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Default ContentType="image/x-wmf" Extension="wmf"/>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adjustRightInd w:val="0"/>
        <w:snapToGrid/>
        <w:spacing w:line="480" w:lineRule="auto"/>
        <w:ind w:right="0"/>
        <w:jc w:val="center"/>
        <w:textAlignment w:val="auto"/>
        <w:outlineLvl w:val="9"/>
        <w:rPr>
          <w:rFonts w:ascii="Avenir Next Regular" w:hAnsi="Avenir Next Regular" w:cs="Times New Roman"/>
          <w:sz w:val="41"/>
          <w:szCs w:val="41"/>
        </w:rPr>
      </w:pPr>
    </w:p>
    <w:p>
      <w:pPr>
        <w:widowControl w:val="0"/>
        <w:autoSpaceDE w:val="0"/>
        <w:autoSpaceDN w:val="0"/>
        <w:adjustRightInd w:val="0"/>
        <w:snapToGrid/>
        <w:spacing w:line="480" w:lineRule="auto"/>
        <w:ind w:right="0"/>
        <w:jc w:val="center"/>
        <w:textAlignment w:val="auto"/>
        <w:outlineLvl w:val="9"/>
        <w:rPr>
          <w:rFonts w:ascii="Avenir Next Regular" w:hAnsi="Avenir Next Regular" w:cs="Times New Roman"/>
          <w:sz w:val="41"/>
          <w:szCs w:val="41"/>
        </w:rPr>
      </w:pPr>
    </w:p>
    <w:p>
      <w:pPr>
        <w:adjustRightInd/>
        <w:snapToGrid/>
        <w:spacing w:beforeAutospacing="0" w:line="480" w:lineRule="auto"/>
        <w:ind w:right="0"/>
        <w:jc w:val="center"/>
        <w:textAlignment w:val="auto"/>
        <w:outlineLvl w:val="9"/>
        <w:rPr>
          <w:rFonts w:hint="default" w:ascii="Avenir Next Regular" w:hAnsi="Avenir Next Regular" w:cs="Avenir Next Regular"/>
          <w:sz w:val="44"/>
          <w:szCs w:val="44"/>
        </w:rPr>
      </w:pPr>
      <w:r>
        <w:rPr>
          <w:rFonts w:hint="eastAsia" w:ascii="Avenir Next Regular" w:hAnsi="Avenir Next Regular" w:eastAsia="宋体" w:cs="Avenir Next Regular"/>
          <w:sz w:val="44"/>
          <w:szCs w:val="44"/>
          <w:lang w:val="en-US" w:eastAsia="zh-CN"/>
        </w:rPr>
        <w:t xml:space="preserve">Drug </w:t>
      </w:r>
      <w:r>
        <w:rPr>
          <w:rFonts w:hint="default" w:ascii="Avenir Next Regular" w:hAnsi="Avenir Next Regular" w:cs="Avenir Next Regular"/>
          <w:sz w:val="44"/>
          <w:szCs w:val="44"/>
        </w:rPr>
        <w:t xml:space="preserve">Target Identification by </w:t>
      </w:r>
      <w:r>
        <w:rPr>
          <w:rFonts w:hint="eastAsia" w:ascii="Avenir Next Regular" w:hAnsi="Avenir Next Regular" w:eastAsia="宋体" w:cs="Avenir Next Regular"/>
          <w:sz w:val="44"/>
          <w:szCs w:val="44"/>
          <w:lang w:val="en-US" w:eastAsia="zh-CN"/>
        </w:rPr>
        <w:t xml:space="preserve">                                                                                       </w:t>
      </w:r>
      <w:ins w:id="0" w:author="Ana Lyons" w:date="2015-08-04T18:19:00Z">
        <w:r>
          <w:rPr>
            <w:rFonts w:hint="default" w:ascii="Avenir Next Regular" w:hAnsi="Avenir Next Regular" w:cs="Avenir Next Regular"/>
            <w:sz w:val="44"/>
            <w:szCs w:val="44"/>
          </w:rPr>
          <w:t>M</w:t>
        </w:r>
      </w:ins>
      <w:r>
        <w:rPr>
          <w:rFonts w:hint="default" w:ascii="Avenir Next Regular" w:hAnsi="Avenir Next Regular" w:cs="Avenir Next Regular"/>
          <w:sz w:val="44"/>
          <w:szCs w:val="44"/>
        </w:rPr>
        <w:t xml:space="preserve">aximizing </w:t>
      </w:r>
      <w:ins w:id="1" w:author="Ana Lyons" w:date="2015-08-04T18:19:00Z">
        <w:r>
          <w:rPr>
            <w:rFonts w:hint="default" w:ascii="Avenir Next Regular" w:hAnsi="Avenir Next Regular" w:cs="Avenir Next Regular"/>
            <w:sz w:val="44"/>
            <w:szCs w:val="44"/>
          </w:rPr>
          <w:t>I</w:t>
        </w:r>
      </w:ins>
      <w:r>
        <w:rPr>
          <w:rFonts w:hint="default" w:ascii="Avenir Next Regular" w:hAnsi="Avenir Next Regular" w:cs="Avenir Next Regular"/>
          <w:sz w:val="44"/>
          <w:szCs w:val="44"/>
        </w:rPr>
        <w:t xml:space="preserve">nformation </w:t>
      </w:r>
      <w:ins w:id="2" w:author="Ana Lyons" w:date="2015-08-04T18:19:00Z">
        <w:r>
          <w:rPr>
            <w:rFonts w:hint="default" w:ascii="Avenir Next Regular" w:hAnsi="Avenir Next Regular" w:cs="Avenir Next Regular"/>
            <w:sz w:val="44"/>
            <w:szCs w:val="44"/>
          </w:rPr>
          <w:t>F</w:t>
        </w:r>
      </w:ins>
      <w:r>
        <w:rPr>
          <w:rFonts w:hint="default" w:ascii="Avenir Next Regular" w:hAnsi="Avenir Next Regular" w:cs="Avenir Next Regular"/>
          <w:sz w:val="44"/>
          <w:szCs w:val="44"/>
        </w:rPr>
        <w:t>low</w:t>
      </w:r>
    </w:p>
    <w:p>
      <w:pPr>
        <w:widowControl w:val="0"/>
        <w:autoSpaceDE w:val="0"/>
        <w:autoSpaceDN w:val="0"/>
        <w:adjustRightInd w:val="0"/>
        <w:snapToGrid/>
        <w:spacing w:line="480" w:lineRule="auto"/>
        <w:ind w:right="0"/>
        <w:jc w:val="center"/>
        <w:textAlignment w:val="auto"/>
        <w:outlineLvl w:val="9"/>
        <w:rPr>
          <w:rFonts w:ascii="Avenir Next Regular" w:hAnsi="Avenir Next Regular" w:cs="Times New Roman"/>
          <w:sz w:val="41"/>
          <w:szCs w:val="41"/>
        </w:rPr>
      </w:pPr>
    </w:p>
    <w:p>
      <w:pPr>
        <w:widowControl w:val="0"/>
        <w:autoSpaceDE w:val="0"/>
        <w:autoSpaceDN w:val="0"/>
        <w:adjustRightInd w:val="0"/>
        <w:snapToGrid/>
        <w:spacing w:line="480" w:lineRule="auto"/>
        <w:ind w:right="0"/>
        <w:jc w:val="center"/>
        <w:textAlignment w:val="auto"/>
        <w:outlineLvl w:val="9"/>
        <w:rPr>
          <w:rFonts w:ascii="Avenir Next Regular" w:hAnsi="Avenir Next Regular" w:cs="Times New Roman"/>
          <w:sz w:val="29"/>
          <w:szCs w:val="29"/>
        </w:rPr>
      </w:pPr>
      <w:r>
        <w:rPr>
          <w:rFonts w:hint="eastAsia" w:ascii="Avenir Next Regular" w:hAnsi="Avenir Next Regular" w:eastAsia="宋体" w:cs="Times New Roman"/>
          <w:sz w:val="29"/>
          <w:szCs w:val="29"/>
          <w:lang w:val="en-US" w:eastAsia="zh-CN"/>
        </w:rPr>
        <w:t>Bingjie</w:t>
      </w:r>
      <w:r>
        <w:rPr>
          <w:rFonts w:ascii="Avenir Next Regular" w:hAnsi="Avenir Next Regular" w:cs="Times New Roman"/>
          <w:sz w:val="29"/>
          <w:szCs w:val="29"/>
        </w:rPr>
        <w:t xml:space="preserve"> </w:t>
      </w:r>
      <w:r>
        <w:rPr>
          <w:rFonts w:hint="eastAsia" w:ascii="Avenir Next Regular" w:hAnsi="Avenir Next Regular" w:eastAsia="宋体" w:cs="Times New Roman"/>
          <w:sz w:val="29"/>
          <w:szCs w:val="29"/>
          <w:lang w:val="en-US" w:eastAsia="zh-CN"/>
        </w:rPr>
        <w:t>Zhou</w:t>
      </w:r>
    </w:p>
    <w:p>
      <w:pPr>
        <w:widowControl w:val="0"/>
        <w:autoSpaceDE w:val="0"/>
        <w:autoSpaceDN w:val="0"/>
        <w:adjustRightInd w:val="0"/>
        <w:snapToGrid/>
        <w:spacing w:line="480" w:lineRule="auto"/>
        <w:ind w:right="0"/>
        <w:jc w:val="center"/>
        <w:textAlignment w:val="auto"/>
        <w:outlineLvl w:val="9"/>
        <w:rPr>
          <w:rFonts w:ascii="Avenir Next Regular" w:hAnsi="Avenir Next Regular" w:cs="Times New Roman"/>
          <w:sz w:val="29"/>
          <w:szCs w:val="29"/>
        </w:rPr>
      </w:pPr>
    </w:p>
    <w:p>
      <w:pPr>
        <w:widowControl w:val="0"/>
        <w:autoSpaceDE w:val="0"/>
        <w:autoSpaceDN w:val="0"/>
        <w:adjustRightInd w:val="0"/>
        <w:snapToGrid/>
        <w:spacing w:line="480" w:lineRule="auto"/>
        <w:ind w:right="0"/>
        <w:jc w:val="center"/>
        <w:textAlignment w:val="auto"/>
        <w:outlineLvl w:val="9"/>
        <w:rPr>
          <w:rFonts w:ascii="Avenir Next Regular" w:hAnsi="Avenir Next Regular" w:cs="Times New Roman"/>
          <w:sz w:val="29"/>
          <w:szCs w:val="29"/>
        </w:rPr>
      </w:pPr>
      <w:r>
        <w:rPr>
          <w:rFonts w:ascii="Avenir Next Regular" w:hAnsi="Avenir Next Regular" w:cs="Times New Roman"/>
          <w:sz w:val="29"/>
          <w:szCs w:val="29"/>
        </w:rPr>
        <w:t>under the direction of</w:t>
      </w:r>
    </w:p>
    <w:p>
      <w:pPr>
        <w:widowControl w:val="0"/>
        <w:autoSpaceDE w:val="0"/>
        <w:autoSpaceDN w:val="0"/>
        <w:adjustRightInd w:val="0"/>
        <w:snapToGrid/>
        <w:spacing w:line="480" w:lineRule="auto"/>
        <w:ind w:right="0"/>
        <w:jc w:val="center"/>
        <w:textAlignment w:val="auto"/>
        <w:outlineLvl w:val="9"/>
        <w:rPr>
          <w:rFonts w:hint="eastAsia" w:ascii="Avenir Next Regular" w:hAnsi="Avenir Next Regular" w:eastAsia="宋体" w:cs="Times New Roman"/>
          <w:sz w:val="29"/>
          <w:szCs w:val="29"/>
          <w:lang w:val="en-US" w:eastAsia="zh-CN"/>
        </w:rPr>
      </w:pPr>
      <w:r>
        <w:rPr>
          <w:rFonts w:hint="eastAsia" w:ascii="Avenir Next Regular" w:hAnsi="Avenir Next Regular" w:eastAsia="宋体" w:cs="Times New Roman"/>
          <w:sz w:val="29"/>
          <w:szCs w:val="29"/>
          <w:lang w:val="en-US" w:eastAsia="zh-CN"/>
        </w:rPr>
        <w:t>Dr.</w:t>
      </w:r>
      <w:r>
        <w:rPr>
          <w:rFonts w:ascii="Avenir Next Regular" w:hAnsi="Avenir Next Regular" w:cs="Times New Roman"/>
          <w:sz w:val="29"/>
          <w:szCs w:val="29"/>
        </w:rPr>
        <w:t xml:space="preserve"> </w:t>
      </w:r>
      <w:r>
        <w:rPr>
          <w:rFonts w:hint="eastAsia" w:ascii="Avenir Next Regular" w:hAnsi="Avenir Next Regular" w:eastAsia="宋体" w:cs="Times New Roman"/>
          <w:sz w:val="29"/>
          <w:szCs w:val="29"/>
          <w:lang w:val="en-US" w:eastAsia="zh-CN"/>
        </w:rPr>
        <w:t>Shao</w:t>
      </w:r>
      <w:r>
        <w:rPr>
          <w:rFonts w:ascii="Avenir Next Regular" w:hAnsi="Avenir Next Regular" w:cs="Times New Roman"/>
          <w:sz w:val="29"/>
          <w:szCs w:val="29"/>
        </w:rPr>
        <w:t xml:space="preserve"> </w:t>
      </w:r>
      <w:r>
        <w:rPr>
          <w:rFonts w:hint="eastAsia" w:ascii="Avenir Next Regular" w:hAnsi="Avenir Next Regular" w:eastAsia="宋体" w:cs="Times New Roman"/>
          <w:sz w:val="29"/>
          <w:szCs w:val="29"/>
          <w:lang w:val="en-US" w:eastAsia="zh-CN"/>
        </w:rPr>
        <w:t>Li</w:t>
      </w:r>
    </w:p>
    <w:p>
      <w:pPr>
        <w:snapToGrid/>
        <w:spacing w:line="480" w:lineRule="auto"/>
        <w:ind w:right="0"/>
        <w:jc w:val="center"/>
        <w:textAlignment w:val="auto"/>
        <w:outlineLvl w:val="9"/>
        <w:rPr>
          <w:rFonts w:ascii="Avenir Next Regular" w:hAnsi="Avenir Next Regular"/>
          <w:bCs/>
          <w:sz w:val="29"/>
          <w:szCs w:val="29"/>
        </w:rPr>
      </w:pPr>
      <w:r>
        <w:rPr>
          <w:rFonts w:ascii="Avenir Next Regular" w:hAnsi="Avenir Next Regular"/>
          <w:bCs/>
          <w:sz w:val="29"/>
          <w:szCs w:val="29"/>
        </w:rPr>
        <w:t>Bioinformatics Division and Center for Synthetic and Systems Biology</w:t>
      </w:r>
    </w:p>
    <w:p>
      <w:pPr>
        <w:widowControl w:val="0"/>
        <w:autoSpaceDE w:val="0"/>
        <w:autoSpaceDN w:val="0"/>
        <w:adjustRightInd w:val="0"/>
        <w:snapToGrid/>
        <w:spacing w:line="480" w:lineRule="auto"/>
        <w:ind w:right="0"/>
        <w:jc w:val="center"/>
        <w:textAlignment w:val="auto"/>
        <w:outlineLvl w:val="9"/>
        <w:rPr>
          <w:rFonts w:ascii="Avenir Next Regular" w:hAnsi="Avenir Next Regular" w:cs="Times New Roman"/>
          <w:sz w:val="29"/>
          <w:szCs w:val="29"/>
        </w:rPr>
      </w:pPr>
      <w:r>
        <w:rPr>
          <w:rFonts w:ascii="Avenir Next Regular" w:hAnsi="Avenir Next Regular" w:cs="Times New Roman"/>
          <w:sz w:val="29"/>
          <w:szCs w:val="29"/>
        </w:rPr>
        <w:t>Tsinghua University</w:t>
      </w:r>
    </w:p>
    <w:p>
      <w:pPr>
        <w:widowControl w:val="0"/>
        <w:autoSpaceDE w:val="0"/>
        <w:autoSpaceDN w:val="0"/>
        <w:adjustRightInd w:val="0"/>
        <w:snapToGrid/>
        <w:spacing w:line="480" w:lineRule="auto"/>
        <w:ind w:right="0"/>
        <w:jc w:val="center"/>
        <w:textAlignment w:val="auto"/>
        <w:outlineLvl w:val="9"/>
        <w:rPr>
          <w:rFonts w:ascii="Avenir Next Regular" w:hAnsi="Avenir Next Regular" w:cs="Times New Roman"/>
          <w:sz w:val="29"/>
          <w:szCs w:val="29"/>
        </w:rPr>
      </w:pPr>
    </w:p>
    <w:p>
      <w:pPr>
        <w:widowControl w:val="0"/>
        <w:autoSpaceDE w:val="0"/>
        <w:autoSpaceDN w:val="0"/>
        <w:adjustRightInd w:val="0"/>
        <w:snapToGrid/>
        <w:spacing w:line="480" w:lineRule="auto"/>
        <w:ind w:right="0"/>
        <w:jc w:val="center"/>
        <w:textAlignment w:val="auto"/>
        <w:outlineLvl w:val="9"/>
        <w:rPr>
          <w:rFonts w:ascii="Avenir Next Regular" w:hAnsi="Avenir Next Regular" w:cs="Times New Roman"/>
          <w:sz w:val="29"/>
          <w:szCs w:val="29"/>
        </w:rPr>
      </w:pPr>
    </w:p>
    <w:p>
      <w:pPr>
        <w:widowControl w:val="0"/>
        <w:autoSpaceDE w:val="0"/>
        <w:autoSpaceDN w:val="0"/>
        <w:adjustRightInd w:val="0"/>
        <w:snapToGrid/>
        <w:spacing w:line="480" w:lineRule="auto"/>
        <w:ind w:right="0"/>
        <w:jc w:val="center"/>
        <w:textAlignment w:val="auto"/>
        <w:outlineLvl w:val="9"/>
        <w:rPr>
          <w:rFonts w:ascii="Avenir Next Regular" w:hAnsi="Avenir Next Regular" w:cs="Times New Roman"/>
          <w:sz w:val="29"/>
          <w:szCs w:val="29"/>
        </w:rPr>
      </w:pPr>
      <w:r>
        <w:rPr>
          <w:rFonts w:ascii="Avenir Next Regular" w:hAnsi="Avenir Next Regular" w:cs="Times New Roman"/>
          <w:sz w:val="29"/>
          <w:szCs w:val="29"/>
        </w:rPr>
        <w:t>Research Science Institute-Tsinghua</w:t>
      </w:r>
    </w:p>
    <w:p>
      <w:pPr>
        <w:widowControl w:val="0"/>
        <w:autoSpaceDE w:val="0"/>
        <w:autoSpaceDN w:val="0"/>
        <w:adjustRightInd w:val="0"/>
        <w:snapToGrid/>
        <w:spacing w:line="480" w:lineRule="auto"/>
        <w:ind w:right="0"/>
        <w:jc w:val="center"/>
        <w:textAlignment w:val="auto"/>
        <w:outlineLvl w:val="9"/>
        <w:rPr>
          <w:rFonts w:ascii="Avenir Next Regular" w:hAnsi="Avenir Next Regular" w:cs="Helvetica"/>
          <w:b/>
        </w:rPr>
      </w:pPr>
      <w:r>
        <w:rPr>
          <w:rFonts w:hint="eastAsia" w:ascii="Avenir Next Regular" w:hAnsi="Avenir Next Regular" w:eastAsia="宋体" w:cs="Times New Roman"/>
          <w:sz w:val="29"/>
          <w:szCs w:val="29"/>
          <w:lang w:val="en-US" w:eastAsia="zh-CN"/>
        </w:rPr>
        <w:t>August</w:t>
      </w:r>
      <w:r>
        <w:rPr>
          <w:rFonts w:ascii="Avenir Next Regular" w:hAnsi="Avenir Next Regular" w:cs="Times New Roman"/>
          <w:sz w:val="29"/>
          <w:szCs w:val="29"/>
        </w:rPr>
        <w:t xml:space="preserve"> </w:t>
      </w:r>
      <w:r>
        <w:rPr>
          <w:rFonts w:hint="eastAsia" w:ascii="Avenir Next Regular" w:hAnsi="Avenir Next Regular" w:eastAsia="宋体" w:cs="Times New Roman"/>
          <w:sz w:val="29"/>
          <w:szCs w:val="29"/>
          <w:lang w:val="en-US" w:eastAsia="zh-CN"/>
        </w:rPr>
        <w:t>16</w:t>
      </w:r>
      <w:r>
        <w:rPr>
          <w:rFonts w:ascii="Avenir Next Regular" w:hAnsi="Avenir Next Regular" w:cs="Times New Roman"/>
          <w:sz w:val="29"/>
          <w:szCs w:val="29"/>
        </w:rPr>
        <w:t>, 2015</w:t>
      </w:r>
    </w:p>
    <w:p>
      <w:pPr>
        <w:snapToGrid/>
        <w:spacing w:line="480" w:lineRule="auto"/>
        <w:ind w:right="0"/>
        <w:jc w:val="center"/>
        <w:textAlignment w:val="auto"/>
        <w:outlineLvl w:val="9"/>
        <w:rPr>
          <w:rFonts w:ascii="Avenir Next Regular" w:hAnsi="Avenir Next Regular" w:cs="Helvetica"/>
          <w:b/>
        </w:rPr>
      </w:pPr>
    </w:p>
    <w:p>
      <w:pPr>
        <w:snapToGrid/>
        <w:spacing w:line="480" w:lineRule="auto"/>
        <w:ind w:right="0"/>
        <w:jc w:val="center"/>
        <w:textAlignment w:val="auto"/>
        <w:outlineLvl w:val="9"/>
        <w:rPr>
          <w:rFonts w:ascii="Avenir Next Regular" w:hAnsi="Avenir Next Regular" w:cs="Helvetica"/>
          <w:b/>
        </w:rPr>
      </w:pPr>
    </w:p>
    <w:p>
      <w:pPr>
        <w:snapToGrid/>
        <w:spacing w:line="480" w:lineRule="auto"/>
        <w:ind w:right="0"/>
        <w:jc w:val="center"/>
        <w:textAlignment w:val="auto"/>
        <w:outlineLvl w:val="9"/>
        <w:rPr>
          <w:rFonts w:ascii="Avenir Next Regular" w:hAnsi="Avenir Next Regular" w:cs="Helvetica"/>
          <w:sz w:val="28"/>
          <w:szCs w:val="28"/>
        </w:rPr>
      </w:pPr>
      <w:r>
        <w:rPr>
          <w:rFonts w:ascii="Avenir Next Regular" w:hAnsi="Avenir Next Regular" w:cs="Helvetica"/>
          <w:sz w:val="28"/>
          <w:szCs w:val="28"/>
        </w:rPr>
        <w:t>Abstract</w:t>
      </w:r>
    </w:p>
    <w:p>
      <w:pPr>
        <w:snapToGrid/>
        <w:spacing w:line="480" w:lineRule="auto"/>
        <w:ind w:right="0"/>
        <w:textAlignment w:val="auto"/>
        <w:outlineLvl w:val="9"/>
        <w:rPr>
          <w:rFonts w:ascii="Avenir Next Regular" w:hAnsi="Avenir Next Regular" w:cs="Helvetica"/>
          <w:sz w:val="22"/>
          <w:szCs w:val="22"/>
        </w:rPr>
      </w:pPr>
    </w:p>
    <w:p>
      <w:pPr>
        <w:snapToGrid/>
        <w:spacing w:line="480" w:lineRule="auto"/>
        <w:ind w:right="0" w:firstLine="720" w:firstLineChars="0"/>
        <w:textAlignment w:val="auto"/>
        <w:outlineLvl w:val="9"/>
        <w:rPr>
          <w:rFonts w:hint="eastAsia" w:ascii="Avenir Next Regular" w:hAnsi="Avenir Next Regular" w:eastAsia="宋体" w:cs="Helvetica"/>
          <w:lang w:val="en-US" w:eastAsia="zh-CN"/>
        </w:rPr>
      </w:pPr>
      <w:r>
        <w:rPr>
          <w:rFonts w:hint="eastAsia" w:ascii="Avenir Next Regular" w:hAnsi="Avenir Next Regular" w:eastAsia="宋体" w:cs="Helvetica"/>
          <w:lang w:val="en-US" w:eastAsia="zh-CN"/>
        </w:rPr>
        <w:t>Identifying drug targets is a critical step in pharmacology.[4]However,up to now, targets that found from proteins engage only very small part of total amount of targets.Although several probable models have been proposed to predict drug target like Cipher relating pharmacological and genomic spaces, they still largely base on assumption of result model and are greatly influenced by extreme values.</w:t>
      </w:r>
    </w:p>
    <w:p>
      <w:pPr>
        <w:snapToGrid/>
        <w:spacing w:line="480" w:lineRule="auto"/>
        <w:ind w:right="0" w:firstLine="720" w:firstLineChars="0"/>
        <w:textAlignment w:val="auto"/>
        <w:outlineLvl w:val="9"/>
        <w:rPr>
          <w:rFonts w:hint="eastAsia" w:ascii="Avenir Next Regular" w:hAnsi="Avenir Next Regular" w:eastAsia="宋体" w:cs="Helvetica"/>
          <w:lang w:val="en-US" w:eastAsia="zh-CN"/>
        </w:rPr>
      </w:pPr>
      <w:r>
        <w:rPr>
          <w:rFonts w:hint="eastAsia" w:ascii="Avenir Next Regular" w:hAnsi="Avenir Next Regular" w:eastAsia="宋体" w:cs="Helvetica"/>
          <w:lang w:val="en-US" w:eastAsia="zh-CN"/>
        </w:rPr>
        <w:t>We proposed combinatorial approach for drug identifying.We set up a drug protein network with known drug drug similarity, drug target interaction and protein protein interaction as capacity of each connection.Also we set thresholds to eliminate small values which have weak biological meaning in pharmacology.Then we used a MAXIF method to calculate the largest association between a pair of drug and protein based on network flow.We had leave-one-out cross validation in which we cover part of known drug target interaction and then use the MAXIF to predict and rank them.From the validation result, we could say MAXIF approach is pretty much fixed to drug target process.</w:t>
      </w:r>
    </w:p>
    <w:p>
      <w:pPr>
        <w:snapToGrid/>
        <w:spacing w:line="480" w:lineRule="auto"/>
        <w:ind w:right="0" w:firstLine="720" w:firstLineChars="0"/>
        <w:textAlignment w:val="auto"/>
        <w:outlineLvl w:val="9"/>
        <w:rPr>
          <w:rFonts w:hint="eastAsia" w:ascii="Avenir Next Regular" w:hAnsi="Avenir Next Regular" w:eastAsia="宋体" w:cs="Helvetica"/>
          <w:lang w:val="en-US" w:eastAsia="zh-CN"/>
        </w:rPr>
      </w:pPr>
      <w:r>
        <w:rPr>
          <w:rFonts w:hint="eastAsia" w:ascii="Avenir Next Regular" w:hAnsi="Avenir Next Regular" w:eastAsia="宋体" w:cs="Helvetica"/>
          <w:lang w:val="en-US" w:eastAsia="zh-CN"/>
        </w:rPr>
        <w:t>Our findings demonstrated that MAXIF approach is fit and accuracy to drug identification.And this new efficient method could not only speed up our development of drugs and targets, but also improve our theory of side effects and toxicity.</w:t>
      </w:r>
    </w:p>
    <w:p>
      <w:pPr>
        <w:snapToGrid/>
        <w:spacing w:line="480" w:lineRule="auto"/>
        <w:ind w:right="0"/>
        <w:textAlignment w:val="auto"/>
        <w:outlineLvl w:val="9"/>
        <w:rPr>
          <w:rFonts w:ascii="Avenir Next Regular" w:hAnsi="Avenir Next Regular" w:cs="Helvetica"/>
          <w:sz w:val="28"/>
          <w:szCs w:val="28"/>
        </w:rPr>
      </w:pPr>
    </w:p>
    <w:p>
      <w:pPr>
        <w:snapToGrid/>
        <w:spacing w:line="480" w:lineRule="auto"/>
        <w:ind w:right="0"/>
        <w:textAlignment w:val="auto"/>
        <w:outlineLvl w:val="9"/>
        <w:rPr>
          <w:rFonts w:ascii="Avenir Next Regular" w:hAnsi="Avenir Next Regular" w:cs="Helvetica"/>
          <w:sz w:val="28"/>
          <w:szCs w:val="28"/>
        </w:rPr>
      </w:pPr>
    </w:p>
    <w:p>
      <w:pPr>
        <w:snapToGrid/>
        <w:spacing w:line="480" w:lineRule="auto"/>
        <w:ind w:right="0"/>
        <w:textAlignment w:val="auto"/>
        <w:outlineLvl w:val="9"/>
        <w:rPr>
          <w:rFonts w:ascii="Avenir Next Regular" w:hAnsi="Avenir Next Regular" w:cs="Helvetica"/>
          <w:sz w:val="28"/>
          <w:szCs w:val="28"/>
        </w:rPr>
      </w:pPr>
    </w:p>
    <w:p>
      <w:pPr>
        <w:snapToGrid/>
        <w:spacing w:line="480" w:lineRule="auto"/>
        <w:ind w:right="0"/>
        <w:textAlignment w:val="auto"/>
        <w:outlineLvl w:val="9"/>
        <w:rPr>
          <w:rFonts w:ascii="Avenir Next Regular" w:hAnsi="Avenir Next Regular" w:cs="Helvetica"/>
          <w:sz w:val="28"/>
          <w:szCs w:val="28"/>
        </w:rPr>
      </w:pPr>
    </w:p>
    <w:p>
      <w:pPr>
        <w:snapToGrid/>
        <w:spacing w:line="480" w:lineRule="auto"/>
        <w:ind w:right="0"/>
        <w:textAlignment w:val="auto"/>
        <w:outlineLvl w:val="9"/>
        <w:rPr>
          <w:rFonts w:ascii="Avenir Next Regular" w:hAnsi="Avenir Next Regular" w:cs="Helvetica"/>
          <w:sz w:val="28"/>
          <w:szCs w:val="28"/>
        </w:rPr>
      </w:pPr>
      <w:r>
        <w:rPr>
          <w:rFonts w:ascii="Avenir Next Regular" w:hAnsi="Avenir Next Regular" w:cs="Helvetica"/>
          <w:sz w:val="28"/>
          <w:szCs w:val="28"/>
        </w:rPr>
        <w:t>1. Introduction</w:t>
      </w:r>
    </w:p>
    <w:p>
      <w:pPr>
        <w:adjustRightInd/>
        <w:snapToGrid/>
        <w:spacing w:beforeAutospacing="0" w:line="480" w:lineRule="auto"/>
        <w:ind w:right="0" w:firstLine="720" w:firstLineChars="0"/>
        <w:jc w:val="left"/>
        <w:textAlignment w:val="auto"/>
        <w:outlineLvl w:val="9"/>
        <w:rPr>
          <w:rFonts w:hint="default" w:ascii="Times New Roman" w:hAnsi="Times New Roman" w:cs="Times New Roman"/>
          <w:color w:val="333333"/>
          <w:sz w:val="24"/>
          <w:szCs w:val="24"/>
          <w:shd w:val="clear" w:color="auto" w:fill="FFFFFF"/>
        </w:rPr>
      </w:pPr>
      <w:ins w:id="3" w:author="Ana Lyons" w:date="2015-08-04T19:06:00Z">
        <w:r>
          <w:rPr>
            <w:rFonts w:hint="default" w:ascii="Times New Roman" w:hAnsi="Times New Roman" w:cs="Times New Roman"/>
            <w:color w:val="000000"/>
            <w:sz w:val="24"/>
            <w:szCs w:val="24"/>
          </w:rPr>
          <w:t>An ideal drug target is a</w:t>
        </w:r>
      </w:ins>
      <w:r>
        <w:rPr>
          <w:rFonts w:hint="default" w:ascii="Times New Roman" w:hAnsi="Times New Roman" w:cs="Times New Roman"/>
          <w:color w:val="000000"/>
          <w:sz w:val="24"/>
          <w:szCs w:val="24"/>
        </w:rPr>
        <w:t xml:space="preserve"> </w:t>
      </w:r>
      <w:r>
        <w:rPr>
          <w:rFonts w:hint="default" w:ascii="Times New Roman" w:hAnsi="Times New Roman" w:eastAsia="sans-serif" w:cs="Times New Roman"/>
          <w:color w:val="252525"/>
          <w:sz w:val="24"/>
          <w:szCs w:val="24"/>
          <w:shd w:val="clear" w:color="auto" w:fill="FFFFFF"/>
        </w:rPr>
        <w:t xml:space="preserve">native protein in the body whose activity is modified </w:t>
      </w:r>
      <w:ins w:id="4" w:author="Ana Lyons" w:date="2015-08-04T19:08:00Z">
        <w:r>
          <w:rPr>
            <w:rFonts w:hint="default" w:ascii="Times New Roman" w:hAnsi="Times New Roman" w:eastAsia="sans-serif" w:cs="Times New Roman"/>
            <w:color w:val="252525"/>
            <w:sz w:val="24"/>
            <w:szCs w:val="24"/>
            <w:shd w:val="clear" w:color="auto" w:fill="FFFFFF"/>
          </w:rPr>
          <w:t>in a</w:t>
        </w:r>
      </w:ins>
      <w:r>
        <w:rPr>
          <w:rFonts w:hint="default" w:ascii="Times New Roman" w:hAnsi="Times New Roman" w:eastAsia="sans-serif" w:cs="Times New Roman"/>
          <w:color w:val="252525"/>
          <w:sz w:val="24"/>
          <w:szCs w:val="24"/>
          <w:shd w:val="clear" w:color="auto" w:fill="FFFFFF"/>
        </w:rPr>
        <w:t xml:space="preserve"> specific</w:t>
      </w:r>
      <w:ins w:id="5" w:author="Ana Lyons" w:date="2015-08-04T19:07:00Z">
        <w:r>
          <w:rPr>
            <w:rFonts w:hint="default" w:ascii="Times New Roman" w:hAnsi="Times New Roman" w:eastAsia="sans-serif" w:cs="Times New Roman"/>
            <w:color w:val="252525"/>
            <w:sz w:val="24"/>
            <w:szCs w:val="24"/>
            <w:shd w:val="clear" w:color="auto" w:fill="FFFFFF"/>
          </w:rPr>
          <w:t xml:space="preserve"> and controllable</w:t>
        </w:r>
      </w:ins>
      <w:r>
        <w:rPr>
          <w:rFonts w:hint="default" w:ascii="Times New Roman" w:hAnsi="Times New Roman" w:eastAsia="sans-serif" w:cs="Times New Roman"/>
          <w:color w:val="252525"/>
          <w:sz w:val="24"/>
          <w:szCs w:val="24"/>
          <w:shd w:val="clear" w:color="auto" w:fill="FFFFFF"/>
        </w:rPr>
        <w:t xml:space="preserve"> </w:t>
      </w:r>
      <w:ins w:id="6" w:author="Ana Lyons" w:date="2015-08-04T19:08:00Z">
        <w:r>
          <w:rPr>
            <w:rFonts w:hint="default" w:ascii="Times New Roman" w:hAnsi="Times New Roman" w:eastAsia="sans-serif" w:cs="Times New Roman"/>
            <w:color w:val="252525"/>
            <w:sz w:val="24"/>
            <w:szCs w:val="24"/>
            <w:shd w:val="clear" w:color="auto" w:fill="FFFFFF"/>
          </w:rPr>
          <w:t>manner</w:t>
        </w:r>
      </w:ins>
      <w:ins w:id="7" w:author="Ana Lyons" w:date="2015-08-04T19:16:00Z">
        <w:r>
          <w:rPr>
            <w:rFonts w:hint="default" w:ascii="Times New Roman" w:hAnsi="Times New Roman" w:cs="Times New Roman"/>
            <w:color w:val="252525"/>
            <w:sz w:val="24"/>
            <w:szCs w:val="24"/>
            <w:shd w:val="clear" w:color="auto" w:fill="FFFFFF"/>
          </w:rPr>
          <w:t xml:space="preserve"> </w:t>
        </w:r>
      </w:ins>
      <w:ins w:id="8" w:author="1" w:date="2015-08-11T22:31:00Z">
        <w:r>
          <w:rPr>
            <w:rFonts w:hint="default" w:ascii="Times New Roman" w:hAnsi="Times New Roman" w:cs="Times New Roman"/>
            <w:color w:val="252525"/>
            <w:sz w:val="24"/>
            <w:szCs w:val="24"/>
            <w:shd w:val="clear" w:color="auto" w:fill="FFFFFF"/>
            <w:lang w:val="en-US" w:eastAsia="zh-CN"/>
          </w:rPr>
          <w:t>resulting a specific effect</w:t>
        </w:r>
      </w:ins>
      <w:r>
        <w:rPr>
          <w:rFonts w:hint="default" w:ascii="Times New Roman" w:hAnsi="Times New Roman" w:cs="Times New Roman"/>
          <w:color w:val="252525"/>
          <w:sz w:val="24"/>
          <w:szCs w:val="24"/>
          <w:shd w:val="clear" w:color="auto" w:fill="FFFFFF"/>
        </w:rPr>
        <w:t>[1]</w:t>
      </w:r>
      <w:ins w:id="9" w:author="Ana Lyons" w:date="2015-08-04T19:16:00Z">
        <w:r>
          <w:rPr>
            <w:rFonts w:hint="default" w:ascii="Times New Roman" w:hAnsi="Times New Roman" w:cs="Times New Roman"/>
            <w:color w:val="252525"/>
            <w:sz w:val="24"/>
            <w:szCs w:val="24"/>
            <w:shd w:val="clear" w:color="auto" w:fill="FFFFFF"/>
          </w:rPr>
          <w:t>.</w:t>
        </w:r>
      </w:ins>
      <w:r>
        <w:rPr>
          <w:rFonts w:hint="default" w:ascii="Times New Roman" w:hAnsi="Times New Roman" w:cs="Times New Roman"/>
          <w:color w:val="252525"/>
          <w:sz w:val="24"/>
          <w:szCs w:val="24"/>
          <w:shd w:val="clear" w:color="auto" w:fill="FFFFFF"/>
        </w:rPr>
        <w:t xml:space="preserve"> Over eighty percent of </w:t>
      </w:r>
      <w:ins w:id="10" w:author="Ana Lyons" w:date="2015-08-04T19:05:00Z">
        <w:r>
          <w:rPr>
            <w:rFonts w:hint="default" w:ascii="Times New Roman" w:hAnsi="Times New Roman" w:cs="Times New Roman"/>
            <w:color w:val="252525"/>
            <w:sz w:val="24"/>
            <w:szCs w:val="24"/>
            <w:shd w:val="clear" w:color="auto" w:fill="FFFFFF"/>
          </w:rPr>
          <w:t xml:space="preserve">drug </w:t>
        </w:r>
      </w:ins>
      <w:r>
        <w:rPr>
          <w:rFonts w:hint="default" w:ascii="Times New Roman" w:hAnsi="Times New Roman" w:cs="Times New Roman"/>
          <w:color w:val="252525"/>
          <w:sz w:val="24"/>
          <w:szCs w:val="24"/>
          <w:shd w:val="clear" w:color="auto" w:fill="FFFFFF"/>
        </w:rPr>
        <w:t xml:space="preserve">targets are protein and almost fifty percent are belong to GPCRs, serine, threonine and </w:t>
      </w:r>
      <w:r>
        <w:rPr>
          <w:rFonts w:hint="default" w:ascii="Times New Roman" w:hAnsi="Times New Roman" w:cs="Times New Roman"/>
          <w:color w:val="333333"/>
          <w:sz w:val="24"/>
          <w:szCs w:val="24"/>
          <w:shd w:val="clear" w:color="auto" w:fill="FFFFFF"/>
        </w:rPr>
        <w:t>protein tyrosine kinase, MMPs, serine protease, hormone nuclear receptor and PDEs</w:t>
      </w:r>
      <w:ins w:id="11" w:author="Ana Lyons" w:date="2015-08-04T19:10:00Z">
        <w:r>
          <w:rPr>
            <w:rFonts w:hint="default" w:ascii="Times New Roman" w:hAnsi="Times New Roman" w:cs="Times New Roman"/>
            <w:color w:val="333333"/>
            <w:sz w:val="24"/>
            <w:szCs w:val="24"/>
            <w:shd w:val="clear" w:color="auto" w:fill="FFFFFF"/>
          </w:rPr>
          <w:t xml:space="preserve">. </w:t>
        </w:r>
      </w:ins>
      <w:ins w:id="12" w:author="Ana Lyons" w:date="2015-08-04T19:11:00Z">
        <w:r>
          <w:rPr>
            <w:rFonts w:hint="default" w:ascii="Times New Roman" w:hAnsi="Times New Roman" w:cs="Times New Roman"/>
            <w:color w:val="333333"/>
            <w:sz w:val="24"/>
            <w:szCs w:val="24"/>
            <w:shd w:val="clear" w:color="auto" w:fill="FFFFFF"/>
          </w:rPr>
          <w:t>I</w:t>
        </w:r>
      </w:ins>
      <w:r>
        <w:rPr>
          <w:rFonts w:hint="default" w:ascii="Times New Roman" w:hAnsi="Times New Roman" w:cs="Times New Roman"/>
          <w:color w:val="333333"/>
          <w:sz w:val="24"/>
          <w:szCs w:val="24"/>
          <w:shd w:val="clear" w:color="auto" w:fill="FFFFFF"/>
        </w:rPr>
        <w:t xml:space="preserve">n theory, proteins </w:t>
      </w:r>
      <w:ins w:id="13" w:author="Ana Lyons" w:date="2015-08-04T19:11:00Z">
        <w:r>
          <w:rPr>
            <w:rFonts w:hint="default" w:ascii="Times New Roman" w:hAnsi="Times New Roman" w:cs="Times New Roman"/>
            <w:color w:val="333333"/>
            <w:sz w:val="24"/>
            <w:szCs w:val="24"/>
            <w:shd w:val="clear" w:color="auto" w:fill="FFFFFF"/>
          </w:rPr>
          <w:t xml:space="preserve">that </w:t>
        </w:r>
      </w:ins>
      <w:r>
        <w:rPr>
          <w:rFonts w:hint="default" w:ascii="Times New Roman" w:hAnsi="Times New Roman" w:cs="Times New Roman"/>
          <w:color w:val="333333"/>
          <w:sz w:val="24"/>
          <w:szCs w:val="24"/>
          <w:shd w:val="clear" w:color="auto" w:fill="FFFFFF"/>
        </w:rPr>
        <w:t>act as drug targets must be capable of combining small molecules associated to diseases with appropriate chemical characters and affinity and could express in pathology cells and tissues resulting in therapeutic effect</w:t>
      </w:r>
      <w:ins w:id="14" w:author="Ana Lyons" w:date="2015-08-04T19:16:00Z">
        <w:r>
          <w:rPr>
            <w:rFonts w:hint="default" w:ascii="Times New Roman" w:hAnsi="Times New Roman" w:cs="Times New Roman"/>
            <w:color w:val="333333"/>
            <w:sz w:val="24"/>
            <w:szCs w:val="24"/>
            <w:shd w:val="clear" w:color="auto" w:fill="FFFFFF"/>
          </w:rPr>
          <w:t xml:space="preserve"> </w:t>
        </w:r>
      </w:ins>
      <w:r>
        <w:rPr>
          <w:rFonts w:hint="default" w:ascii="Times New Roman" w:hAnsi="Times New Roman" w:cs="Times New Roman"/>
          <w:color w:val="333333"/>
          <w:sz w:val="24"/>
          <w:szCs w:val="24"/>
          <w:shd w:val="clear" w:color="auto" w:fill="FFFFFF"/>
        </w:rPr>
        <w:t>[2]</w:t>
      </w:r>
      <w:ins w:id="15" w:author="Ana Lyons" w:date="2015-08-04T19:16:00Z">
        <w:r>
          <w:rPr>
            <w:rFonts w:hint="default" w:ascii="Times New Roman" w:hAnsi="Times New Roman" w:cs="Times New Roman"/>
            <w:color w:val="333333"/>
            <w:sz w:val="24"/>
            <w:szCs w:val="24"/>
            <w:shd w:val="clear" w:color="auto" w:fill="FFFFFF"/>
          </w:rPr>
          <w:t>.</w:t>
        </w:r>
      </w:ins>
      <w:r>
        <w:rPr>
          <w:rFonts w:hint="default" w:ascii="Times New Roman" w:hAnsi="Times New Roman" w:cs="Times New Roman"/>
          <w:color w:val="333333"/>
          <w:sz w:val="24"/>
          <w:szCs w:val="24"/>
          <w:shd w:val="clear" w:color="auto" w:fill="FFFFFF"/>
        </w:rPr>
        <w:t xml:space="preserve"> For example, Alzheimer’s disease</w:t>
      </w:r>
      <w:ins w:id="16" w:author="Ana Lyons" w:date="2015-08-04T19:17:00Z">
        <w:r>
          <w:rPr>
            <w:rFonts w:hint="default" w:ascii="Times New Roman" w:hAnsi="Times New Roman" w:cs="Times New Roman"/>
            <w:color w:val="333333"/>
            <w:sz w:val="24"/>
            <w:szCs w:val="24"/>
            <w:shd w:val="clear" w:color="auto" w:fill="FFFFFF"/>
          </w:rPr>
          <w:t xml:space="preserve"> </w:t>
        </w:r>
      </w:ins>
      <w:r>
        <w:rPr>
          <w:rFonts w:hint="default" w:ascii="Times New Roman" w:hAnsi="Times New Roman" w:cs="Times New Roman"/>
          <w:color w:val="333333"/>
          <w:sz w:val="24"/>
          <w:szCs w:val="24"/>
          <w:shd w:val="clear" w:color="auto" w:fill="FFFFFF"/>
        </w:rPr>
        <w:t>has complex etiology and it attack</w:t>
      </w:r>
      <w:ins w:id="17" w:author="Ana Lyons" w:date="2015-08-04T19:17:00Z">
        <w:r>
          <w:rPr>
            <w:rFonts w:hint="default" w:ascii="Times New Roman" w:hAnsi="Times New Roman" w:cs="Times New Roman"/>
            <w:color w:val="333333"/>
            <w:sz w:val="24"/>
            <w:szCs w:val="24"/>
            <w:shd w:val="clear" w:color="auto" w:fill="FFFFFF"/>
          </w:rPr>
          <w:t>s</w:t>
        </w:r>
      </w:ins>
      <w:r>
        <w:rPr>
          <w:rFonts w:hint="default" w:ascii="Times New Roman" w:hAnsi="Times New Roman" w:cs="Times New Roman"/>
          <w:color w:val="333333"/>
          <w:sz w:val="24"/>
          <w:szCs w:val="24"/>
          <w:shd w:val="clear" w:color="auto" w:fill="FFFFFF"/>
        </w:rPr>
        <w:t xml:space="preserve"> many</w:t>
      </w:r>
      <w:ins w:id="18" w:author="Ana Lyons" w:date="2015-08-04T19:17:00Z">
        <w:r>
          <w:rPr>
            <w:rFonts w:hint="default" w:ascii="Times New Roman" w:hAnsi="Times New Roman" w:cs="Times New Roman"/>
            <w:color w:val="333333"/>
            <w:sz w:val="24"/>
            <w:szCs w:val="24"/>
            <w:shd w:val="clear" w:color="auto" w:fill="FFFFFF"/>
          </w:rPr>
          <w:t xml:space="preserve"> molecular</w:t>
        </w:r>
      </w:ins>
      <w:r>
        <w:rPr>
          <w:rFonts w:hint="default" w:ascii="Times New Roman" w:hAnsi="Times New Roman" w:cs="Times New Roman"/>
          <w:color w:val="333333"/>
          <w:sz w:val="24"/>
          <w:szCs w:val="24"/>
          <w:shd w:val="clear" w:color="auto" w:fill="FFFFFF"/>
        </w:rPr>
        <w:t xml:space="preserve"> segments</w:t>
      </w:r>
      <w:ins w:id="19" w:author="Ana Lyons" w:date="2015-08-04T19:17:00Z">
        <w:r>
          <w:rPr>
            <w:rFonts w:hint="default" w:ascii="Times New Roman" w:hAnsi="Times New Roman" w:cs="Times New Roman"/>
            <w:color w:val="333333"/>
            <w:sz w:val="24"/>
            <w:szCs w:val="24"/>
            <w:shd w:val="clear" w:color="auto" w:fill="FFFFFF"/>
          </w:rPr>
          <w:t>,</w:t>
        </w:r>
      </w:ins>
      <w:r>
        <w:rPr>
          <w:rFonts w:hint="default" w:ascii="Times New Roman" w:hAnsi="Times New Roman" w:cs="Times New Roman"/>
          <w:color w:val="333333"/>
          <w:sz w:val="24"/>
          <w:szCs w:val="24"/>
          <w:shd w:val="clear" w:color="auto" w:fill="FFFFFF"/>
        </w:rPr>
        <w:t xml:space="preserve"> which provides </w:t>
      </w:r>
      <w:ins w:id="20" w:author="Ana Lyons" w:date="2015-08-04T19:17:00Z">
        <w:r>
          <w:rPr>
            <w:rFonts w:hint="default" w:ascii="Times New Roman" w:hAnsi="Times New Roman" w:cs="Times New Roman"/>
            <w:color w:val="333333"/>
            <w:sz w:val="24"/>
            <w:szCs w:val="24"/>
            <w:shd w:val="clear" w:color="auto" w:fill="FFFFFF"/>
          </w:rPr>
          <w:t xml:space="preserve">a multitude </w:t>
        </w:r>
      </w:ins>
      <w:r>
        <w:rPr>
          <w:rFonts w:hint="default" w:ascii="Times New Roman" w:hAnsi="Times New Roman" w:cs="Times New Roman"/>
          <w:color w:val="333333"/>
          <w:sz w:val="24"/>
          <w:szCs w:val="24"/>
          <w:shd w:val="clear" w:color="auto" w:fill="FFFFFF"/>
        </w:rPr>
        <w:t>of</w:t>
      </w:r>
      <w:ins w:id="21" w:author="Ana Lyons" w:date="2015-08-04T19:18:00Z">
        <w:r>
          <w:rPr>
            <w:rFonts w:hint="default" w:ascii="Times New Roman" w:hAnsi="Times New Roman" w:cs="Times New Roman"/>
            <w:color w:val="333333"/>
            <w:sz w:val="24"/>
            <w:szCs w:val="24"/>
            <w:shd w:val="clear" w:color="auto" w:fill="FFFFFF"/>
          </w:rPr>
          <w:t xml:space="preserve"> </w:t>
        </w:r>
      </w:ins>
      <w:ins w:id="22" w:author="Ana Lyons" w:date="2015-08-04T19:17:00Z">
        <w:r>
          <w:rPr>
            <w:rFonts w:hint="default" w:ascii="Times New Roman" w:hAnsi="Times New Roman" w:cs="Times New Roman"/>
            <w:color w:val="333333"/>
            <w:sz w:val="24"/>
            <w:szCs w:val="24"/>
            <w:shd w:val="clear" w:color="auto" w:fill="FFFFFF"/>
          </w:rPr>
          <w:t xml:space="preserve">potential </w:t>
        </w:r>
      </w:ins>
      <w:ins w:id="23" w:author="Ana Lyons" w:date="2015-08-04T19:18:00Z">
        <w:r>
          <w:rPr>
            <w:rFonts w:hint="default" w:ascii="Times New Roman" w:hAnsi="Times New Roman" w:cs="Times New Roman"/>
            <w:color w:val="333333"/>
            <w:sz w:val="24"/>
            <w:szCs w:val="24"/>
            <w:shd w:val="clear" w:color="auto" w:fill="FFFFFF"/>
          </w:rPr>
          <w:t xml:space="preserve">drug </w:t>
        </w:r>
      </w:ins>
      <w:ins w:id="24" w:author="Ana Lyons" w:date="2015-08-04T19:17:00Z">
        <w:r>
          <w:rPr>
            <w:rFonts w:hint="default" w:ascii="Times New Roman" w:hAnsi="Times New Roman" w:cs="Times New Roman"/>
            <w:color w:val="333333"/>
            <w:sz w:val="24"/>
            <w:szCs w:val="24"/>
            <w:shd w:val="clear" w:color="auto" w:fill="FFFFFF"/>
          </w:rPr>
          <w:t>targets.</w:t>
        </w:r>
      </w:ins>
      <w:r>
        <w:rPr>
          <w:rFonts w:hint="default" w:ascii="Times New Roman" w:hAnsi="Times New Roman" w:cs="Times New Roman"/>
          <w:color w:val="333333"/>
          <w:sz w:val="24"/>
          <w:szCs w:val="24"/>
          <w:shd w:val="clear" w:color="auto" w:fill="FFFFFF"/>
        </w:rPr>
        <w:t xml:space="preserve"> Moreover, </w:t>
      </w:r>
      <w:ins w:id="25" w:author="Ana Lyons" w:date="2015-08-04T19:18:00Z">
        <w:r>
          <w:rPr>
            <w:rFonts w:hint="default" w:ascii="Times New Roman" w:hAnsi="Times New Roman" w:cs="Times New Roman"/>
            <w:color w:val="333333"/>
            <w:sz w:val="24"/>
            <w:szCs w:val="24"/>
            <w:shd w:val="clear" w:color="auto" w:fill="FFFFFF"/>
          </w:rPr>
          <w:t xml:space="preserve">our </w:t>
        </w:r>
      </w:ins>
      <w:ins w:id="26" w:author="Ana Lyons" w:date="2015-08-04T19:19:00Z">
        <w:r>
          <w:rPr>
            <w:rFonts w:hint="default" w:ascii="Times New Roman" w:hAnsi="Times New Roman" w:cs="Times New Roman"/>
            <w:color w:val="333333"/>
            <w:sz w:val="24"/>
            <w:szCs w:val="24"/>
            <w:shd w:val="clear" w:color="auto" w:fill="FFFFFF"/>
          </w:rPr>
          <w:t>research</w:t>
        </w:r>
      </w:ins>
      <w:ins w:id="27" w:author="Ana Lyons" w:date="2015-08-04T19:18:00Z">
        <w:r>
          <w:rPr>
            <w:rFonts w:hint="default" w:ascii="Times New Roman" w:hAnsi="Times New Roman" w:cs="Times New Roman"/>
            <w:color w:val="333333"/>
            <w:sz w:val="24"/>
            <w:szCs w:val="24"/>
            <w:shd w:val="clear" w:color="auto" w:fill="FFFFFF"/>
          </w:rPr>
          <w:t xml:space="preserve"> </w:t>
        </w:r>
      </w:ins>
      <w:ins w:id="28" w:author="Ana Lyons" w:date="2015-08-04T19:19:00Z">
        <w:r>
          <w:rPr>
            <w:rFonts w:hint="default" w:ascii="Times New Roman" w:hAnsi="Times New Roman" w:cs="Times New Roman"/>
            <w:color w:val="333333"/>
            <w:sz w:val="24"/>
            <w:szCs w:val="24"/>
            <w:shd w:val="clear" w:color="auto" w:fill="FFFFFF"/>
          </w:rPr>
          <w:t>aims to reduce</w:t>
        </w:r>
      </w:ins>
      <w:r>
        <w:rPr>
          <w:rFonts w:hint="default" w:ascii="Times New Roman" w:hAnsi="Times New Roman" w:cs="Times New Roman"/>
          <w:color w:val="333333"/>
          <w:sz w:val="24"/>
          <w:szCs w:val="24"/>
          <w:shd w:val="clear" w:color="auto" w:fill="FFFFFF"/>
        </w:rPr>
        <w:t xml:space="preserve"> side effects and toxicities of drugs</w:t>
      </w:r>
      <w:ins w:id="29" w:author="Ana Lyons" w:date="2015-08-04T19:19:00Z">
        <w:r>
          <w:rPr>
            <w:rFonts w:hint="default" w:ascii="Times New Roman" w:hAnsi="Times New Roman" w:cs="Times New Roman"/>
            <w:color w:val="333333"/>
            <w:sz w:val="24"/>
            <w:szCs w:val="24"/>
            <w:shd w:val="clear" w:color="auto" w:fill="FFFFFF"/>
          </w:rPr>
          <w:t xml:space="preserve">, </w:t>
        </w:r>
      </w:ins>
      <w:r>
        <w:rPr>
          <w:rFonts w:hint="default" w:ascii="Times New Roman" w:hAnsi="Times New Roman" w:cs="Times New Roman"/>
          <w:color w:val="333333"/>
          <w:sz w:val="24"/>
          <w:szCs w:val="24"/>
          <w:shd w:val="clear" w:color="auto" w:fill="FFFFFF"/>
        </w:rPr>
        <w:t xml:space="preserve">caused by unwanted </w:t>
      </w:r>
      <w:ins w:id="30" w:author="Ana Lyons" w:date="2015-08-04T19:19:00Z">
        <w:r>
          <w:rPr>
            <w:rFonts w:hint="default" w:ascii="Times New Roman" w:hAnsi="Times New Roman" w:cs="Times New Roman"/>
            <w:color w:val="333333"/>
            <w:sz w:val="24"/>
            <w:szCs w:val="24"/>
            <w:shd w:val="clear" w:color="auto" w:fill="FFFFFF"/>
          </w:rPr>
          <w:t>adverse</w:t>
        </w:r>
      </w:ins>
      <w:r>
        <w:rPr>
          <w:rFonts w:hint="default" w:ascii="Times New Roman" w:hAnsi="Times New Roman" w:cs="Times New Roman"/>
          <w:color w:val="333333"/>
          <w:sz w:val="24"/>
          <w:szCs w:val="24"/>
          <w:shd w:val="clear" w:color="auto" w:fill="FFFFFF"/>
        </w:rPr>
        <w:t xml:space="preserve"> effect of targets.</w:t>
      </w:r>
    </w:p>
    <w:p>
      <w:pPr>
        <w:adjustRightInd/>
        <w:snapToGrid/>
        <w:spacing w:beforeAutospacing="0" w:line="480" w:lineRule="auto"/>
        <w:ind w:left="0" w:leftChars="0" w:right="0" w:firstLine="720" w:firstLineChars="0"/>
        <w:jc w:val="center"/>
        <w:textAlignment w:val="auto"/>
        <w:outlineLvl w:val="9"/>
        <w:rPr>
          <w:rFonts w:hint="eastAsia" w:ascii="Times New Roman" w:hAnsi="Times New Roman" w:eastAsia="宋体" w:cs="Times New Roman"/>
          <w:color w:val="333333"/>
          <w:sz w:val="24"/>
          <w:szCs w:val="24"/>
          <w:shd w:val="clear" w:color="auto" w:fill="FFFFFF"/>
          <w:lang w:eastAsia="zh-CN"/>
        </w:rPr>
      </w:pPr>
      <w:r>
        <w:rPr>
          <w:rFonts w:hint="eastAsia" w:ascii="Times New Roman" w:hAnsi="Times New Roman" w:eastAsia="宋体" w:cs="Times New Roman"/>
          <w:color w:val="333333"/>
          <w:sz w:val="24"/>
          <w:szCs w:val="24"/>
          <w:shd w:val="clear" w:color="auto" w:fill="FFFFFF"/>
          <w:lang w:val="en-US" w:eastAsia="zh-CN" w:bidi="ar-SA"/>
        </w:rPr>
        <w:pict>
          <v:shape id="图片 3" o:spid="_x0000_s1026" type="#_x0000_t75" style="height:236.95pt;width:337.1pt;rotation:0f;" o:ole="f" fillcolor="#FFFFFF" filled="f" o:preferrelative="t" stroked="f" coordorigin="0,0" coordsize="21600,21600">
            <v:fill on="f" color2="#FFFFFF" focus="0%"/>
            <v:imagedata gain="65536f" blacklevel="0f" gamma="0" o:title="340px-Docking" r:id="rId7"/>
            <o:lock v:ext="edit" position="f" selection="f" grouping="f" rotation="f" cropping="f" text="f" aspectratio="t"/>
            <w10:wrap type="none"/>
            <w10:anchorlock/>
          </v:shape>
        </w:pict>
      </w:r>
    </w:p>
    <w:p>
      <w:pPr>
        <w:adjustRightInd/>
        <w:snapToGrid/>
        <w:spacing w:beforeAutospacing="0" w:line="480" w:lineRule="auto"/>
        <w:ind w:right="0"/>
        <w:jc w:val="center"/>
        <w:textAlignment w:val="auto"/>
        <w:outlineLvl w:val="9"/>
        <w:rPr>
          <w:ins w:id="31" w:author="Ana Lyons" w:date="2015-08-04T19:19:00Z"/>
          <w:rFonts w:hint="default" w:ascii="Times New Roman" w:hAnsi="Times New Roman" w:eastAsia="宋体" w:cs="Times New Roman"/>
          <w:b/>
          <w:bCs/>
          <w:color w:val="333333"/>
          <w:sz w:val="18"/>
          <w:szCs w:val="18"/>
          <w:shd w:val="clear" w:color="auto" w:fill="FFFFFF"/>
          <w:lang w:val="en-US" w:eastAsia="zh-CN"/>
        </w:rPr>
      </w:pPr>
      <w:r>
        <w:rPr>
          <w:rFonts w:hint="eastAsia" w:ascii="Times New Roman" w:hAnsi="Times New Roman" w:eastAsia="宋体" w:cs="Times New Roman"/>
          <w:b/>
          <w:bCs/>
          <w:color w:val="333333"/>
          <w:sz w:val="18"/>
          <w:szCs w:val="18"/>
          <w:shd w:val="clear" w:color="auto" w:fill="FFFFFF"/>
          <w:lang w:val="en-US" w:eastAsia="zh-CN"/>
        </w:rPr>
        <w:t xml:space="preserve">Figure 1: drug target combining   </w:t>
      </w:r>
      <w:r>
        <w:rPr>
          <w:rFonts w:hint="eastAsia" w:ascii="Times New Roman" w:hAnsi="Times New Roman" w:eastAsia="宋体" w:cs="Times New Roman"/>
          <w:b w:val="0"/>
          <w:bCs w:val="0"/>
          <w:i/>
          <w:iCs/>
          <w:color w:val="333333"/>
          <w:sz w:val="18"/>
          <w:szCs w:val="18"/>
          <w:shd w:val="clear" w:color="auto" w:fill="FFFFFF"/>
          <w:lang w:val="en-US" w:eastAsia="zh-CN"/>
        </w:rPr>
        <w:t>small molecule drugs usually combine with fit sites on targets using hydrogen bonds</w:t>
      </w:r>
    </w:p>
    <w:p>
      <w:pPr>
        <w:adjustRightInd/>
        <w:snapToGrid/>
        <w:spacing w:beforeAutospacing="0" w:line="480" w:lineRule="auto"/>
        <w:ind w:left="0" w:leftChars="0" w:right="0" w:firstLine="720" w:firstLineChars="0"/>
        <w:jc w:val="left"/>
        <w:textAlignment w:val="auto"/>
        <w:outlineLvl w:val="9"/>
        <w:rPr>
          <w:rFonts w:hint="default" w:ascii="Times New Roman" w:hAnsi="Times New Roman" w:cs="Times New Roman"/>
          <w:color w:val="333333"/>
          <w:sz w:val="24"/>
          <w:szCs w:val="24"/>
          <w:shd w:val="clear" w:color="auto" w:fill="FFFFFF"/>
        </w:rPr>
      </w:pPr>
    </w:p>
    <w:p>
      <w:pPr>
        <w:adjustRightInd/>
        <w:snapToGrid/>
        <w:spacing w:beforeAutospacing="0" w:line="480" w:lineRule="auto"/>
        <w:ind w:left="0" w:leftChars="0" w:right="0" w:firstLine="720" w:firstLineChars="0"/>
        <w:jc w:val="left"/>
        <w:textAlignment w:val="auto"/>
        <w:outlineLvl w:val="9"/>
        <w:rPr>
          <w:ins w:id="32" w:author="Ana Lyons" w:date="2015-08-04T19:41:00Z"/>
          <w:rFonts w:hint="default" w:ascii="Times New Roman" w:hAnsi="Times New Roman" w:cs="Times New Roman"/>
          <w:color w:val="333333"/>
          <w:sz w:val="24"/>
          <w:szCs w:val="24"/>
          <w:shd w:val="clear" w:color="auto" w:fill="FFFFFF"/>
        </w:rPr>
      </w:pPr>
      <w:ins w:id="33" w:author="Ana Lyons" w:date="2015-08-04T19:19:00Z">
        <w:r>
          <w:rPr>
            <w:rFonts w:hint="default" w:ascii="Times New Roman" w:hAnsi="Times New Roman" w:cs="Times New Roman"/>
            <w:color w:val="333333"/>
            <w:sz w:val="24"/>
            <w:szCs w:val="24"/>
            <w:shd w:val="clear" w:color="auto" w:fill="FFFFFF"/>
          </w:rPr>
          <w:t>In the most basic model</w:t>
        </w:r>
      </w:ins>
      <w:r>
        <w:rPr>
          <w:rFonts w:hint="default" w:ascii="Times New Roman" w:hAnsi="Times New Roman" w:cs="Times New Roman"/>
          <w:color w:val="333333"/>
          <w:sz w:val="24"/>
          <w:szCs w:val="24"/>
          <w:shd w:val="clear" w:color="auto" w:fill="FFFFFF"/>
        </w:rPr>
        <w:t xml:space="preserve">, we </w:t>
      </w:r>
      <w:ins w:id="34" w:author="Ana Lyons" w:date="2015-08-04T19:19:00Z">
        <w:r>
          <w:rPr>
            <w:rFonts w:hint="default" w:ascii="Times New Roman" w:hAnsi="Times New Roman" w:cs="Times New Roman"/>
            <w:color w:val="333333"/>
            <w:sz w:val="24"/>
            <w:szCs w:val="24"/>
            <w:shd w:val="clear" w:color="auto" w:fill="FFFFFF"/>
          </w:rPr>
          <w:t xml:space="preserve">assume </w:t>
        </w:r>
      </w:ins>
      <w:r>
        <w:rPr>
          <w:rFonts w:hint="default" w:ascii="Times New Roman" w:hAnsi="Times New Roman" w:cs="Times New Roman"/>
          <w:color w:val="333333"/>
          <w:sz w:val="24"/>
          <w:szCs w:val="24"/>
          <w:shd w:val="clear" w:color="auto" w:fill="FFFFFF"/>
        </w:rPr>
        <w:t>that one drug acts selectively to one specific target.</w:t>
      </w:r>
      <w:ins w:id="35" w:author="Ana Lyons" w:date="2015-08-04T19:19:00Z">
        <w:r>
          <w:rPr>
            <w:rFonts w:hint="default" w:ascii="Times New Roman" w:hAnsi="Times New Roman" w:cs="Times New Roman"/>
            <w:color w:val="333333"/>
            <w:sz w:val="24"/>
            <w:szCs w:val="24"/>
            <w:shd w:val="clear" w:color="auto" w:fill="FFFFFF"/>
          </w:rPr>
          <w:t xml:space="preserve"> </w:t>
        </w:r>
      </w:ins>
      <w:r>
        <w:rPr>
          <w:rFonts w:hint="default" w:ascii="Times New Roman" w:hAnsi="Times New Roman" w:cs="Times New Roman"/>
          <w:color w:val="333333"/>
          <w:sz w:val="24"/>
          <w:szCs w:val="24"/>
          <w:shd w:val="clear" w:color="auto" w:fill="FFFFFF"/>
        </w:rPr>
        <w:t xml:space="preserve">However, </w:t>
      </w:r>
      <w:ins w:id="36" w:author="Ana Lyons" w:date="2015-08-04T19:20:00Z">
        <w:r>
          <w:rPr>
            <w:rFonts w:hint="default" w:ascii="Times New Roman" w:hAnsi="Times New Roman" w:cs="Times New Roman"/>
            <w:color w:val="333333"/>
            <w:sz w:val="24"/>
            <w:szCs w:val="24"/>
            <w:shd w:val="clear" w:color="auto" w:fill="FFFFFF"/>
          </w:rPr>
          <w:t>recent research has</w:t>
        </w:r>
      </w:ins>
      <w:r>
        <w:rPr>
          <w:rFonts w:hint="default" w:ascii="Times New Roman" w:hAnsi="Times New Roman" w:cs="Times New Roman"/>
          <w:color w:val="333333"/>
          <w:sz w:val="24"/>
          <w:szCs w:val="24"/>
          <w:shd w:val="clear" w:color="auto" w:fill="FFFFFF"/>
        </w:rPr>
        <w:t xml:space="preserve"> reveal</w:t>
      </w:r>
      <w:ins w:id="37" w:author="Ana Lyons" w:date="2015-08-04T19:20:00Z">
        <w:r>
          <w:rPr>
            <w:rFonts w:hint="default" w:ascii="Times New Roman" w:hAnsi="Times New Roman" w:cs="Times New Roman"/>
            <w:color w:val="333333"/>
            <w:sz w:val="24"/>
            <w:szCs w:val="24"/>
            <w:shd w:val="clear" w:color="auto" w:fill="FFFFFF"/>
          </w:rPr>
          <w:t>ed</w:t>
        </w:r>
      </w:ins>
      <w:r>
        <w:rPr>
          <w:rFonts w:hint="default" w:ascii="Times New Roman" w:hAnsi="Times New Roman" w:cs="Times New Roman"/>
          <w:color w:val="333333"/>
          <w:sz w:val="24"/>
          <w:szCs w:val="24"/>
          <w:shd w:val="clear" w:color="auto" w:fill="FFFFFF"/>
        </w:rPr>
        <w:t xml:space="preserve"> a far more complex figure of drug reaction in the past decades.</w:t>
      </w:r>
      <w:ins w:id="38" w:author="Ana Lyons" w:date="2015-08-04T19:20:00Z">
        <w:r>
          <w:rPr>
            <w:rFonts w:hint="default" w:ascii="Times New Roman" w:hAnsi="Times New Roman" w:cs="Times New Roman"/>
            <w:color w:val="333333"/>
            <w:sz w:val="24"/>
            <w:szCs w:val="24"/>
            <w:shd w:val="clear" w:color="auto" w:fill="FFFFFF"/>
          </w:rPr>
          <w:t xml:space="preserve"> </w:t>
        </w:r>
      </w:ins>
      <w:r>
        <w:rPr>
          <w:rFonts w:hint="default" w:ascii="Times New Roman" w:hAnsi="Times New Roman" w:cs="Times New Roman"/>
          <w:color w:val="333333"/>
          <w:sz w:val="24"/>
          <w:szCs w:val="24"/>
          <w:shd w:val="clear" w:color="auto" w:fill="FFFFFF"/>
        </w:rPr>
        <w:t>An elegant new theory by Yildirim illustrates that not only are</w:t>
      </w:r>
      <w:ins w:id="39" w:author="Ana Lyons" w:date="2015-08-04T19:20:00Z">
        <w:r>
          <w:rPr>
            <w:rFonts w:hint="default" w:ascii="Times New Roman" w:hAnsi="Times New Roman" w:cs="Times New Roman"/>
            <w:color w:val="333333"/>
            <w:sz w:val="24"/>
            <w:szCs w:val="24"/>
            <w:shd w:val="clear" w:color="auto" w:fill="FFFFFF"/>
          </w:rPr>
          <w:t xml:space="preserve"> there</w:t>
        </w:r>
      </w:ins>
      <w:r>
        <w:rPr>
          <w:rFonts w:hint="default" w:ascii="Times New Roman" w:hAnsi="Times New Roman" w:cs="Times New Roman"/>
          <w:color w:val="333333"/>
          <w:sz w:val="24"/>
          <w:szCs w:val="24"/>
          <w:shd w:val="clear" w:color="auto" w:fill="FFFFFF"/>
        </w:rPr>
        <w:t xml:space="preserve"> multiple drugs relating to one target but that one target could associate to many drugs</w:t>
      </w:r>
      <w:ins w:id="40" w:author="Ana Lyons" w:date="2015-08-04T19:20:00Z">
        <w:r>
          <w:rPr>
            <w:rFonts w:hint="default" w:ascii="Times New Roman" w:hAnsi="Times New Roman" w:cs="Times New Roman"/>
            <w:color w:val="333333"/>
            <w:sz w:val="24"/>
            <w:szCs w:val="24"/>
            <w:shd w:val="clear" w:color="auto" w:fill="FFFFFF"/>
          </w:rPr>
          <w:t xml:space="preserve"> </w:t>
        </w:r>
      </w:ins>
      <w:r>
        <w:rPr>
          <w:rFonts w:hint="default" w:ascii="Times New Roman" w:hAnsi="Times New Roman" w:cs="Times New Roman"/>
          <w:color w:val="333333"/>
          <w:sz w:val="24"/>
          <w:szCs w:val="24"/>
          <w:shd w:val="clear" w:color="auto" w:fill="FFFFFF"/>
        </w:rPr>
        <w:t>[3]</w:t>
      </w:r>
      <w:ins w:id="41" w:author="Ana Lyons" w:date="2015-08-04T19:20:00Z">
        <w:r>
          <w:rPr>
            <w:rFonts w:hint="default" w:ascii="Times New Roman" w:hAnsi="Times New Roman" w:cs="Times New Roman"/>
            <w:color w:val="333333"/>
            <w:sz w:val="24"/>
            <w:szCs w:val="24"/>
            <w:shd w:val="clear" w:color="auto" w:fill="FFFFFF"/>
          </w:rPr>
          <w:t>.</w:t>
        </w:r>
      </w:ins>
      <w:r>
        <w:rPr>
          <w:rFonts w:hint="default" w:ascii="Times New Roman" w:hAnsi="Times New Roman" w:cs="Times New Roman"/>
          <w:color w:val="333333"/>
          <w:sz w:val="24"/>
          <w:szCs w:val="24"/>
          <w:shd w:val="clear" w:color="auto" w:fill="FFFFFF"/>
        </w:rPr>
        <w:t xml:space="preserve"> </w:t>
      </w:r>
      <w:ins w:id="42" w:author="Ana Lyons" w:date="2015-08-04T19:21:00Z">
        <w:r>
          <w:rPr>
            <w:rFonts w:hint="default" w:ascii="Times New Roman" w:hAnsi="Times New Roman" w:cs="Times New Roman"/>
            <w:color w:val="333333"/>
            <w:sz w:val="24"/>
            <w:szCs w:val="24"/>
            <w:shd w:val="clear" w:color="auto" w:fill="FFFFFF"/>
          </w:rPr>
          <w:t>Furthermore, t</w:t>
        </w:r>
      </w:ins>
      <w:r>
        <w:rPr>
          <w:rFonts w:hint="default" w:ascii="Times New Roman" w:hAnsi="Times New Roman" w:cs="Times New Roman"/>
          <w:color w:val="333333"/>
          <w:sz w:val="24"/>
          <w:szCs w:val="24"/>
          <w:shd w:val="clear" w:color="auto" w:fill="FFFFFF"/>
        </w:rPr>
        <w:t xml:space="preserve">his theory </w:t>
      </w:r>
      <w:ins w:id="43" w:author="Ana Lyons" w:date="2015-08-04T19:20:00Z">
        <w:r>
          <w:rPr>
            <w:rFonts w:hint="default" w:ascii="Times New Roman" w:hAnsi="Times New Roman" w:cs="Times New Roman"/>
            <w:color w:val="333333"/>
            <w:sz w:val="24"/>
            <w:szCs w:val="24"/>
            <w:shd w:val="clear" w:color="auto" w:fill="FFFFFF"/>
          </w:rPr>
          <w:t>suggests</w:t>
        </w:r>
      </w:ins>
      <w:r>
        <w:rPr>
          <w:rFonts w:hint="default" w:ascii="Times New Roman" w:hAnsi="Times New Roman" w:cs="Times New Roman"/>
          <w:color w:val="333333"/>
          <w:sz w:val="24"/>
          <w:szCs w:val="24"/>
          <w:shd w:val="clear" w:color="auto" w:fill="FFFFFF"/>
        </w:rPr>
        <w:t xml:space="preserve"> </w:t>
      </w:r>
      <w:ins w:id="44" w:author="Ana Lyons" w:date="2015-08-04T19:20:00Z">
        <w:r>
          <w:rPr>
            <w:rFonts w:hint="default" w:ascii="Times New Roman" w:hAnsi="Times New Roman" w:cs="Times New Roman"/>
            <w:color w:val="333333"/>
            <w:sz w:val="24"/>
            <w:szCs w:val="24"/>
            <w:shd w:val="clear" w:color="auto" w:fill="FFFFFF"/>
          </w:rPr>
          <w:t xml:space="preserve">that we view </w:t>
        </w:r>
      </w:ins>
      <w:r>
        <w:rPr>
          <w:rFonts w:hint="default" w:ascii="Times New Roman" w:hAnsi="Times New Roman" w:cs="Times New Roman"/>
          <w:color w:val="333333"/>
          <w:sz w:val="24"/>
          <w:szCs w:val="24"/>
          <w:shd w:val="clear" w:color="auto" w:fill="FFFFFF"/>
        </w:rPr>
        <w:t>drug actions as networks</w:t>
      </w:r>
      <w:ins w:id="45" w:author="Ana Lyons" w:date="2015-08-04T19:21:00Z">
        <w:r>
          <w:rPr>
            <w:rFonts w:hint="default" w:ascii="Times New Roman" w:hAnsi="Times New Roman" w:cs="Times New Roman"/>
            <w:color w:val="333333"/>
            <w:sz w:val="24"/>
            <w:szCs w:val="24"/>
            <w:shd w:val="clear" w:color="auto" w:fill="FFFFFF"/>
          </w:rPr>
          <w:t>,</w:t>
        </w:r>
      </w:ins>
      <w:r>
        <w:rPr>
          <w:rFonts w:hint="default" w:ascii="Times New Roman" w:hAnsi="Times New Roman" w:cs="Times New Roman"/>
          <w:color w:val="333333"/>
          <w:sz w:val="24"/>
          <w:szCs w:val="24"/>
          <w:shd w:val="clear" w:color="auto" w:fill="FFFFFF"/>
        </w:rPr>
        <w:t xml:space="preserve"> which improves our discovery of targets by drug-drug and protein-protein associations.</w:t>
      </w:r>
      <w:ins w:id="46" w:author="Ana Lyons" w:date="2015-08-04T19:20:00Z">
        <w:r>
          <w:rPr>
            <w:rFonts w:hint="default" w:ascii="Times New Roman" w:hAnsi="Times New Roman" w:cs="Times New Roman"/>
            <w:color w:val="333333"/>
            <w:sz w:val="24"/>
            <w:szCs w:val="24"/>
            <w:shd w:val="clear" w:color="auto" w:fill="FFFFFF"/>
          </w:rPr>
          <w:t xml:space="preserve"> </w:t>
        </w:r>
      </w:ins>
      <w:r>
        <w:rPr>
          <w:rFonts w:hint="default" w:ascii="Times New Roman" w:hAnsi="Times New Roman" w:cs="Times New Roman"/>
          <w:color w:val="333333"/>
          <w:sz w:val="24"/>
          <w:szCs w:val="24"/>
          <w:shd w:val="clear" w:color="auto" w:fill="FFFFFF"/>
        </w:rPr>
        <w:t>Although many effective analys</w:t>
      </w:r>
      <w:ins w:id="47" w:author="Ana Lyons" w:date="2015-08-04T19:33:00Z">
        <w:r>
          <w:rPr>
            <w:rFonts w:hint="default" w:ascii="Times New Roman" w:hAnsi="Times New Roman" w:cs="Times New Roman"/>
            <w:color w:val="333333"/>
            <w:sz w:val="24"/>
            <w:szCs w:val="24"/>
            <w:shd w:val="clear" w:color="auto" w:fill="FFFFFF"/>
          </w:rPr>
          <w:t xml:space="preserve">es </w:t>
        </w:r>
      </w:ins>
      <w:r>
        <w:rPr>
          <w:rFonts w:hint="default" w:ascii="Times New Roman" w:hAnsi="Times New Roman" w:cs="Times New Roman"/>
          <w:color w:val="333333"/>
          <w:sz w:val="24"/>
          <w:szCs w:val="24"/>
          <w:shd w:val="clear" w:color="auto" w:fill="FFFFFF"/>
        </w:rPr>
        <w:t>such as phenotypic effect</w:t>
      </w:r>
      <w:ins w:id="48" w:author="Ana Lyons" w:date="2015-08-04T19:39:00Z">
        <w:r>
          <w:rPr>
            <w:rFonts w:hint="default" w:ascii="Times New Roman" w:hAnsi="Times New Roman" w:cs="Times New Roman"/>
            <w:color w:val="333333"/>
            <w:sz w:val="24"/>
            <w:szCs w:val="24"/>
            <w:shd w:val="clear" w:color="auto" w:fill="FFFFFF"/>
          </w:rPr>
          <w:t xml:space="preserve"> and chemical-</w:t>
        </w:r>
      </w:ins>
      <w:r>
        <w:rPr>
          <w:rFonts w:hint="default" w:ascii="Times New Roman" w:hAnsi="Times New Roman" w:cs="Times New Roman"/>
          <w:color w:val="333333"/>
          <w:sz w:val="24"/>
          <w:szCs w:val="24"/>
          <w:shd w:val="clear" w:color="auto" w:fill="FFFFFF"/>
        </w:rPr>
        <w:t xml:space="preserve">based approaches </w:t>
      </w:r>
      <w:ins w:id="49" w:author="Ana Lyons" w:date="2015-08-04T19:36:00Z">
        <w:r>
          <w:rPr>
            <w:rFonts w:hint="default" w:ascii="Times New Roman" w:hAnsi="Times New Roman" w:cs="Times New Roman"/>
            <w:color w:val="333333"/>
            <w:sz w:val="24"/>
            <w:szCs w:val="24"/>
            <w:shd w:val="clear" w:color="auto" w:fill="FFFFFF"/>
          </w:rPr>
          <w:t xml:space="preserve">have </w:t>
        </w:r>
      </w:ins>
      <w:ins w:id="50" w:author="Ana Lyons" w:date="2015-08-04T19:38:00Z">
        <w:r>
          <w:rPr>
            <w:rFonts w:hint="default" w:ascii="Times New Roman" w:hAnsi="Times New Roman" w:cs="Times New Roman"/>
            <w:color w:val="333333"/>
            <w:sz w:val="24"/>
            <w:szCs w:val="24"/>
            <w:shd w:val="clear" w:color="auto" w:fill="FFFFFF"/>
          </w:rPr>
          <w:t xml:space="preserve">previously </w:t>
        </w:r>
      </w:ins>
      <w:ins w:id="51" w:author="Ana Lyons" w:date="2015-08-04T19:36:00Z">
        <w:r>
          <w:rPr>
            <w:rFonts w:hint="default" w:ascii="Times New Roman" w:hAnsi="Times New Roman" w:cs="Times New Roman"/>
            <w:color w:val="333333"/>
            <w:sz w:val="24"/>
            <w:szCs w:val="24"/>
            <w:shd w:val="clear" w:color="auto" w:fill="FFFFFF"/>
          </w:rPr>
          <w:t>existed</w:t>
        </w:r>
      </w:ins>
      <w:r>
        <w:rPr>
          <w:rFonts w:hint="default" w:ascii="Times New Roman" w:hAnsi="Times New Roman" w:cs="Times New Roman"/>
          <w:color w:val="333333"/>
          <w:sz w:val="24"/>
          <w:szCs w:val="24"/>
          <w:shd w:val="clear" w:color="auto" w:fill="FFFFFF"/>
        </w:rPr>
        <w:t>, there are apparent shortcomings</w:t>
      </w:r>
      <w:ins w:id="52" w:author="Ana Lyons" w:date="2015-08-04T19:37:00Z">
        <w:r>
          <w:rPr>
            <w:rFonts w:hint="default" w:ascii="Times New Roman" w:hAnsi="Times New Roman" w:cs="Times New Roman"/>
            <w:color w:val="333333"/>
            <w:sz w:val="24"/>
            <w:szCs w:val="24"/>
            <w:shd w:val="clear" w:color="auto" w:fill="FFFFFF"/>
          </w:rPr>
          <w:t xml:space="preserve">. </w:t>
        </w:r>
      </w:ins>
      <w:ins w:id="53" w:author="Ana Lyons" w:date="2015-08-04T19:39:00Z">
        <w:r>
          <w:rPr>
            <w:rFonts w:hint="default" w:ascii="Times New Roman" w:hAnsi="Times New Roman" w:cs="Times New Roman"/>
            <w:color w:val="333333"/>
            <w:sz w:val="24"/>
            <w:szCs w:val="24"/>
            <w:shd w:val="clear" w:color="auto" w:fill="FFFFFF"/>
          </w:rPr>
          <w:t>F</w:t>
        </w:r>
      </w:ins>
      <w:r>
        <w:rPr>
          <w:rFonts w:hint="default" w:ascii="Times New Roman" w:hAnsi="Times New Roman" w:cs="Times New Roman"/>
          <w:color w:val="333333"/>
          <w:sz w:val="24"/>
          <w:szCs w:val="24"/>
          <w:shd w:val="clear" w:color="auto" w:fill="FFFFFF"/>
        </w:rPr>
        <w:t>or</w:t>
      </w:r>
      <w:ins w:id="54" w:author="Ana Lyons" w:date="2015-08-04T19:39:00Z">
        <w:r>
          <w:rPr>
            <w:rFonts w:hint="default" w:ascii="Times New Roman" w:hAnsi="Times New Roman" w:cs="Times New Roman"/>
            <w:color w:val="333333"/>
            <w:sz w:val="24"/>
            <w:szCs w:val="24"/>
            <w:shd w:val="clear" w:color="auto" w:fill="FFFFFF"/>
          </w:rPr>
          <w:t xml:space="preserve"> the </w:t>
        </w:r>
      </w:ins>
      <w:r>
        <w:rPr>
          <w:rFonts w:hint="default" w:ascii="Times New Roman" w:hAnsi="Times New Roman" w:cs="Times New Roman"/>
          <w:color w:val="333333"/>
          <w:sz w:val="24"/>
          <w:szCs w:val="24"/>
          <w:shd w:val="clear" w:color="auto" w:fill="FFFFFF"/>
        </w:rPr>
        <w:t xml:space="preserve">phenotypic approach, </w:t>
      </w:r>
      <w:ins w:id="55" w:author="Ana Lyons" w:date="2015-08-04T19:46:00Z">
        <w:r>
          <w:rPr>
            <w:rFonts w:hint="default" w:ascii="Times New Roman" w:hAnsi="Times New Roman" w:eastAsia="gotham" w:cs="Times New Roman"/>
            <w:color w:val="333333"/>
            <w:sz w:val="24"/>
            <w:szCs w:val="24"/>
          </w:rPr>
          <w:t xml:space="preserve">off-target </w:t>
        </w:r>
      </w:ins>
      <w:r>
        <w:rPr>
          <w:rFonts w:hint="default" w:ascii="Times New Roman" w:hAnsi="Times New Roman" w:eastAsia="gotham" w:cs="Times New Roman"/>
          <w:color w:val="333333"/>
          <w:sz w:val="24"/>
          <w:szCs w:val="24"/>
        </w:rPr>
        <w:t xml:space="preserve">responses </w:t>
      </w:r>
      <w:ins w:id="56" w:author="Ana Lyons" w:date="2015-08-04T19:46:00Z">
        <w:r>
          <w:rPr>
            <w:rFonts w:hint="default" w:ascii="Times New Roman" w:hAnsi="Times New Roman" w:eastAsia="gotham" w:cs="Times New Roman"/>
            <w:color w:val="333333"/>
            <w:sz w:val="24"/>
            <w:szCs w:val="24"/>
          </w:rPr>
          <w:t xml:space="preserve">were activated </w:t>
        </w:r>
      </w:ins>
      <w:r>
        <w:rPr>
          <w:rFonts w:hint="default" w:ascii="Times New Roman" w:hAnsi="Times New Roman" w:eastAsia="gotham" w:cs="Times New Roman"/>
          <w:color w:val="333333"/>
          <w:sz w:val="24"/>
          <w:szCs w:val="24"/>
        </w:rPr>
        <w:t>due to similar pathway</w:t>
      </w:r>
      <w:ins w:id="57" w:author="Ana Lyons" w:date="2015-08-04T19:39:00Z">
        <w:r>
          <w:rPr>
            <w:rFonts w:hint="default" w:ascii="Times New Roman" w:hAnsi="Times New Roman" w:eastAsia="gotham" w:cs="Times New Roman"/>
            <w:color w:val="333333"/>
            <w:sz w:val="24"/>
            <w:szCs w:val="24"/>
          </w:rPr>
          <w:t>s</w:t>
        </w:r>
      </w:ins>
      <w:r>
        <w:rPr>
          <w:rFonts w:hint="default" w:ascii="Times New Roman" w:hAnsi="Times New Roman" w:eastAsia="gotham" w:cs="Times New Roman"/>
          <w:color w:val="333333"/>
          <w:sz w:val="24"/>
          <w:szCs w:val="24"/>
        </w:rPr>
        <w:t xml:space="preserve"> or biological process</w:t>
      </w:r>
      <w:ins w:id="58" w:author="Ana Lyons" w:date="2015-08-04T19:39:00Z">
        <w:r>
          <w:rPr>
            <w:rFonts w:hint="default" w:ascii="Times New Roman" w:hAnsi="Times New Roman" w:eastAsia="gotham" w:cs="Times New Roman"/>
            <w:color w:val="333333"/>
            <w:sz w:val="24"/>
            <w:szCs w:val="24"/>
          </w:rPr>
          <w:t>es</w:t>
        </w:r>
      </w:ins>
      <w:ins w:id="59" w:author="Ana Lyons" w:date="2015-08-04T19:47:00Z">
        <w:r>
          <w:rPr>
            <w:rFonts w:hint="default" w:ascii="Times New Roman" w:hAnsi="Times New Roman" w:eastAsia="gotham" w:cs="Times New Roman"/>
            <w:color w:val="333333"/>
            <w:sz w:val="24"/>
            <w:szCs w:val="24"/>
          </w:rPr>
          <w:t>.</w:t>
        </w:r>
      </w:ins>
      <w:ins w:id="60" w:author="Ana Lyons" w:date="2015-08-04T19:40:00Z">
        <w:r>
          <w:rPr>
            <w:rFonts w:hint="default" w:ascii="Times New Roman" w:hAnsi="Times New Roman" w:cs="Times New Roman"/>
            <w:color w:val="333333"/>
            <w:sz w:val="24"/>
            <w:szCs w:val="24"/>
          </w:rPr>
          <w:t xml:space="preserve"> F</w:t>
        </w:r>
      </w:ins>
      <w:r>
        <w:rPr>
          <w:rFonts w:hint="default" w:ascii="Times New Roman" w:hAnsi="Times New Roman" w:cs="Times New Roman"/>
          <w:color w:val="333333"/>
          <w:sz w:val="24"/>
          <w:szCs w:val="24"/>
        </w:rPr>
        <w:t>or</w:t>
      </w:r>
      <w:ins w:id="61" w:author="Ana Lyons" w:date="2015-08-04T19:40:00Z">
        <w:r>
          <w:rPr>
            <w:rFonts w:hint="default" w:ascii="Times New Roman" w:hAnsi="Times New Roman" w:cs="Times New Roman"/>
            <w:color w:val="333333"/>
            <w:sz w:val="24"/>
            <w:szCs w:val="24"/>
          </w:rPr>
          <w:t xml:space="preserve"> the</w:t>
        </w:r>
      </w:ins>
      <w:r>
        <w:rPr>
          <w:rFonts w:hint="default" w:ascii="Times New Roman" w:hAnsi="Times New Roman" w:cs="Times New Roman"/>
          <w:color w:val="333333"/>
          <w:sz w:val="24"/>
          <w:szCs w:val="24"/>
        </w:rPr>
        <w:t xml:space="preserve"> chemical approach, </w:t>
      </w:r>
      <w:ins w:id="62" w:author="Ana Lyons" w:date="2015-08-04T19:40:00Z">
        <w:r>
          <w:rPr>
            <w:rFonts w:hint="default" w:ascii="Times New Roman" w:hAnsi="Times New Roman" w:cs="Times New Roman"/>
            <w:color w:val="333333"/>
            <w:sz w:val="24"/>
            <w:szCs w:val="24"/>
          </w:rPr>
          <w:t xml:space="preserve">researchers often </w:t>
        </w:r>
      </w:ins>
      <w:r>
        <w:rPr>
          <w:rFonts w:hint="default" w:ascii="Times New Roman" w:hAnsi="Times New Roman" w:cs="Times New Roman"/>
          <w:color w:val="333333"/>
          <w:sz w:val="24"/>
          <w:szCs w:val="24"/>
        </w:rPr>
        <w:t>do not have enough prior information for major chemicals</w:t>
      </w:r>
      <w:ins w:id="63" w:author="Ana Lyons" w:date="2015-08-04T19:40:00Z">
        <w:r>
          <w:rPr>
            <w:rFonts w:hint="default" w:ascii="Times New Roman" w:hAnsi="Times New Roman" w:cs="Times New Roman"/>
            <w:color w:val="333333"/>
            <w:sz w:val="24"/>
            <w:szCs w:val="24"/>
          </w:rPr>
          <w:t xml:space="preserve"> to know downstream effects</w:t>
        </w:r>
      </w:ins>
      <w:r>
        <w:rPr>
          <w:rFonts w:hint="default" w:ascii="Times New Roman" w:hAnsi="Times New Roman" w:cs="Times New Roman"/>
          <w:color w:val="333333"/>
          <w:sz w:val="24"/>
          <w:szCs w:val="24"/>
        </w:rPr>
        <w:t xml:space="preserve">. </w:t>
      </w:r>
      <w:ins w:id="64" w:author="Ana Lyons" w:date="2015-08-04T19:40:00Z">
        <w:r>
          <w:rPr>
            <w:rFonts w:hint="default" w:ascii="Times New Roman" w:hAnsi="Times New Roman" w:cs="Times New Roman"/>
            <w:color w:val="333333"/>
            <w:sz w:val="24"/>
            <w:szCs w:val="24"/>
          </w:rPr>
          <w:t xml:space="preserve">Consequently, there is </w:t>
        </w:r>
      </w:ins>
      <w:r>
        <w:rPr>
          <w:rFonts w:hint="default" w:ascii="Times New Roman" w:hAnsi="Times New Roman" w:cs="Times New Roman"/>
          <w:color w:val="333333"/>
          <w:sz w:val="24"/>
          <w:szCs w:val="24"/>
          <w:shd w:val="clear" w:color="auto" w:fill="FFFFFF"/>
        </w:rPr>
        <w:t xml:space="preserve">urgent </w:t>
      </w:r>
      <w:ins w:id="65" w:author="Ana Lyons" w:date="2015-08-04T19:40:00Z">
        <w:r>
          <w:rPr>
            <w:rFonts w:hint="default" w:ascii="Times New Roman" w:hAnsi="Times New Roman" w:cs="Times New Roman"/>
            <w:color w:val="333333"/>
            <w:sz w:val="24"/>
            <w:szCs w:val="24"/>
            <w:shd w:val="clear" w:color="auto" w:fill="FFFFFF"/>
          </w:rPr>
          <w:t xml:space="preserve">need </w:t>
        </w:r>
      </w:ins>
      <w:r>
        <w:rPr>
          <w:rFonts w:hint="default" w:ascii="Times New Roman" w:hAnsi="Times New Roman" w:cs="Times New Roman"/>
          <w:color w:val="333333"/>
          <w:sz w:val="24"/>
          <w:szCs w:val="24"/>
          <w:shd w:val="clear" w:color="auto" w:fill="FFFFFF"/>
        </w:rPr>
        <w:t>to combine phenotypic and chemical indexes together</w:t>
      </w:r>
      <w:ins w:id="66" w:author="Ana Lyons" w:date="2015-08-04T19:40:00Z">
        <w:r>
          <w:rPr>
            <w:rFonts w:hint="default" w:ascii="Times New Roman" w:hAnsi="Times New Roman" w:cs="Times New Roman"/>
            <w:color w:val="333333"/>
            <w:sz w:val="24"/>
            <w:szCs w:val="24"/>
            <w:shd w:val="clear" w:color="auto" w:fill="FFFFFF"/>
          </w:rPr>
          <w:t>, to</w:t>
        </w:r>
      </w:ins>
      <w:r>
        <w:rPr>
          <w:rFonts w:hint="default" w:ascii="Times New Roman" w:hAnsi="Times New Roman" w:cs="Times New Roman"/>
          <w:color w:val="333333"/>
          <w:sz w:val="24"/>
          <w:szCs w:val="24"/>
          <w:shd w:val="clear" w:color="auto" w:fill="FFFFFF"/>
        </w:rPr>
        <w:t xml:space="preserve"> achieve </w:t>
      </w:r>
      <w:ins w:id="67" w:author="Ana Lyons" w:date="2015-08-04T19:41:00Z">
        <w:r>
          <w:rPr>
            <w:rFonts w:hint="default" w:ascii="Times New Roman" w:hAnsi="Times New Roman" w:cs="Times New Roman"/>
            <w:color w:val="333333"/>
            <w:sz w:val="24"/>
            <w:szCs w:val="24"/>
            <w:shd w:val="clear" w:color="auto" w:fill="FFFFFF"/>
          </w:rPr>
          <w:t xml:space="preserve">an improved </w:t>
        </w:r>
      </w:ins>
      <w:r>
        <w:rPr>
          <w:rFonts w:hint="default" w:ascii="Times New Roman" w:hAnsi="Times New Roman" w:cs="Times New Roman"/>
          <w:color w:val="333333"/>
          <w:sz w:val="24"/>
          <w:szCs w:val="24"/>
          <w:shd w:val="clear" w:color="auto" w:fill="FFFFFF"/>
        </w:rPr>
        <w:t>method to predict drug-target association in</w:t>
      </w:r>
      <w:ins w:id="68" w:author="Ana Lyons" w:date="2015-08-04T19:41:00Z">
        <w:r>
          <w:rPr>
            <w:rFonts w:hint="default" w:ascii="Times New Roman" w:hAnsi="Times New Roman" w:cs="Times New Roman"/>
            <w:color w:val="333333"/>
            <w:sz w:val="24"/>
            <w:szCs w:val="24"/>
            <w:shd w:val="clear" w:color="auto" w:fill="FFFFFF"/>
          </w:rPr>
          <w:t xml:space="preserve"> on a</w:t>
        </w:r>
      </w:ins>
      <w:r>
        <w:rPr>
          <w:rFonts w:hint="default" w:ascii="Times New Roman" w:hAnsi="Times New Roman" w:cs="Times New Roman"/>
          <w:color w:val="333333"/>
          <w:sz w:val="24"/>
          <w:szCs w:val="24"/>
          <w:shd w:val="clear" w:color="auto" w:fill="FFFFFF"/>
        </w:rPr>
        <w:t xml:space="preserve"> large</w:t>
      </w:r>
      <w:ins w:id="69" w:author="Ana Lyons" w:date="2015-08-04T19:41:00Z">
        <w:r>
          <w:rPr>
            <w:rFonts w:hint="default" w:ascii="Times New Roman" w:hAnsi="Times New Roman" w:cs="Times New Roman"/>
            <w:color w:val="333333"/>
            <w:sz w:val="24"/>
            <w:szCs w:val="24"/>
            <w:shd w:val="clear" w:color="auto" w:fill="FFFFFF"/>
          </w:rPr>
          <w:t>r</w:t>
        </w:r>
      </w:ins>
      <w:r>
        <w:rPr>
          <w:rFonts w:hint="default" w:ascii="Times New Roman" w:hAnsi="Times New Roman" w:cs="Times New Roman"/>
          <w:color w:val="333333"/>
          <w:sz w:val="24"/>
          <w:szCs w:val="24"/>
          <w:shd w:val="clear" w:color="auto" w:fill="FFFFFF"/>
        </w:rPr>
        <w:t xml:space="preserve"> scale</w:t>
      </w:r>
      <w:ins w:id="70" w:author="Ana Lyons" w:date="2015-08-04T19:41:00Z">
        <w:r>
          <w:rPr>
            <w:rFonts w:hint="default" w:ascii="Times New Roman" w:hAnsi="Times New Roman" w:cs="Times New Roman"/>
            <w:color w:val="333333"/>
            <w:sz w:val="24"/>
            <w:szCs w:val="24"/>
            <w:shd w:val="clear" w:color="auto" w:fill="FFFFFF"/>
          </w:rPr>
          <w:t xml:space="preserve"> </w:t>
        </w:r>
      </w:ins>
      <w:r>
        <w:rPr>
          <w:rFonts w:hint="default" w:ascii="Times New Roman" w:hAnsi="Times New Roman" w:cs="Times New Roman"/>
          <w:color w:val="333333"/>
          <w:sz w:val="24"/>
          <w:szCs w:val="24"/>
          <w:shd w:val="clear" w:color="auto" w:fill="FFFFFF"/>
        </w:rPr>
        <w:t>[4]</w:t>
      </w:r>
      <w:ins w:id="71" w:author="Ana Lyons" w:date="2015-08-04T19:41:00Z">
        <w:r>
          <w:rPr>
            <w:rFonts w:hint="default" w:ascii="Times New Roman" w:hAnsi="Times New Roman" w:cs="Times New Roman"/>
            <w:color w:val="333333"/>
            <w:sz w:val="24"/>
            <w:szCs w:val="24"/>
            <w:shd w:val="clear" w:color="auto" w:fill="FFFFFF"/>
          </w:rPr>
          <w:t>.</w:t>
        </w:r>
      </w:ins>
    </w:p>
    <w:p>
      <w:pPr>
        <w:adjustRightInd/>
        <w:snapToGrid/>
        <w:spacing w:beforeAutospacing="0" w:line="480" w:lineRule="auto"/>
        <w:ind w:left="0" w:leftChars="0" w:right="0" w:firstLine="720" w:firstLineChars="0"/>
        <w:jc w:val="left"/>
        <w:textAlignment w:val="auto"/>
        <w:outlineLvl w:val="9"/>
        <w:rPr>
          <w:rFonts w:hint="default" w:ascii="Times New Roman" w:hAnsi="Times New Roman" w:cs="Times New Roman"/>
          <w:color w:val="333333"/>
          <w:sz w:val="24"/>
          <w:szCs w:val="24"/>
          <w:shd w:val="clear" w:color="auto" w:fill="FFFFFF"/>
        </w:rPr>
      </w:pPr>
      <w:ins w:id="72" w:author="Ana Lyons" w:date="2015-08-04T19:47:00Z">
        <w:r>
          <w:rPr>
            <w:rFonts w:hint="default" w:ascii="Times New Roman" w:hAnsi="Times New Roman" w:cs="Times New Roman"/>
            <w:color w:val="333333"/>
            <w:sz w:val="24"/>
            <w:szCs w:val="24"/>
            <w:shd w:val="clear" w:color="auto" w:fill="FFFFFF"/>
          </w:rPr>
          <w:t xml:space="preserve">Taking these observations into account, the </w:t>
        </w:r>
      </w:ins>
      <w:r>
        <w:rPr>
          <w:rFonts w:hint="default" w:ascii="Times New Roman" w:hAnsi="Times New Roman" w:cs="Times New Roman"/>
          <w:color w:val="333333"/>
          <w:sz w:val="24"/>
          <w:szCs w:val="24"/>
          <w:shd w:val="clear" w:color="auto" w:fill="FFFFFF"/>
        </w:rPr>
        <w:t>Cipher model was proposed and validated as the most accurate way to predi</w:t>
      </w:r>
      <w:ins w:id="73" w:author="Ana Lyons" w:date="2015-08-04T19:47:00Z">
        <w:r>
          <w:rPr>
            <w:rFonts w:hint="default" w:ascii="Times New Roman" w:hAnsi="Times New Roman" w:cs="Times New Roman"/>
            <w:color w:val="333333"/>
            <w:sz w:val="24"/>
            <w:szCs w:val="24"/>
            <w:shd w:val="clear" w:color="auto" w:fill="FFFFFF"/>
          </w:rPr>
          <w:t xml:space="preserve">ct drug </w:t>
        </w:r>
      </w:ins>
      <w:ins w:id="74" w:author="Ana Lyons" w:date="2015-08-04T19:48:00Z">
        <w:r>
          <w:rPr>
            <w:rFonts w:hint="default" w:ascii="Times New Roman" w:hAnsi="Times New Roman" w:cs="Times New Roman"/>
            <w:color w:val="333333"/>
            <w:sz w:val="24"/>
            <w:szCs w:val="24"/>
            <w:shd w:val="clear" w:color="auto" w:fill="FFFFFF"/>
          </w:rPr>
          <w:t>targets</w:t>
        </w:r>
      </w:ins>
      <w:ins w:id="75" w:author="Ana Lyons" w:date="2015-08-04T19:47:00Z">
        <w:r>
          <w:rPr>
            <w:rFonts w:hint="default" w:ascii="Times New Roman" w:hAnsi="Times New Roman" w:cs="Times New Roman"/>
            <w:color w:val="333333"/>
            <w:sz w:val="24"/>
            <w:szCs w:val="24"/>
            <w:shd w:val="clear" w:color="auto" w:fill="FFFFFF"/>
          </w:rPr>
          <w:t>, given both phenotypic and chemical</w:t>
        </w:r>
      </w:ins>
      <w:r>
        <w:rPr>
          <w:rFonts w:hint="eastAsia" w:ascii="Times New Roman" w:hAnsi="Times New Roman" w:eastAsia="宋体" w:cs="Times New Roman"/>
          <w:color w:val="333333"/>
          <w:sz w:val="24"/>
          <w:szCs w:val="24"/>
          <w:shd w:val="clear" w:color="auto" w:fill="FFFFFF"/>
          <w:lang w:val="en-US" w:eastAsia="zh-CN"/>
        </w:rPr>
        <w:t xml:space="preserve"> </w:t>
      </w:r>
      <w:ins w:id="76" w:author="Ana Lyons" w:date="2015-08-04T19:47:00Z">
        <w:r>
          <w:rPr>
            <w:rFonts w:hint="default" w:ascii="Times New Roman" w:hAnsi="Times New Roman" w:cs="Times New Roman"/>
            <w:color w:val="333333"/>
            <w:sz w:val="24"/>
            <w:szCs w:val="24"/>
            <w:shd w:val="clear" w:color="auto" w:fill="FFFFFF"/>
          </w:rPr>
          <w:t xml:space="preserve">indexes. </w:t>
        </w:r>
      </w:ins>
      <w:r>
        <w:rPr>
          <w:rFonts w:hint="default" w:ascii="Times New Roman" w:hAnsi="Times New Roman" w:cs="Times New Roman"/>
          <w:color w:val="333333"/>
          <w:sz w:val="24"/>
          <w:szCs w:val="24"/>
          <w:shd w:val="clear" w:color="auto" w:fill="FFFFFF"/>
        </w:rPr>
        <w:t>.</w:t>
      </w:r>
      <w:ins w:id="77" w:author="Ana Lyons" w:date="2015-08-04T19:48:00Z">
        <w:r>
          <w:rPr>
            <w:rFonts w:hint="default" w:ascii="Times New Roman" w:hAnsi="Times New Roman" w:cs="Times New Roman"/>
            <w:color w:val="333333"/>
            <w:sz w:val="24"/>
            <w:szCs w:val="24"/>
            <w:shd w:val="clear" w:color="auto" w:fill="FFFFFF"/>
          </w:rPr>
          <w:t>More specifically, the</w:t>
        </w:r>
      </w:ins>
      <w:r>
        <w:rPr>
          <w:rFonts w:hint="default" w:ascii="Times New Roman" w:hAnsi="Times New Roman" w:cs="Times New Roman"/>
          <w:color w:val="333333"/>
          <w:sz w:val="24"/>
          <w:szCs w:val="24"/>
          <w:shd w:val="clear" w:color="auto" w:fill="FFFFFF"/>
        </w:rPr>
        <w:t xml:space="preserve"> Cipher model</w:t>
      </w:r>
      <w:ins w:id="78" w:author="Ana Lyons" w:date="2015-08-04T19:48:00Z">
        <w:r>
          <w:rPr>
            <w:rFonts w:hint="default" w:ascii="Times New Roman" w:hAnsi="Times New Roman" w:cs="Times New Roman"/>
            <w:color w:val="333333"/>
            <w:sz w:val="24"/>
            <w:szCs w:val="24"/>
            <w:shd w:val="clear" w:color="auto" w:fill="FFFFFF"/>
          </w:rPr>
          <w:t xml:space="preserve"> </w:t>
        </w:r>
      </w:ins>
      <w:r>
        <w:rPr>
          <w:rFonts w:hint="default" w:ascii="Times New Roman" w:hAnsi="Times New Roman" w:cs="Times New Roman"/>
          <w:color w:val="333333"/>
          <w:sz w:val="24"/>
          <w:szCs w:val="24"/>
          <w:shd w:val="clear" w:color="auto" w:fill="FFFFFF"/>
        </w:rPr>
        <w:t>assume</w:t>
      </w:r>
      <w:ins w:id="79" w:author="Ana Lyons" w:date="2015-08-04T19:48:00Z">
        <w:r>
          <w:rPr>
            <w:rFonts w:hint="default" w:ascii="Times New Roman" w:hAnsi="Times New Roman" w:cs="Times New Roman"/>
            <w:color w:val="333333"/>
            <w:sz w:val="24"/>
            <w:szCs w:val="24"/>
            <w:shd w:val="clear" w:color="auto" w:fill="FFFFFF"/>
          </w:rPr>
          <w:t>s</w:t>
        </w:r>
      </w:ins>
      <w:r>
        <w:rPr>
          <w:rFonts w:hint="default" w:ascii="Times New Roman" w:hAnsi="Times New Roman" w:cs="Times New Roman"/>
          <w:color w:val="333333"/>
          <w:sz w:val="24"/>
          <w:szCs w:val="24"/>
          <w:shd w:val="clear" w:color="auto" w:fill="FFFFFF"/>
        </w:rPr>
        <w:t xml:space="preserve"> that similarities in pharmacological space </w:t>
      </w:r>
      <w:ins w:id="80" w:author="Ana Lyons" w:date="2015-08-04T20:26:00Z">
        <w:r>
          <w:rPr>
            <w:rFonts w:hint="default" w:ascii="Times New Roman" w:hAnsi="Times New Roman" w:cs="Times New Roman"/>
            <w:color w:val="333333"/>
            <w:sz w:val="24"/>
            <w:szCs w:val="24"/>
            <w:shd w:val="clear" w:color="auto" w:fill="FFFFFF"/>
          </w:rPr>
          <w:t>(</w:t>
        </w:r>
      </w:ins>
      <w:r>
        <w:rPr>
          <w:rFonts w:hint="default" w:ascii="Times New Roman" w:hAnsi="Times New Roman" w:cs="Times New Roman"/>
          <w:color w:val="333333"/>
          <w:sz w:val="24"/>
          <w:szCs w:val="24"/>
          <w:shd w:val="clear" w:color="auto" w:fill="FFFFFF"/>
        </w:rPr>
        <w:t>termed as Therapeutic Similarities(TS)</w:t>
      </w:r>
      <w:ins w:id="81" w:author="Ana Lyons" w:date="2015-08-04T20:26:00Z">
        <w:r>
          <w:rPr>
            <w:rFonts w:hint="default" w:ascii="Times New Roman" w:hAnsi="Times New Roman" w:cs="Times New Roman"/>
            <w:color w:val="333333"/>
            <w:sz w:val="24"/>
            <w:szCs w:val="24"/>
            <w:shd w:val="clear" w:color="auto" w:fill="FFFFFF"/>
          </w:rPr>
          <w:t>)</w:t>
        </w:r>
      </w:ins>
      <w:r>
        <w:rPr>
          <w:rFonts w:hint="default" w:ascii="Times New Roman" w:hAnsi="Times New Roman" w:cs="Times New Roman"/>
          <w:color w:val="333333"/>
          <w:sz w:val="24"/>
          <w:szCs w:val="24"/>
          <w:shd w:val="clear" w:color="auto" w:fill="FFFFFF"/>
        </w:rPr>
        <w:t xml:space="preserve"> and drug chemical similarities(CS) are correlated with the relatedness of targets based on protein-protein interaction(PPI) network in genomic space.</w:t>
      </w:r>
      <w:ins w:id="82" w:author="Ana Lyons" w:date="2015-08-04T20:26:00Z">
        <w:r>
          <w:rPr>
            <w:rFonts w:hint="default" w:ascii="Times New Roman" w:hAnsi="Times New Roman" w:cs="Times New Roman"/>
            <w:color w:val="333333"/>
            <w:sz w:val="24"/>
            <w:szCs w:val="24"/>
            <w:shd w:val="clear" w:color="auto" w:fill="FFFFFF"/>
          </w:rPr>
          <w:t xml:space="preserve"> </w:t>
        </w:r>
      </w:ins>
      <w:r>
        <w:rPr>
          <w:rFonts w:hint="default" w:ascii="Times New Roman" w:hAnsi="Times New Roman" w:cs="Times New Roman"/>
          <w:color w:val="333333"/>
          <w:sz w:val="24"/>
          <w:szCs w:val="24"/>
          <w:shd w:val="clear" w:color="auto" w:fill="FFFFFF"/>
        </w:rPr>
        <w:t>Based on this assumption, a computational framework drugCipher was built to relate pharmacological and genomic spaces with multi-</w:t>
      </w:r>
      <w:ins w:id="83" w:author="Ana Lyons" w:date="2015-08-06T18:00:00Z">
        <w:r>
          <w:rPr>
            <w:rFonts w:hint="default" w:ascii="Times New Roman" w:hAnsi="Times New Roman" w:cs="Times New Roman"/>
            <w:color w:val="333333"/>
            <w:sz w:val="24"/>
            <w:szCs w:val="24"/>
            <w:shd w:val="clear" w:color="auto" w:fill="FFFFFF"/>
          </w:rPr>
          <w:t>dimensional</w:t>
        </w:r>
      </w:ins>
      <w:r>
        <w:rPr>
          <w:rFonts w:hint="default" w:ascii="Times New Roman" w:hAnsi="Times New Roman" w:cs="Times New Roman"/>
          <w:color w:val="333333"/>
          <w:sz w:val="24"/>
          <w:szCs w:val="24"/>
          <w:shd w:val="clear" w:color="auto" w:fill="FFFFFF"/>
        </w:rPr>
        <w:t xml:space="preserve"> information and used three linear regression models to calculate concordance scores which used as standard of correlation between drug and protein</w:t>
      </w:r>
      <w:ins w:id="84" w:author="Ana Lyons" w:date="2015-08-04T20:27:00Z">
        <w:r>
          <w:rPr>
            <w:rFonts w:hint="default" w:ascii="Times New Roman" w:hAnsi="Times New Roman" w:cs="Times New Roman"/>
            <w:color w:val="333333"/>
            <w:sz w:val="24"/>
            <w:szCs w:val="24"/>
            <w:shd w:val="clear" w:color="auto" w:fill="FFFFFF"/>
          </w:rPr>
          <w:t xml:space="preserve"> </w:t>
        </w:r>
      </w:ins>
      <w:r>
        <w:rPr>
          <w:rFonts w:hint="default" w:ascii="Times New Roman" w:hAnsi="Times New Roman" w:cs="Times New Roman"/>
          <w:color w:val="333333"/>
          <w:sz w:val="24"/>
          <w:szCs w:val="24"/>
          <w:shd w:val="clear" w:color="auto" w:fill="FFFFFF"/>
        </w:rPr>
        <w:t>[4]</w:t>
      </w:r>
      <w:ins w:id="85" w:author="Ana Lyons" w:date="2015-08-04T20:27:00Z">
        <w:r>
          <w:rPr>
            <w:rFonts w:hint="default" w:ascii="Times New Roman" w:hAnsi="Times New Roman" w:cs="Times New Roman"/>
            <w:color w:val="333333"/>
            <w:sz w:val="24"/>
            <w:szCs w:val="24"/>
            <w:shd w:val="clear" w:color="auto" w:fill="FFFFFF"/>
          </w:rPr>
          <w:t>.</w:t>
        </w:r>
      </w:ins>
    </w:p>
    <w:p>
      <w:pPr>
        <w:tabs>
          <w:tab w:val="left" w:pos="572"/>
        </w:tabs>
        <w:adjustRightInd/>
        <w:snapToGrid/>
        <w:spacing w:beforeAutospacing="0" w:line="480" w:lineRule="auto"/>
        <w:ind w:right="0"/>
        <w:jc w:val="left"/>
        <w:textAlignment w:val="auto"/>
        <w:outlineLvl w:val="9"/>
        <w:rPr>
          <w:rFonts w:hint="eastAsia" w:ascii="Times New Roman" w:hAnsi="Times New Roman" w:eastAsia="宋体" w:cs="Times New Roman"/>
          <w:color w:val="333333"/>
          <w:sz w:val="24"/>
          <w:szCs w:val="24"/>
          <w:shd w:val="clear" w:color="auto" w:fill="FFFFFF"/>
          <w:lang w:eastAsia="zh-CN"/>
        </w:rPr>
      </w:pPr>
    </w:p>
    <w:p>
      <w:pPr>
        <w:adjustRightInd/>
        <w:snapToGrid/>
        <w:spacing w:beforeAutospacing="0" w:line="480" w:lineRule="auto"/>
        <w:ind w:left="0" w:leftChars="0" w:right="0"/>
        <w:jc w:val="left"/>
        <w:textAlignment w:val="auto"/>
        <w:outlineLvl w:val="9"/>
        <w:rPr>
          <w:rFonts w:hint="default" w:ascii="Times New Roman" w:hAnsi="Times New Roman" w:cs="Times New Roman"/>
          <w:color w:val="333333"/>
          <w:sz w:val="24"/>
          <w:szCs w:val="24"/>
          <w:shd w:val="clear" w:color="auto" w:fill="FFFFFF"/>
        </w:rPr>
      </w:pPr>
      <w:r>
        <w:rPr>
          <w:rFonts w:hint="default" w:ascii="Times New Roman" w:hAnsi="Times New Roman" w:eastAsia="宋体" w:cs="Times New Roman"/>
          <w:color w:val="333333"/>
          <w:kern w:val="2"/>
          <w:sz w:val="24"/>
          <w:szCs w:val="24"/>
          <w:shd w:val="clear" w:color="auto" w:fill="FFFFFF"/>
          <w:lang w:val="en-US" w:eastAsia="en-US" w:bidi="ar-SA"/>
        </w:rPr>
        <w:pict>
          <v:shape id="图片 1" o:spid="_x0000_s1027" type="#_x0000_t75" style="height:176.55pt;width:428.8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wordWrap w:val="0"/>
        <w:adjustRightInd/>
        <w:snapToGrid/>
        <w:spacing w:beforeAutospacing="0" w:line="480" w:lineRule="auto"/>
        <w:ind w:left="0" w:leftChars="0" w:right="0"/>
        <w:textAlignment w:val="auto"/>
        <w:outlineLvl w:val="9"/>
        <w:rPr>
          <w:rFonts w:hint="default" w:ascii="Times New Roman" w:hAnsi="Times New Roman" w:cs="Times New Roman"/>
          <w:b/>
          <w:bCs/>
          <w:color w:val="333333"/>
          <w:sz w:val="18"/>
          <w:szCs w:val="18"/>
          <w:shd w:val="clear" w:color="auto" w:fill="FFFFFF"/>
        </w:rPr>
      </w:pPr>
      <w:r>
        <w:rPr>
          <w:rFonts w:hint="default" w:ascii="Times New Roman" w:hAnsi="Times New Roman" w:cs="Times New Roman"/>
          <w:b/>
          <w:bCs/>
          <w:color w:val="333333"/>
          <w:sz w:val="18"/>
          <w:szCs w:val="18"/>
          <w:shd w:val="clear" w:color="auto" w:fill="FFFFFF"/>
        </w:rPr>
        <w:t xml:space="preserve">Figure </w:t>
      </w:r>
      <w:r>
        <w:rPr>
          <w:rFonts w:hint="eastAsia" w:ascii="Times New Roman" w:hAnsi="Times New Roman" w:eastAsia="宋体" w:cs="Times New Roman"/>
          <w:b/>
          <w:bCs/>
          <w:color w:val="333333"/>
          <w:sz w:val="18"/>
          <w:szCs w:val="18"/>
          <w:shd w:val="clear" w:color="auto" w:fill="FFFFFF"/>
          <w:lang w:val="en-US" w:eastAsia="zh-CN"/>
        </w:rPr>
        <w:t>2</w:t>
      </w:r>
      <w:r>
        <w:rPr>
          <w:rFonts w:hint="default" w:ascii="Times New Roman" w:hAnsi="Times New Roman" w:cs="Times New Roman"/>
          <w:b/>
          <w:bCs/>
          <w:color w:val="333333"/>
          <w:sz w:val="18"/>
          <w:szCs w:val="18"/>
          <w:shd w:val="clear" w:color="auto" w:fill="FFFFFF"/>
        </w:rPr>
        <w:t xml:space="preserve">:principle of drugCipher </w:t>
      </w:r>
      <w:r>
        <w:rPr>
          <w:rFonts w:hint="default" w:ascii="Times New Roman" w:hAnsi="Times New Roman" w:eastAsia="AdvP403A40" w:cs="Times New Roman"/>
          <w:i/>
          <w:iCs/>
          <w:color w:val="000000"/>
          <w:sz w:val="18"/>
          <w:szCs w:val="18"/>
        </w:rPr>
        <w:t>Drugs are solid nodes and presented by ‘</w:t>
      </w:r>
      <w:r>
        <w:rPr>
          <w:rFonts w:hint="default" w:ascii="Times New Roman" w:hAnsi="Times New Roman" w:eastAsia="AdvP4041BD" w:cs="Times New Roman"/>
          <w:b/>
          <w:bCs/>
          <w:i/>
          <w:iCs/>
          <w:color w:val="000000"/>
          <w:sz w:val="18"/>
          <w:szCs w:val="18"/>
        </w:rPr>
        <w:t>d</w:t>
      </w:r>
      <w:r>
        <w:rPr>
          <w:rFonts w:hint="default" w:ascii="Times New Roman" w:hAnsi="Times New Roman" w:eastAsia="AdvP403A40" w:cs="Times New Roman"/>
          <w:i/>
          <w:iCs/>
          <w:color w:val="000000"/>
          <w:sz w:val="18"/>
          <w:szCs w:val="18"/>
        </w:rPr>
        <w:t>’; proteins are hollow nodes and presented by ‘</w:t>
      </w:r>
      <w:r>
        <w:rPr>
          <w:rFonts w:hint="default" w:ascii="Times New Roman" w:hAnsi="Times New Roman" w:eastAsia="AdvP4041BD" w:cs="Times New Roman"/>
          <w:b/>
          <w:bCs/>
          <w:i/>
          <w:iCs/>
          <w:color w:val="000000"/>
          <w:sz w:val="18"/>
          <w:szCs w:val="18"/>
        </w:rPr>
        <w:t>p</w:t>
      </w:r>
      <w:r>
        <w:rPr>
          <w:rFonts w:hint="default" w:ascii="Times New Roman" w:hAnsi="Times New Roman" w:eastAsia="AdvP403A40" w:cs="Times New Roman"/>
          <w:i/>
          <w:iCs/>
          <w:color w:val="000000"/>
          <w:sz w:val="18"/>
          <w:szCs w:val="18"/>
        </w:rPr>
        <w:t xml:space="preserve">’. </w:t>
      </w:r>
      <w:r>
        <w:rPr>
          <w:rFonts w:hint="default" w:ascii="Times New Roman" w:hAnsi="Times New Roman" w:eastAsia="AdvP41461E" w:cs="Times New Roman"/>
          <w:i/>
          <w:iCs/>
          <w:color w:val="000000"/>
          <w:sz w:val="18"/>
          <w:szCs w:val="18"/>
        </w:rPr>
        <w:t>A</w:t>
      </w:r>
      <w:r>
        <w:rPr>
          <w:rFonts w:hint="default" w:ascii="Times New Roman" w:hAnsi="Times New Roman" w:eastAsia="AdvP403A40" w:cs="Times New Roman"/>
          <w:i/>
          <w:iCs/>
          <w:color w:val="000000"/>
          <w:sz w:val="18"/>
          <w:szCs w:val="18"/>
        </w:rPr>
        <w:t>). Drug</w:t>
      </w:r>
      <w:r>
        <w:rPr>
          <w:rFonts w:hint="default" w:ascii="Times New Roman" w:hAnsi="Times New Roman" w:cs="Times New Roman"/>
          <w:i/>
          <w:iCs/>
          <w:color w:val="000000"/>
          <w:sz w:val="18"/>
          <w:szCs w:val="18"/>
        </w:rPr>
        <w:t xml:space="preserve"> </w:t>
      </w:r>
      <w:r>
        <w:rPr>
          <w:rFonts w:hint="default" w:ascii="Times New Roman" w:hAnsi="Times New Roman" w:eastAsia="AdvP403A40" w:cs="Times New Roman"/>
          <w:i/>
          <w:iCs/>
          <w:color w:val="000000"/>
          <w:sz w:val="18"/>
          <w:szCs w:val="18"/>
        </w:rPr>
        <w:t>Therapeutic Similarity (</w:t>
      </w:r>
      <w:r>
        <w:rPr>
          <w:rFonts w:hint="default" w:ascii="Times New Roman" w:hAnsi="Times New Roman" w:eastAsia="AdvP403A40" w:cs="Times New Roman"/>
          <w:b/>
          <w:bCs/>
          <w:i/>
          <w:iCs/>
          <w:color w:val="000000"/>
          <w:sz w:val="18"/>
          <w:szCs w:val="18"/>
        </w:rPr>
        <w:t>TS</w:t>
      </w:r>
      <w:r>
        <w:rPr>
          <w:rFonts w:hint="default" w:ascii="Times New Roman" w:hAnsi="Times New Roman" w:eastAsia="AdvP403A40" w:cs="Times New Roman"/>
          <w:i/>
          <w:iCs/>
          <w:color w:val="000000"/>
          <w:sz w:val="18"/>
          <w:szCs w:val="18"/>
        </w:rPr>
        <w:t>) (blue solid edges) and Drug Chemical Similarity (</w:t>
      </w:r>
      <w:r>
        <w:rPr>
          <w:rFonts w:hint="default" w:ascii="Times New Roman" w:hAnsi="Times New Roman" w:eastAsia="AdvP403A40" w:cs="Times New Roman"/>
          <w:b/>
          <w:bCs/>
          <w:i/>
          <w:iCs/>
          <w:color w:val="000000"/>
          <w:sz w:val="18"/>
          <w:szCs w:val="18"/>
        </w:rPr>
        <w:t>CS</w:t>
      </w:r>
      <w:r>
        <w:rPr>
          <w:rFonts w:hint="default" w:ascii="Times New Roman" w:hAnsi="Times New Roman" w:eastAsia="AdvP403A40" w:cs="Times New Roman"/>
          <w:i/>
          <w:iCs/>
          <w:color w:val="000000"/>
          <w:sz w:val="18"/>
          <w:szCs w:val="18"/>
        </w:rPr>
        <w:t>) (green solid edges) comprise the pharmacological space. The protein</w:t>
      </w:r>
      <w:r>
        <w:rPr>
          <w:rFonts w:hint="default" w:ascii="Times New Roman" w:hAnsi="Times New Roman" w:cs="Times New Roman"/>
          <w:i/>
          <w:iCs/>
          <w:color w:val="000000"/>
          <w:sz w:val="18"/>
          <w:szCs w:val="18"/>
        </w:rPr>
        <w:t xml:space="preserve"> </w:t>
      </w:r>
      <w:r>
        <w:rPr>
          <w:rFonts w:hint="default" w:ascii="Times New Roman" w:hAnsi="Times New Roman" w:eastAsia="AdvP403A40" w:cs="Times New Roman"/>
          <w:i/>
          <w:iCs/>
          <w:color w:val="000000"/>
          <w:sz w:val="18"/>
          <w:szCs w:val="18"/>
        </w:rPr>
        <w:t>protein interaction (</w:t>
      </w:r>
      <w:r>
        <w:rPr>
          <w:rFonts w:hint="default" w:ascii="Times New Roman" w:hAnsi="Times New Roman" w:eastAsia="AdvP403A40" w:cs="Times New Roman"/>
          <w:b/>
          <w:bCs/>
          <w:i/>
          <w:iCs/>
          <w:color w:val="000000"/>
          <w:sz w:val="18"/>
          <w:szCs w:val="18"/>
        </w:rPr>
        <w:t>PPI</w:t>
      </w:r>
      <w:r>
        <w:rPr>
          <w:rFonts w:hint="default" w:ascii="Times New Roman" w:hAnsi="Times New Roman" w:eastAsia="AdvP403A40" w:cs="Times New Roman"/>
          <w:i/>
          <w:iCs/>
          <w:color w:val="000000"/>
          <w:sz w:val="18"/>
          <w:szCs w:val="18"/>
        </w:rPr>
        <w:t>) (gray solid edges) network represents the information in the genomic space. Together with drug-target interactions (gray</w:t>
      </w:r>
      <w:r>
        <w:rPr>
          <w:rFonts w:hint="default" w:ascii="Times New Roman" w:hAnsi="Times New Roman" w:cs="Times New Roman"/>
          <w:i/>
          <w:iCs/>
          <w:color w:val="000000"/>
          <w:sz w:val="18"/>
          <w:szCs w:val="18"/>
        </w:rPr>
        <w:t xml:space="preserve"> </w:t>
      </w:r>
      <w:r>
        <w:rPr>
          <w:rFonts w:hint="default" w:ascii="Times New Roman" w:hAnsi="Times New Roman" w:eastAsia="AdvP403A40" w:cs="Times New Roman"/>
          <w:i/>
          <w:iCs/>
          <w:color w:val="000000"/>
          <w:sz w:val="18"/>
          <w:szCs w:val="18"/>
        </w:rPr>
        <w:t xml:space="preserve">dashed edges), the closeness (brown dashed edges) is defined to associate a drug with any arbitrary protein. </w:t>
      </w:r>
      <w:r>
        <w:rPr>
          <w:rFonts w:hint="default" w:ascii="Times New Roman" w:hAnsi="Times New Roman" w:eastAsia="AdvP41461E" w:cs="Times New Roman"/>
          <w:i/>
          <w:iCs/>
          <w:color w:val="000000"/>
          <w:sz w:val="18"/>
          <w:szCs w:val="18"/>
        </w:rPr>
        <w:t>B</w:t>
      </w:r>
      <w:r>
        <w:rPr>
          <w:rFonts w:hint="default" w:ascii="Times New Roman" w:hAnsi="Times New Roman" w:eastAsia="AdvP403A40" w:cs="Times New Roman"/>
          <w:i/>
          <w:iCs/>
          <w:color w:val="000000"/>
          <w:sz w:val="18"/>
          <w:szCs w:val="18"/>
        </w:rPr>
        <w:t xml:space="preserve">). For drug </w:t>
      </w:r>
      <w:r>
        <w:rPr>
          <w:rFonts w:hint="default" w:ascii="Times New Roman" w:hAnsi="Times New Roman" w:eastAsia="AdvP4041BD" w:cs="Times New Roman"/>
          <w:i/>
          <w:iCs/>
          <w:color w:val="000000"/>
          <w:sz w:val="18"/>
          <w:szCs w:val="18"/>
        </w:rPr>
        <w:t xml:space="preserve">d </w:t>
      </w:r>
      <w:r>
        <w:rPr>
          <w:rFonts w:hint="default" w:ascii="Times New Roman" w:hAnsi="Times New Roman" w:eastAsia="AdvP403A40" w:cs="Times New Roman"/>
          <w:i/>
          <w:iCs/>
          <w:color w:val="000000"/>
          <w:sz w:val="18"/>
          <w:szCs w:val="18"/>
        </w:rPr>
        <w:t xml:space="preserve">and protein </w:t>
      </w:r>
      <w:r>
        <w:rPr>
          <w:rFonts w:hint="default" w:ascii="Times New Roman" w:hAnsi="Times New Roman" w:eastAsia="AdvP4041BD" w:cs="Times New Roman"/>
          <w:i/>
          <w:iCs/>
          <w:color w:val="000000"/>
          <w:sz w:val="18"/>
          <w:szCs w:val="18"/>
        </w:rPr>
        <w:t>p</w:t>
      </w:r>
      <w:r>
        <w:rPr>
          <w:rFonts w:hint="default" w:ascii="Times New Roman" w:hAnsi="Times New Roman" w:eastAsia="AdvP403A40" w:cs="Times New Roman"/>
          <w:i/>
          <w:iCs/>
          <w:color w:val="000000"/>
          <w:sz w:val="18"/>
          <w:szCs w:val="18"/>
        </w:rPr>
        <w:t>, two</w:t>
      </w:r>
      <w:r>
        <w:rPr>
          <w:rFonts w:hint="default" w:ascii="Times New Roman" w:hAnsi="Times New Roman" w:cs="Times New Roman"/>
          <w:i/>
          <w:iCs/>
          <w:color w:val="000000"/>
          <w:sz w:val="18"/>
          <w:szCs w:val="18"/>
        </w:rPr>
        <w:t xml:space="preserve"> </w:t>
      </w:r>
      <w:r>
        <w:rPr>
          <w:rFonts w:hint="default" w:ascii="Times New Roman" w:hAnsi="Times New Roman" w:eastAsia="AdvP403A40" w:cs="Times New Roman"/>
          <w:i/>
          <w:iCs/>
          <w:color w:val="000000"/>
          <w:sz w:val="18"/>
          <w:szCs w:val="18"/>
        </w:rPr>
        <w:t xml:space="preserve">similarity vectors for </w:t>
      </w:r>
      <w:r>
        <w:rPr>
          <w:rFonts w:hint="default" w:ascii="Times New Roman" w:hAnsi="Times New Roman" w:eastAsia="AdvP4041BD" w:cs="Times New Roman"/>
          <w:i/>
          <w:iCs/>
          <w:color w:val="000000"/>
          <w:sz w:val="18"/>
          <w:szCs w:val="18"/>
        </w:rPr>
        <w:t xml:space="preserve">d </w:t>
      </w:r>
      <w:r>
        <w:rPr>
          <w:rFonts w:hint="default" w:ascii="Times New Roman" w:hAnsi="Times New Roman" w:eastAsia="AdvP403A40" w:cs="Times New Roman"/>
          <w:i/>
          <w:iCs/>
          <w:color w:val="000000"/>
          <w:sz w:val="18"/>
          <w:szCs w:val="18"/>
        </w:rPr>
        <w:t>in pharmacological space (</w:t>
      </w:r>
      <w:r>
        <w:rPr>
          <w:rFonts w:hint="default" w:ascii="Times New Roman" w:hAnsi="Times New Roman" w:eastAsia="AdvP41461E" w:cs="Times New Roman"/>
          <w:b/>
          <w:bCs/>
          <w:i/>
          <w:iCs/>
          <w:color w:val="000000"/>
          <w:sz w:val="18"/>
          <w:szCs w:val="18"/>
        </w:rPr>
        <w:t>TS</w:t>
      </w:r>
      <w:r>
        <w:rPr>
          <w:rFonts w:hint="default" w:ascii="Times New Roman" w:hAnsi="Times New Roman" w:eastAsia="AdvP40319B" w:cs="Times New Roman"/>
          <w:b/>
          <w:bCs/>
          <w:i/>
          <w:iCs/>
          <w:color w:val="000000"/>
          <w:sz w:val="18"/>
          <w:szCs w:val="18"/>
        </w:rPr>
        <w:t>d</w:t>
      </w:r>
      <w:r>
        <w:rPr>
          <w:rFonts w:hint="default" w:ascii="Times New Roman" w:hAnsi="Times New Roman" w:eastAsia="AdvP40319B" w:cs="Times New Roman"/>
          <w:i/>
          <w:iCs/>
          <w:color w:val="000000"/>
          <w:sz w:val="18"/>
          <w:szCs w:val="18"/>
        </w:rPr>
        <w:t xml:space="preserve"> </w:t>
      </w:r>
      <w:r>
        <w:rPr>
          <w:rFonts w:hint="default" w:ascii="Times New Roman" w:hAnsi="Times New Roman" w:eastAsia="AdvP403A40" w:cs="Times New Roman"/>
          <w:i/>
          <w:iCs/>
          <w:color w:val="000000"/>
          <w:sz w:val="18"/>
          <w:szCs w:val="18"/>
        </w:rPr>
        <w:t xml:space="preserve">and </w:t>
      </w:r>
      <w:r>
        <w:rPr>
          <w:rFonts w:hint="default" w:ascii="Times New Roman" w:hAnsi="Times New Roman" w:eastAsia="AdvP41461E" w:cs="Times New Roman"/>
          <w:b/>
          <w:bCs/>
          <w:i/>
          <w:iCs/>
          <w:color w:val="000000"/>
          <w:sz w:val="18"/>
          <w:szCs w:val="18"/>
        </w:rPr>
        <w:t>CS</w:t>
      </w:r>
      <w:r>
        <w:rPr>
          <w:rFonts w:hint="default" w:ascii="Times New Roman" w:hAnsi="Times New Roman" w:eastAsia="AdvP40319B" w:cs="Times New Roman"/>
          <w:b/>
          <w:bCs/>
          <w:i/>
          <w:iCs/>
          <w:color w:val="000000"/>
          <w:sz w:val="18"/>
          <w:szCs w:val="18"/>
        </w:rPr>
        <w:t>d</w:t>
      </w:r>
      <w:r>
        <w:rPr>
          <w:rFonts w:hint="default" w:ascii="Times New Roman" w:hAnsi="Times New Roman" w:eastAsia="AdvP403A40" w:cs="Times New Roman"/>
          <w:i/>
          <w:iCs/>
          <w:color w:val="000000"/>
          <w:sz w:val="18"/>
          <w:szCs w:val="18"/>
        </w:rPr>
        <w:t>) and one closeness vector for</w:t>
      </w:r>
      <w:r>
        <w:rPr>
          <w:rFonts w:hint="default" w:ascii="Times New Roman" w:hAnsi="Times New Roman" w:eastAsia="AdvP403A40" w:cs="Times New Roman"/>
          <w:b/>
          <w:bCs/>
          <w:i/>
          <w:iCs/>
          <w:color w:val="000000"/>
          <w:sz w:val="18"/>
          <w:szCs w:val="18"/>
        </w:rPr>
        <w:t xml:space="preserve"> </w:t>
      </w:r>
      <w:r>
        <w:rPr>
          <w:rFonts w:hint="default" w:ascii="Times New Roman" w:hAnsi="Times New Roman" w:eastAsia="AdvP4041BD" w:cs="Times New Roman"/>
          <w:b/>
          <w:bCs/>
          <w:i/>
          <w:iCs/>
          <w:color w:val="000000"/>
          <w:sz w:val="18"/>
          <w:szCs w:val="18"/>
        </w:rPr>
        <w:t>p</w:t>
      </w:r>
      <w:r>
        <w:rPr>
          <w:rFonts w:hint="default" w:ascii="Times New Roman" w:hAnsi="Times New Roman" w:eastAsia="AdvP4041BD" w:cs="Times New Roman"/>
          <w:i/>
          <w:iCs/>
          <w:color w:val="000000"/>
          <w:sz w:val="18"/>
          <w:szCs w:val="18"/>
        </w:rPr>
        <w:t xml:space="preserve"> </w:t>
      </w:r>
      <w:r>
        <w:rPr>
          <w:rFonts w:hint="default" w:ascii="Times New Roman" w:hAnsi="Times New Roman" w:eastAsia="AdvP403A40" w:cs="Times New Roman"/>
          <w:i/>
          <w:iCs/>
          <w:color w:val="000000"/>
          <w:sz w:val="18"/>
          <w:szCs w:val="18"/>
        </w:rPr>
        <w:t>(</w:t>
      </w:r>
      <w:r>
        <w:rPr>
          <w:rFonts w:hint="default" w:ascii="Times New Roman" w:hAnsi="Times New Roman" w:eastAsia="AdvP43A417" w:cs="Times New Roman"/>
          <w:b/>
          <w:bCs/>
          <w:i/>
          <w:iCs/>
          <w:color w:val="000000"/>
          <w:sz w:val="18"/>
          <w:szCs w:val="18"/>
        </w:rPr>
        <w:t>W</w:t>
      </w:r>
      <w:r>
        <w:rPr>
          <w:rFonts w:hint="default" w:ascii="Times New Roman" w:hAnsi="Times New Roman" w:eastAsia="AdvP4041BD" w:cs="Times New Roman"/>
          <w:b/>
          <w:bCs/>
          <w:i/>
          <w:iCs/>
          <w:color w:val="000000"/>
          <w:sz w:val="18"/>
          <w:szCs w:val="18"/>
        </w:rPr>
        <w:t>p</w:t>
      </w:r>
      <w:r>
        <w:rPr>
          <w:rFonts w:hint="default" w:ascii="Times New Roman" w:hAnsi="Times New Roman" w:eastAsia="AdvP403A40" w:cs="Times New Roman"/>
          <w:i/>
          <w:iCs/>
          <w:color w:val="000000"/>
          <w:sz w:val="18"/>
          <w:szCs w:val="18"/>
        </w:rPr>
        <w:t xml:space="preserve">) are constructed. </w:t>
      </w:r>
      <w:r>
        <w:rPr>
          <w:rFonts w:hint="default" w:ascii="Times New Roman" w:hAnsi="Times New Roman" w:eastAsia="AdvP41461E" w:cs="Times New Roman"/>
          <w:i/>
          <w:iCs/>
          <w:color w:val="000000"/>
          <w:sz w:val="18"/>
          <w:szCs w:val="18"/>
        </w:rPr>
        <w:t>C</w:t>
      </w:r>
      <w:r>
        <w:rPr>
          <w:rFonts w:hint="default" w:ascii="Times New Roman" w:hAnsi="Times New Roman" w:eastAsia="AdvP403A40" w:cs="Times New Roman"/>
          <w:i/>
          <w:iCs/>
          <w:color w:val="000000"/>
          <w:sz w:val="18"/>
          <w:szCs w:val="18"/>
        </w:rPr>
        <w:t>. The concordance scores</w:t>
      </w:r>
      <w:r>
        <w:rPr>
          <w:rFonts w:hint="default" w:ascii="Times New Roman" w:hAnsi="Times New Roman" w:cs="Times New Roman"/>
          <w:i/>
          <w:iCs/>
          <w:color w:val="000000"/>
          <w:sz w:val="18"/>
          <w:szCs w:val="18"/>
        </w:rPr>
        <w:t xml:space="preserve"> </w:t>
      </w:r>
      <w:r>
        <w:rPr>
          <w:rFonts w:hint="default" w:ascii="Times New Roman" w:hAnsi="Times New Roman" w:eastAsia="AdvP403A40" w:cs="Times New Roman"/>
          <w:i/>
          <w:iCs/>
          <w:color w:val="000000"/>
          <w:sz w:val="18"/>
          <w:szCs w:val="18"/>
        </w:rPr>
        <w:t xml:space="preserve">between drug </w:t>
      </w:r>
      <w:r>
        <w:rPr>
          <w:rFonts w:hint="default" w:ascii="Times New Roman" w:hAnsi="Times New Roman" w:eastAsia="AdvP4041BD" w:cs="Times New Roman"/>
          <w:b/>
          <w:bCs/>
          <w:i/>
          <w:iCs/>
          <w:color w:val="000000"/>
          <w:sz w:val="18"/>
          <w:szCs w:val="18"/>
        </w:rPr>
        <w:t>d</w:t>
      </w:r>
      <w:r>
        <w:rPr>
          <w:rFonts w:hint="default" w:ascii="Times New Roman" w:hAnsi="Times New Roman" w:eastAsia="AdvP4041BD" w:cs="Times New Roman"/>
          <w:i/>
          <w:iCs/>
          <w:color w:val="000000"/>
          <w:sz w:val="18"/>
          <w:szCs w:val="18"/>
        </w:rPr>
        <w:t xml:space="preserve"> </w:t>
      </w:r>
      <w:r>
        <w:rPr>
          <w:rFonts w:hint="default" w:ascii="Times New Roman" w:hAnsi="Times New Roman" w:eastAsia="AdvP403A40" w:cs="Times New Roman"/>
          <w:i/>
          <w:iCs/>
          <w:color w:val="000000"/>
          <w:sz w:val="18"/>
          <w:szCs w:val="18"/>
        </w:rPr>
        <w:t xml:space="preserve">and protein </w:t>
      </w:r>
      <w:r>
        <w:rPr>
          <w:rFonts w:hint="default" w:ascii="Times New Roman" w:hAnsi="Times New Roman" w:eastAsia="AdvP4041BD" w:cs="Times New Roman"/>
          <w:b/>
          <w:bCs/>
          <w:i/>
          <w:iCs/>
          <w:color w:val="000000"/>
          <w:sz w:val="18"/>
          <w:szCs w:val="18"/>
        </w:rPr>
        <w:t>p</w:t>
      </w:r>
      <w:r>
        <w:rPr>
          <w:rFonts w:hint="default" w:ascii="Times New Roman" w:hAnsi="Times New Roman" w:eastAsia="AdvP4041BD" w:cs="Times New Roman"/>
          <w:i/>
          <w:iCs/>
          <w:color w:val="000000"/>
          <w:sz w:val="18"/>
          <w:szCs w:val="18"/>
        </w:rPr>
        <w:t xml:space="preserve"> </w:t>
      </w:r>
      <w:r>
        <w:rPr>
          <w:rFonts w:hint="default" w:ascii="Times New Roman" w:hAnsi="Times New Roman" w:eastAsia="AdvP403A40" w:cs="Times New Roman"/>
          <w:i/>
          <w:iCs/>
          <w:color w:val="000000"/>
          <w:sz w:val="18"/>
          <w:szCs w:val="18"/>
        </w:rPr>
        <w:t xml:space="preserve">are computed based on three linear regression models, which assume linear correlations exist between </w:t>
      </w:r>
      <w:r>
        <w:rPr>
          <w:rFonts w:hint="default" w:ascii="Times New Roman" w:hAnsi="Times New Roman" w:eastAsia="AdvP41461E" w:cs="Times New Roman"/>
          <w:i/>
          <w:iCs/>
          <w:color w:val="000000"/>
          <w:sz w:val="18"/>
          <w:szCs w:val="18"/>
        </w:rPr>
        <w:t>TS</w:t>
      </w:r>
      <w:r>
        <w:rPr>
          <w:rFonts w:hint="default" w:ascii="Times New Roman" w:hAnsi="Times New Roman" w:eastAsia="AdvP40319B" w:cs="Times New Roman"/>
          <w:i/>
          <w:iCs/>
          <w:color w:val="000000"/>
          <w:sz w:val="18"/>
          <w:szCs w:val="18"/>
        </w:rPr>
        <w:t xml:space="preserve">d </w:t>
      </w:r>
      <w:r>
        <w:rPr>
          <w:rFonts w:hint="default" w:ascii="Times New Roman" w:hAnsi="Times New Roman" w:eastAsia="AdvP403A40" w:cs="Times New Roman"/>
          <w:i/>
          <w:iCs/>
          <w:color w:val="000000"/>
          <w:sz w:val="18"/>
          <w:szCs w:val="18"/>
        </w:rPr>
        <w:t xml:space="preserve">and </w:t>
      </w:r>
      <w:r>
        <w:rPr>
          <w:rFonts w:hint="default" w:ascii="Times New Roman" w:hAnsi="Times New Roman" w:eastAsia="AdvP43A417" w:cs="Times New Roman"/>
          <w:i/>
          <w:iCs/>
          <w:color w:val="000000"/>
          <w:sz w:val="18"/>
          <w:szCs w:val="18"/>
        </w:rPr>
        <w:t>W</w:t>
      </w:r>
      <w:r>
        <w:rPr>
          <w:rFonts w:hint="default" w:ascii="Times New Roman" w:hAnsi="Times New Roman" w:eastAsia="AdvP4041BD" w:cs="Times New Roman"/>
          <w:i/>
          <w:iCs/>
          <w:color w:val="000000"/>
          <w:sz w:val="18"/>
          <w:szCs w:val="18"/>
        </w:rPr>
        <w:t>p</w:t>
      </w:r>
      <w:r>
        <w:rPr>
          <w:rFonts w:hint="default" w:ascii="Times New Roman" w:hAnsi="Times New Roman" w:eastAsia="AdvP403A40" w:cs="Times New Roman"/>
          <w:i/>
          <w:iCs/>
          <w:color w:val="000000"/>
          <w:sz w:val="18"/>
          <w:szCs w:val="18"/>
        </w:rPr>
        <w:t>,</w:t>
      </w:r>
      <w:r>
        <w:rPr>
          <w:rFonts w:hint="default" w:ascii="Times New Roman" w:hAnsi="Times New Roman" w:eastAsia="AdvP43A417" w:cs="Times New Roman"/>
          <w:i/>
          <w:iCs/>
          <w:color w:val="000000"/>
          <w:sz w:val="18"/>
          <w:szCs w:val="18"/>
        </w:rPr>
        <w:t>W</w:t>
      </w:r>
      <w:r>
        <w:rPr>
          <w:rFonts w:hint="default" w:ascii="Times New Roman" w:hAnsi="Times New Roman" w:eastAsia="AdvP4041BD" w:cs="Times New Roman"/>
          <w:i/>
          <w:iCs/>
          <w:color w:val="000000"/>
          <w:sz w:val="18"/>
          <w:szCs w:val="18"/>
        </w:rPr>
        <w:t xml:space="preserve">p </w:t>
      </w:r>
      <w:r>
        <w:rPr>
          <w:rFonts w:hint="default" w:ascii="Times New Roman" w:hAnsi="Times New Roman" w:eastAsia="AdvP403A40" w:cs="Times New Roman"/>
          <w:i/>
          <w:iCs/>
          <w:color w:val="000000"/>
          <w:sz w:val="18"/>
          <w:szCs w:val="18"/>
        </w:rPr>
        <w:t xml:space="preserve">and </w:t>
      </w:r>
      <w:r>
        <w:rPr>
          <w:rFonts w:hint="default" w:ascii="Times New Roman" w:hAnsi="Times New Roman" w:eastAsia="AdvP41461E" w:cs="Times New Roman"/>
          <w:i/>
          <w:iCs/>
          <w:color w:val="000000"/>
          <w:sz w:val="18"/>
          <w:szCs w:val="18"/>
        </w:rPr>
        <w:t>CS</w:t>
      </w:r>
      <w:r>
        <w:rPr>
          <w:rFonts w:hint="default" w:ascii="Times New Roman" w:hAnsi="Times New Roman" w:eastAsia="AdvP40319B" w:cs="Times New Roman"/>
          <w:i/>
          <w:iCs/>
          <w:color w:val="000000"/>
          <w:sz w:val="18"/>
          <w:szCs w:val="18"/>
        </w:rPr>
        <w:t>d</w:t>
      </w:r>
      <w:r>
        <w:rPr>
          <w:rFonts w:hint="default" w:ascii="Times New Roman" w:hAnsi="Times New Roman" w:eastAsia="AdvP403A40" w:cs="Times New Roman"/>
          <w:i/>
          <w:iCs/>
          <w:color w:val="000000"/>
          <w:sz w:val="18"/>
          <w:szCs w:val="18"/>
        </w:rPr>
        <w:t xml:space="preserve">, </w:t>
      </w:r>
      <w:r>
        <w:rPr>
          <w:rFonts w:hint="default" w:ascii="Times New Roman" w:hAnsi="Times New Roman" w:eastAsia="AdvP43A417" w:cs="Times New Roman"/>
          <w:i/>
          <w:iCs/>
          <w:color w:val="000000"/>
          <w:sz w:val="18"/>
          <w:szCs w:val="18"/>
        </w:rPr>
        <w:t>W</w:t>
      </w:r>
      <w:r>
        <w:rPr>
          <w:rFonts w:hint="default" w:ascii="Times New Roman" w:hAnsi="Times New Roman" w:eastAsia="AdvP4041BD" w:cs="Times New Roman"/>
          <w:i/>
          <w:iCs/>
          <w:color w:val="000000"/>
          <w:sz w:val="18"/>
          <w:szCs w:val="18"/>
        </w:rPr>
        <w:t xml:space="preserve">p </w:t>
      </w:r>
      <w:r>
        <w:rPr>
          <w:rFonts w:hint="default" w:ascii="Times New Roman" w:hAnsi="Times New Roman" w:eastAsia="AdvP403A40" w:cs="Times New Roman"/>
          <w:i/>
          <w:iCs/>
          <w:color w:val="000000"/>
          <w:sz w:val="18"/>
          <w:szCs w:val="18"/>
        </w:rPr>
        <w:t xml:space="preserve">and the combination of </w:t>
      </w:r>
      <w:r>
        <w:rPr>
          <w:rFonts w:hint="default" w:ascii="Times New Roman" w:hAnsi="Times New Roman" w:eastAsia="AdvP41461E" w:cs="Times New Roman"/>
          <w:i/>
          <w:iCs/>
          <w:color w:val="000000"/>
          <w:sz w:val="18"/>
          <w:szCs w:val="18"/>
        </w:rPr>
        <w:t>TS</w:t>
      </w:r>
      <w:r>
        <w:rPr>
          <w:rFonts w:hint="default" w:ascii="Times New Roman" w:hAnsi="Times New Roman" w:eastAsia="AdvP40319B" w:cs="Times New Roman"/>
          <w:i/>
          <w:iCs/>
          <w:color w:val="000000"/>
          <w:sz w:val="18"/>
          <w:szCs w:val="18"/>
        </w:rPr>
        <w:t xml:space="preserve">d </w:t>
      </w:r>
      <w:r>
        <w:rPr>
          <w:rFonts w:hint="default" w:ascii="Times New Roman" w:hAnsi="Times New Roman" w:eastAsia="AdvP403A40" w:cs="Times New Roman"/>
          <w:i/>
          <w:iCs/>
          <w:color w:val="000000"/>
          <w:sz w:val="18"/>
          <w:szCs w:val="18"/>
        </w:rPr>
        <w:t xml:space="preserve">and </w:t>
      </w:r>
      <w:r>
        <w:rPr>
          <w:rFonts w:hint="default" w:ascii="Times New Roman" w:hAnsi="Times New Roman" w:eastAsia="AdvP41461E" w:cs="Times New Roman"/>
          <w:i/>
          <w:iCs/>
          <w:color w:val="000000"/>
          <w:sz w:val="18"/>
          <w:szCs w:val="18"/>
        </w:rPr>
        <w:t>CS</w:t>
      </w:r>
      <w:r>
        <w:rPr>
          <w:rFonts w:hint="default" w:ascii="Times New Roman" w:hAnsi="Times New Roman" w:eastAsia="AdvP40319B" w:cs="Times New Roman"/>
          <w:i/>
          <w:iCs/>
          <w:color w:val="000000"/>
          <w:sz w:val="18"/>
          <w:szCs w:val="18"/>
        </w:rPr>
        <w:t>d</w:t>
      </w:r>
      <w:r>
        <w:rPr>
          <w:rFonts w:hint="default" w:ascii="Times New Roman" w:hAnsi="Times New Roman" w:eastAsia="AdvP403A40" w:cs="Times New Roman"/>
          <w:i/>
          <w:iCs/>
          <w:color w:val="000000"/>
          <w:sz w:val="18"/>
          <w:szCs w:val="18"/>
        </w:rPr>
        <w:t>.</w:t>
      </w:r>
      <w:r>
        <w:rPr>
          <w:rFonts w:hint="default" w:ascii="Times New Roman" w:hAnsi="Times New Roman" w:cs="Times New Roman"/>
          <w:i/>
          <w:iCs/>
          <w:color w:val="000000"/>
          <w:sz w:val="18"/>
          <w:szCs w:val="18"/>
        </w:rPr>
        <w:t>[4]</w:t>
      </w:r>
      <w:r>
        <w:rPr>
          <w:rFonts w:hint="default" w:ascii="Times New Roman" w:hAnsi="Times New Roman" w:eastAsia="AdvP403A40" w:cs="Times New Roman"/>
          <w:color w:val="000000"/>
          <w:sz w:val="18"/>
          <w:szCs w:val="18"/>
        </w:rPr>
        <w:br/>
      </w:r>
    </w:p>
    <w:p>
      <w:pPr>
        <w:adjustRightInd/>
        <w:snapToGrid/>
        <w:spacing w:beforeAutospacing="0" w:line="480" w:lineRule="auto"/>
        <w:ind w:left="0" w:leftChars="0" w:right="0" w:firstLine="720" w:firstLineChars="0"/>
        <w:textAlignment w:val="auto"/>
        <w:outlineLvl w:val="9"/>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Although Cipher has a high sensitivity and precision score among all approaches</w:t>
      </w:r>
      <w:ins w:id="86" w:author="Ana Lyons" w:date="2015-08-04T20:34:00Z">
        <w:r>
          <w:rPr>
            <w:rFonts w:hint="default" w:ascii="Times New Roman" w:hAnsi="Times New Roman" w:cs="Times New Roman"/>
            <w:color w:val="333333"/>
            <w:sz w:val="24"/>
            <w:szCs w:val="24"/>
            <w:shd w:val="clear" w:color="auto" w:fill="FFFFFF"/>
          </w:rPr>
          <w:t>,</w:t>
        </w:r>
      </w:ins>
      <w:r>
        <w:rPr>
          <w:rFonts w:hint="default" w:ascii="Times New Roman" w:hAnsi="Times New Roman" w:cs="Times New Roman"/>
          <w:color w:val="333333"/>
          <w:sz w:val="24"/>
          <w:szCs w:val="24"/>
          <w:shd w:val="clear" w:color="auto" w:fill="FFFFFF"/>
        </w:rPr>
        <w:t xml:space="preserve"> the linear regression model is not clear under the situation that the protein-protein interactions and drug-drug similarities are low, showing on the left, top and right, bottom part of graph. </w:t>
      </w:r>
      <w:ins w:id="87" w:author="Ana Lyons" w:date="2015-08-04T20:35:00Z">
        <w:r>
          <w:rPr>
            <w:rFonts w:hint="default" w:ascii="Times New Roman" w:hAnsi="Times New Roman" w:cs="Times New Roman"/>
            <w:color w:val="333333"/>
            <w:sz w:val="24"/>
            <w:szCs w:val="24"/>
            <w:shd w:val="clear" w:color="auto" w:fill="FFFFFF"/>
          </w:rPr>
          <w:t xml:space="preserve">Likewise, the </w:t>
        </w:r>
      </w:ins>
      <w:r>
        <w:rPr>
          <w:rFonts w:hint="default" w:ascii="Times New Roman" w:hAnsi="Times New Roman" w:cs="Times New Roman"/>
          <w:color w:val="333333"/>
          <w:sz w:val="24"/>
          <w:szCs w:val="24"/>
          <w:shd w:val="clear" w:color="auto" w:fill="FFFFFF"/>
        </w:rPr>
        <w:t>approaches</w:t>
      </w:r>
      <w:ins w:id="88" w:author="Ana Lyons" w:date="2015-08-04T20:35:00Z">
        <w:r>
          <w:rPr>
            <w:rFonts w:hint="default" w:ascii="Times New Roman" w:hAnsi="Times New Roman" w:cs="Times New Roman"/>
            <w:color w:val="333333"/>
            <w:sz w:val="24"/>
            <w:szCs w:val="24"/>
            <w:shd w:val="clear" w:color="auto" w:fill="FFFFFF"/>
          </w:rPr>
          <w:t xml:space="preserve"> above</w:t>
        </w:r>
      </w:ins>
      <w:r>
        <w:rPr>
          <w:rFonts w:hint="default" w:ascii="Times New Roman" w:hAnsi="Times New Roman" w:cs="Times New Roman"/>
          <w:color w:val="333333"/>
          <w:sz w:val="24"/>
          <w:szCs w:val="24"/>
          <w:shd w:val="clear" w:color="auto" w:fill="FFFFFF"/>
        </w:rPr>
        <w:t xml:space="preserve"> largely depended on PPI networks to estimate similarity. Since </w:t>
      </w:r>
      <w:ins w:id="89" w:author="Ana Lyons" w:date="2015-08-04T20:35:00Z">
        <w:r>
          <w:rPr>
            <w:rFonts w:hint="default" w:ascii="Times New Roman" w:hAnsi="Times New Roman" w:cs="Times New Roman"/>
            <w:color w:val="333333"/>
            <w:sz w:val="24"/>
            <w:szCs w:val="24"/>
            <w:shd w:val="clear" w:color="auto" w:fill="FFFFFF"/>
          </w:rPr>
          <w:t xml:space="preserve">these approaches </w:t>
        </w:r>
      </w:ins>
      <w:r>
        <w:rPr>
          <w:rFonts w:hint="default" w:ascii="Times New Roman" w:hAnsi="Times New Roman" w:cs="Times New Roman"/>
          <w:color w:val="333333"/>
          <w:sz w:val="24"/>
          <w:szCs w:val="24"/>
          <w:shd w:val="clear" w:color="auto" w:fill="FFFFFF"/>
        </w:rPr>
        <w:t>consider</w:t>
      </w:r>
      <w:ins w:id="90" w:author="Ana Lyons" w:date="2015-08-04T20:35:00Z">
        <w:r>
          <w:rPr>
            <w:rFonts w:hint="default" w:ascii="Times New Roman" w:hAnsi="Times New Roman" w:cs="Times New Roman"/>
            <w:color w:val="333333"/>
            <w:sz w:val="24"/>
            <w:szCs w:val="24"/>
            <w:shd w:val="clear" w:color="auto" w:fill="FFFFFF"/>
          </w:rPr>
          <w:t xml:space="preserve"> the</w:t>
        </w:r>
      </w:ins>
      <w:r>
        <w:rPr>
          <w:rFonts w:hint="default" w:ascii="Times New Roman" w:hAnsi="Times New Roman" w:cs="Times New Roman"/>
          <w:color w:val="333333"/>
          <w:sz w:val="24"/>
          <w:szCs w:val="24"/>
          <w:shd w:val="clear" w:color="auto" w:fill="FFFFFF"/>
        </w:rPr>
        <w:t xml:space="preserve"> shortest path as the optimal path between proteins </w:t>
      </w:r>
      <w:ins w:id="91" w:author="Ana Lyons" w:date="2015-08-04T20:35:00Z">
        <w:r>
          <w:rPr>
            <w:rFonts w:hint="default" w:ascii="Times New Roman" w:hAnsi="Times New Roman" w:cs="Times New Roman"/>
            <w:color w:val="333333"/>
            <w:sz w:val="24"/>
            <w:szCs w:val="24"/>
            <w:shd w:val="clear" w:color="auto" w:fill="FFFFFF"/>
          </w:rPr>
          <w:t xml:space="preserve">and may </w:t>
        </w:r>
      </w:ins>
      <w:r>
        <w:rPr>
          <w:rFonts w:hint="default" w:ascii="Times New Roman" w:hAnsi="Times New Roman" w:cs="Times New Roman"/>
          <w:color w:val="333333"/>
          <w:sz w:val="24"/>
          <w:szCs w:val="24"/>
          <w:shd w:val="clear" w:color="auto" w:fill="FFFFFF"/>
        </w:rPr>
        <w:t>overlook others paths, the reliability of the optimal path and the final result may be adversely affecte</w:t>
      </w:r>
      <w:ins w:id="92" w:author="Ana Lyons" w:date="2015-08-04T20:35:00Z">
        <w:r>
          <w:rPr>
            <w:rFonts w:hint="default" w:ascii="Times New Roman" w:hAnsi="Times New Roman" w:cs="Times New Roman"/>
            <w:color w:val="333333"/>
            <w:sz w:val="24"/>
            <w:szCs w:val="24"/>
            <w:shd w:val="clear" w:color="auto" w:fill="FFFFFF"/>
          </w:rPr>
          <w:t xml:space="preserve">d </w:t>
        </w:r>
      </w:ins>
      <w:r>
        <w:rPr>
          <w:rFonts w:hint="default" w:ascii="Times New Roman" w:hAnsi="Times New Roman" w:cs="Times New Roman"/>
          <w:color w:val="333333"/>
          <w:sz w:val="24"/>
          <w:szCs w:val="24"/>
          <w:shd w:val="clear" w:color="auto" w:fill="FFFFFF"/>
        </w:rPr>
        <w:t>[5]</w:t>
      </w:r>
      <w:ins w:id="93" w:author="Ana Lyons" w:date="2015-08-04T20:35:00Z">
        <w:r>
          <w:rPr>
            <w:rFonts w:hint="default" w:ascii="Times New Roman" w:hAnsi="Times New Roman" w:cs="Times New Roman"/>
            <w:color w:val="333333"/>
            <w:sz w:val="24"/>
            <w:szCs w:val="24"/>
            <w:shd w:val="clear" w:color="auto" w:fill="FFFFFF"/>
          </w:rPr>
          <w:t>.</w:t>
        </w:r>
      </w:ins>
    </w:p>
    <w:p>
      <w:pPr>
        <w:adjustRightInd/>
        <w:snapToGrid/>
        <w:spacing w:beforeAutospacing="0" w:line="480" w:lineRule="auto"/>
        <w:ind w:left="0" w:leftChars="0" w:right="0" w:firstLine="720" w:firstLineChars="0"/>
        <w:textAlignment w:val="auto"/>
        <w:outlineLvl w:val="9"/>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Motivated by these observations, we propose a new combinatorial approach to calculate score of association between a pair of drug and protein in this paper.</w:t>
      </w:r>
      <w:ins w:id="94" w:author="Ana Lyons" w:date="2015-08-04T20:35:00Z">
        <w:r>
          <w:rPr>
            <w:rFonts w:hint="default" w:ascii="Times New Roman" w:hAnsi="Times New Roman" w:cs="Times New Roman"/>
            <w:color w:val="333333"/>
            <w:sz w:val="24"/>
            <w:szCs w:val="24"/>
            <w:shd w:val="clear" w:color="auto" w:fill="FFFFFF"/>
          </w:rPr>
          <w:t xml:space="preserve"> </w:t>
        </w:r>
      </w:ins>
      <w:r>
        <w:rPr>
          <w:rFonts w:hint="default" w:ascii="Times New Roman" w:hAnsi="Times New Roman" w:cs="Times New Roman"/>
          <w:color w:val="333333"/>
          <w:sz w:val="24"/>
          <w:szCs w:val="24"/>
          <w:shd w:val="clear" w:color="auto" w:fill="FFFFFF"/>
        </w:rPr>
        <w:t>In our approach, we first introduce a threshold to select out high similarities</w:t>
      </w:r>
      <w:ins w:id="95" w:author="Ana Lyons" w:date="2015-08-04T20:38:00Z">
        <w:r>
          <w:rPr>
            <w:rFonts w:hint="default" w:ascii="Times New Roman" w:hAnsi="Times New Roman" w:cs="Times New Roman"/>
            <w:color w:val="333333"/>
            <w:sz w:val="24"/>
            <w:szCs w:val="24"/>
            <w:shd w:val="clear" w:color="auto" w:fill="FFFFFF"/>
          </w:rPr>
          <w:t xml:space="preserve"> </w:t>
        </w:r>
      </w:ins>
      <w:r>
        <w:rPr>
          <w:rFonts w:hint="default" w:ascii="Times New Roman" w:hAnsi="Times New Roman" w:cs="Times New Roman"/>
          <w:color w:val="333333"/>
          <w:sz w:val="24"/>
          <w:szCs w:val="24"/>
          <w:shd w:val="clear" w:color="auto" w:fill="FFFFFF"/>
        </w:rPr>
        <w:t>which have biological meanings.</w:t>
      </w:r>
      <w:ins w:id="96" w:author="Ana Lyons" w:date="2015-08-04T20:38:00Z">
        <w:r>
          <w:rPr>
            <w:rFonts w:hint="default" w:ascii="Times New Roman" w:hAnsi="Times New Roman" w:cs="Times New Roman"/>
            <w:color w:val="333333"/>
            <w:sz w:val="24"/>
            <w:szCs w:val="24"/>
            <w:shd w:val="clear" w:color="auto" w:fill="FFFFFF"/>
          </w:rPr>
          <w:t xml:space="preserve"> </w:t>
        </w:r>
      </w:ins>
      <w:r>
        <w:rPr>
          <w:rFonts w:hint="default" w:ascii="Times New Roman" w:hAnsi="Times New Roman" w:cs="Times New Roman"/>
          <w:color w:val="333333"/>
          <w:sz w:val="24"/>
          <w:szCs w:val="24"/>
          <w:shd w:val="clear" w:color="auto" w:fill="FFFFFF"/>
        </w:rPr>
        <w:t>Then we set up a drug-protein network by integrating given drug-target interactions, PPI network information and drug-drug similarity from DrugBank database.</w:t>
      </w:r>
      <w:ins w:id="97" w:author="Ana Lyons" w:date="2015-08-04T20:44:00Z">
        <w:r>
          <w:rPr>
            <w:rFonts w:hint="default" w:ascii="Times New Roman" w:hAnsi="Times New Roman" w:cs="Times New Roman"/>
            <w:color w:val="333333"/>
            <w:sz w:val="24"/>
            <w:szCs w:val="24"/>
            <w:shd w:val="clear" w:color="auto" w:fill="FFFFFF"/>
          </w:rPr>
          <w:t xml:space="preserve"> </w:t>
        </w:r>
      </w:ins>
      <w:r>
        <w:rPr>
          <w:rFonts w:hint="default" w:ascii="Times New Roman" w:hAnsi="Times New Roman" w:cs="Times New Roman"/>
          <w:color w:val="333333"/>
          <w:sz w:val="24"/>
          <w:szCs w:val="24"/>
          <w:shd w:val="clear" w:color="auto" w:fill="FFFFFF"/>
        </w:rPr>
        <w:t>The magnitudes of associations are recorded under the assumption that drugs with high similarities have stronger associations as the capacity of each edge for final calculation. Then we will judge the strength of the relation based on the amount of information flow between drug and protein and we will develop MAXIF(Maximizing information flow) algorithm in the drug-protein network system to figure out the path containing the maxima information and compute the max information flow as the concordance score of this pair of drug-protein. Proteins with high score are considered as potential targets.</w:t>
      </w:r>
      <w:ins w:id="98" w:author="Ana Lyons" w:date="2015-08-04T20:44:00Z">
        <w:r>
          <w:rPr>
            <w:rFonts w:hint="default" w:ascii="Times New Roman" w:hAnsi="Times New Roman" w:cs="Times New Roman"/>
            <w:color w:val="333333"/>
            <w:sz w:val="24"/>
            <w:szCs w:val="24"/>
            <w:shd w:val="clear" w:color="auto" w:fill="FFFFFF"/>
          </w:rPr>
          <w:t xml:space="preserve"> </w:t>
        </w:r>
      </w:ins>
      <w:r>
        <w:rPr>
          <w:rFonts w:hint="default" w:ascii="Times New Roman" w:hAnsi="Times New Roman" w:cs="Times New Roman"/>
          <w:color w:val="333333"/>
          <w:sz w:val="24"/>
          <w:szCs w:val="24"/>
          <w:shd w:val="clear" w:color="auto" w:fill="FFFFFF"/>
        </w:rPr>
        <w:t>We show the accuracy and competitive of our method by series designed experiments and comparisons with other approaches and we our method to do couple of predictions as successful applications.</w:t>
      </w:r>
    </w:p>
    <w:p>
      <w:pPr>
        <w:adjustRightInd/>
        <w:snapToGrid/>
        <w:spacing w:beforeAutospacing="0" w:line="480" w:lineRule="auto"/>
        <w:ind w:left="0" w:leftChars="0" w:right="0" w:firstLine="720" w:firstLineChars="0"/>
        <w:textAlignment w:val="auto"/>
        <w:outlineLvl w:val="9"/>
        <w:rPr>
          <w:rFonts w:hint="default" w:ascii="Times New Roman" w:hAnsi="Times New Roman" w:cs="Times New Roman"/>
          <w:color w:val="333333"/>
          <w:sz w:val="24"/>
          <w:szCs w:val="24"/>
          <w:shd w:val="clear" w:color="auto" w:fill="FFFFFF"/>
        </w:rPr>
      </w:pPr>
      <w:r>
        <w:rPr>
          <w:rFonts w:hint="default" w:ascii="Times New Roman" w:hAnsi="Times New Roman" w:cs="Times New Roman"/>
          <w:color w:val="333333"/>
          <w:sz w:val="24"/>
          <w:szCs w:val="24"/>
          <w:shd w:val="clear" w:color="auto" w:fill="FFFFFF"/>
        </w:rPr>
        <w:t>Once the approach is validated to be accurate, we could use it to predict potential targets which could excavate novel applications of existing drugs and narrow the range of test experiments</w:t>
      </w:r>
      <w:ins w:id="99" w:author="Ana Lyons" w:date="2015-08-04T20:44:00Z">
        <w:r>
          <w:rPr>
            <w:rFonts w:hint="default" w:ascii="Times New Roman" w:hAnsi="Times New Roman" w:cs="Times New Roman"/>
            <w:color w:val="333333"/>
            <w:sz w:val="24"/>
            <w:szCs w:val="24"/>
            <w:shd w:val="clear" w:color="auto" w:fill="FFFFFF"/>
          </w:rPr>
          <w:t xml:space="preserve">, to pinpoint </w:t>
        </w:r>
      </w:ins>
      <w:r>
        <w:rPr>
          <w:rFonts w:hint="default" w:ascii="Times New Roman" w:hAnsi="Times New Roman" w:cs="Times New Roman"/>
          <w:color w:val="333333"/>
          <w:sz w:val="24"/>
          <w:szCs w:val="24"/>
          <w:shd w:val="clear" w:color="auto" w:fill="FFFFFF"/>
        </w:rPr>
        <w:t>drugs with specific curative effect.</w:t>
      </w:r>
      <w:ins w:id="100" w:author="Ana Lyons" w:date="2015-08-04T20:44:00Z">
        <w:r>
          <w:rPr>
            <w:rFonts w:hint="default" w:ascii="Times New Roman" w:hAnsi="Times New Roman" w:cs="Times New Roman"/>
            <w:color w:val="333333"/>
            <w:sz w:val="24"/>
            <w:szCs w:val="24"/>
            <w:shd w:val="clear" w:color="auto" w:fill="FFFFFF"/>
          </w:rPr>
          <w:t xml:space="preserve"> </w:t>
        </w:r>
      </w:ins>
      <w:r>
        <w:rPr>
          <w:rFonts w:hint="default" w:ascii="Times New Roman" w:hAnsi="Times New Roman" w:cs="Times New Roman"/>
          <w:color w:val="333333"/>
          <w:sz w:val="24"/>
          <w:szCs w:val="24"/>
          <w:shd w:val="clear" w:color="auto" w:fill="FFFFFF"/>
        </w:rPr>
        <w:t xml:space="preserve">If we </w:t>
      </w:r>
      <w:ins w:id="101" w:author="Ana Lyons" w:date="2015-08-04T20:44:00Z">
        <w:r>
          <w:rPr>
            <w:rFonts w:hint="default" w:ascii="Times New Roman" w:hAnsi="Times New Roman" w:cs="Times New Roman"/>
            <w:color w:val="333333"/>
            <w:sz w:val="24"/>
            <w:szCs w:val="24"/>
            <w:shd w:val="clear" w:color="auto" w:fill="FFFFFF"/>
          </w:rPr>
          <w:t>generate enough</w:t>
        </w:r>
      </w:ins>
      <w:r>
        <w:rPr>
          <w:rFonts w:hint="default" w:ascii="Times New Roman" w:hAnsi="Times New Roman" w:cs="Times New Roman"/>
          <w:color w:val="333333"/>
          <w:sz w:val="24"/>
          <w:szCs w:val="24"/>
          <w:shd w:val="clear" w:color="auto" w:fill="FFFFFF"/>
        </w:rPr>
        <w:t xml:space="preserve"> data </w:t>
      </w:r>
      <w:ins w:id="102" w:author="Ana Lyons" w:date="2015-08-04T20:44:00Z">
        <w:r>
          <w:rPr>
            <w:rFonts w:hint="default" w:ascii="Times New Roman" w:hAnsi="Times New Roman" w:cs="Times New Roman"/>
            <w:color w:val="333333"/>
            <w:sz w:val="24"/>
            <w:szCs w:val="24"/>
            <w:shd w:val="clear" w:color="auto" w:fill="FFFFFF"/>
          </w:rPr>
          <w:t xml:space="preserve">for such </w:t>
        </w:r>
      </w:ins>
      <w:r>
        <w:rPr>
          <w:rFonts w:hint="default" w:ascii="Times New Roman" w:hAnsi="Times New Roman" w:cs="Times New Roman"/>
          <w:color w:val="333333"/>
          <w:sz w:val="24"/>
          <w:szCs w:val="24"/>
          <w:shd w:val="clear" w:color="auto" w:fill="FFFFFF"/>
        </w:rPr>
        <w:t xml:space="preserve">targets, we could </w:t>
      </w:r>
      <w:ins w:id="103" w:author="Ana Lyons" w:date="2015-08-04T20:45:00Z">
        <w:r>
          <w:rPr>
            <w:rFonts w:hint="default" w:ascii="Times New Roman" w:hAnsi="Times New Roman" w:cs="Times New Roman"/>
            <w:color w:val="333333"/>
            <w:sz w:val="24"/>
            <w:szCs w:val="24"/>
            <w:shd w:val="clear" w:color="auto" w:fill="FFFFFF"/>
          </w:rPr>
          <w:t>minimize</w:t>
        </w:r>
      </w:ins>
      <w:r>
        <w:rPr>
          <w:rFonts w:hint="default" w:ascii="Times New Roman" w:hAnsi="Times New Roman" w:cs="Times New Roman"/>
          <w:color w:val="333333"/>
          <w:sz w:val="24"/>
          <w:szCs w:val="24"/>
          <w:shd w:val="clear" w:color="auto" w:fill="FFFFFF"/>
        </w:rPr>
        <w:t xml:space="preserve"> problem</w:t>
      </w:r>
      <w:ins w:id="104" w:author="Ana Lyons" w:date="2015-08-04T20:45:00Z">
        <w:r>
          <w:rPr>
            <w:rFonts w:hint="default" w:ascii="Times New Roman" w:hAnsi="Times New Roman" w:cs="Times New Roman"/>
            <w:color w:val="333333"/>
            <w:sz w:val="24"/>
            <w:szCs w:val="24"/>
            <w:shd w:val="clear" w:color="auto" w:fill="FFFFFF"/>
          </w:rPr>
          <w:t>s</w:t>
        </w:r>
      </w:ins>
      <w:r>
        <w:rPr>
          <w:rFonts w:hint="default" w:ascii="Times New Roman" w:hAnsi="Times New Roman" w:cs="Times New Roman"/>
          <w:color w:val="333333"/>
          <w:sz w:val="24"/>
          <w:szCs w:val="24"/>
          <w:shd w:val="clear" w:color="auto" w:fill="FFFFFF"/>
        </w:rPr>
        <w:t xml:space="preserve"> of side effects </w:t>
      </w:r>
      <w:ins w:id="105" w:author="Ana Lyons" w:date="2015-08-04T20:45:00Z">
        <w:r>
          <w:rPr>
            <w:rFonts w:hint="default" w:ascii="Times New Roman" w:hAnsi="Times New Roman" w:cs="Times New Roman"/>
            <w:color w:val="333333"/>
            <w:sz w:val="24"/>
            <w:szCs w:val="24"/>
            <w:shd w:val="clear" w:color="auto" w:fill="FFFFFF"/>
          </w:rPr>
          <w:t>and</w:t>
        </w:r>
      </w:ins>
      <w:r>
        <w:rPr>
          <w:rFonts w:hint="default" w:ascii="Times New Roman" w:hAnsi="Times New Roman" w:cs="Times New Roman"/>
          <w:color w:val="333333"/>
          <w:sz w:val="24"/>
          <w:szCs w:val="24"/>
          <w:shd w:val="clear" w:color="auto" w:fill="FFFFFF"/>
        </w:rPr>
        <w:t xml:space="preserve"> raise efficiency of drug</w:t>
      </w:r>
      <w:ins w:id="106" w:author="Ana Lyons" w:date="2015-08-04T20:45:00Z">
        <w:r>
          <w:rPr>
            <w:rFonts w:hint="default" w:ascii="Times New Roman" w:hAnsi="Times New Roman" w:cs="Times New Roman"/>
            <w:color w:val="333333"/>
            <w:sz w:val="24"/>
            <w:szCs w:val="24"/>
            <w:shd w:val="clear" w:color="auto" w:fill="FFFFFF"/>
          </w:rPr>
          <w:t>-based therapies</w:t>
        </w:r>
      </w:ins>
      <w:r>
        <w:rPr>
          <w:rFonts w:hint="default" w:ascii="Times New Roman" w:hAnsi="Times New Roman" w:cs="Times New Roman"/>
          <w:color w:val="333333"/>
          <w:sz w:val="24"/>
          <w:szCs w:val="24"/>
          <w:shd w:val="clear" w:color="auto" w:fill="FFFFFF"/>
        </w:rPr>
        <w:t>.</w:t>
      </w:r>
      <w:ins w:id="107" w:author="Ana Lyons" w:date="2015-08-04T20:45:00Z">
        <w:r>
          <w:rPr>
            <w:rFonts w:hint="default" w:ascii="Times New Roman" w:hAnsi="Times New Roman" w:cs="Times New Roman"/>
            <w:color w:val="333333"/>
            <w:sz w:val="24"/>
            <w:szCs w:val="24"/>
            <w:shd w:val="clear" w:color="auto" w:fill="FFFFFF"/>
          </w:rPr>
          <w:t xml:space="preserve"> Thus, </w:t>
        </w:r>
      </w:ins>
      <w:r>
        <w:rPr>
          <w:rFonts w:hint="default" w:ascii="Times New Roman" w:hAnsi="Times New Roman" w:cs="Times New Roman"/>
          <w:color w:val="333333"/>
          <w:sz w:val="24"/>
          <w:szCs w:val="24"/>
          <w:shd w:val="clear" w:color="auto" w:fill="FFFFFF"/>
        </w:rPr>
        <w:t xml:space="preserve">identifying </w:t>
      </w:r>
      <w:ins w:id="108" w:author="Ana Lyons" w:date="2015-08-04T20:45:00Z">
        <w:r>
          <w:rPr>
            <w:rFonts w:hint="default" w:ascii="Times New Roman" w:hAnsi="Times New Roman" w:cs="Times New Roman"/>
            <w:color w:val="333333"/>
            <w:sz w:val="24"/>
            <w:szCs w:val="24"/>
            <w:shd w:val="clear" w:color="auto" w:fill="FFFFFF"/>
          </w:rPr>
          <w:t xml:space="preserve">drug </w:t>
        </w:r>
      </w:ins>
      <w:r>
        <w:rPr>
          <w:rFonts w:hint="default" w:ascii="Times New Roman" w:hAnsi="Times New Roman" w:cs="Times New Roman"/>
          <w:color w:val="333333"/>
          <w:sz w:val="24"/>
          <w:szCs w:val="24"/>
          <w:shd w:val="clear" w:color="auto" w:fill="FFFFFF"/>
        </w:rPr>
        <w:t xml:space="preserve">targets in a more efficient way </w:t>
      </w:r>
      <w:ins w:id="109" w:author="Ana Lyons" w:date="2015-08-04T20:45:00Z">
        <w:r>
          <w:rPr>
            <w:rFonts w:hint="default" w:ascii="Times New Roman" w:hAnsi="Times New Roman" w:cs="Times New Roman"/>
            <w:color w:val="333333"/>
            <w:sz w:val="24"/>
            <w:szCs w:val="24"/>
            <w:shd w:val="clear" w:color="auto" w:fill="FFFFFF"/>
          </w:rPr>
          <w:t>will act as an important</w:t>
        </w:r>
      </w:ins>
      <w:r>
        <w:rPr>
          <w:rFonts w:hint="default" w:ascii="Times New Roman" w:hAnsi="Times New Roman" w:cs="Times New Roman"/>
          <w:color w:val="333333"/>
          <w:sz w:val="24"/>
          <w:szCs w:val="24"/>
          <w:shd w:val="clear" w:color="auto" w:fill="FFFFFF"/>
        </w:rPr>
        <w:t xml:space="preserve"> stepping-stone in pharmacology.</w:t>
      </w:r>
    </w:p>
    <w:p>
      <w:pPr>
        <w:snapToGrid/>
        <w:spacing w:line="480" w:lineRule="auto"/>
        <w:ind w:right="0"/>
        <w:textAlignment w:val="auto"/>
        <w:outlineLvl w:val="9"/>
        <w:rPr>
          <w:rFonts w:ascii="Avenir Next Regular" w:hAnsi="Avenir Next Regular"/>
        </w:rPr>
      </w:pPr>
    </w:p>
    <w:p>
      <w:pPr>
        <w:snapToGrid/>
        <w:spacing w:line="480" w:lineRule="auto"/>
        <w:ind w:right="0"/>
        <w:textAlignment w:val="auto"/>
        <w:outlineLvl w:val="9"/>
        <w:rPr>
          <w:rFonts w:ascii="Avenir Next Regular" w:hAnsi="Avenir Next Regular"/>
          <w:sz w:val="28"/>
          <w:szCs w:val="28"/>
        </w:rPr>
      </w:pPr>
      <w:r>
        <w:rPr>
          <w:rFonts w:ascii="Avenir Next Regular" w:hAnsi="Avenir Next Regular" w:cs="Helvetica"/>
          <w:sz w:val="28"/>
          <w:szCs w:val="28"/>
        </w:rPr>
        <w:t>2. Materials and Methods</w:t>
      </w:r>
    </w:p>
    <w:p>
      <w:pPr>
        <w:widowControl w:val="0"/>
        <w:wordWrap/>
        <w:adjustRightInd/>
        <w:snapToGrid/>
        <w:spacing w:beforeAutospacing="0" w:line="480" w:lineRule="auto"/>
        <w:ind w:left="0" w:leftChars="0" w:right="0"/>
        <w:jc w:val="both"/>
        <w:textAlignment w:val="auto"/>
        <w:outlineLvl w:val="9"/>
        <w:rPr>
          <w:ins w:id="110" w:author="1" w:date="2015-08-11T22:33:00Z"/>
          <w:rFonts w:hint="default" w:ascii="Times New Roman" w:hAnsi="Times New Roman" w:cs="Times New Roman"/>
          <w:sz w:val="24"/>
          <w:szCs w:val="24"/>
          <w:lang w:val="en-US" w:eastAsia="zh-CN"/>
        </w:rPr>
      </w:pPr>
      <w:ins w:id="111" w:author="1" w:date="2015-08-11T22:33:00Z">
        <w:r>
          <w:rPr>
            <w:rFonts w:hint="default" w:ascii="Times New Roman" w:hAnsi="Times New Roman" w:cs="Times New Roman"/>
            <w:sz w:val="24"/>
            <w:szCs w:val="24"/>
            <w:lang w:val="en-US" w:eastAsia="zh-CN"/>
          </w:rPr>
          <w:t>2.1 Construction of network</w:t>
        </w:r>
      </w:ins>
    </w:p>
    <w:p>
      <w:pPr>
        <w:widowControl w:val="0"/>
        <w:wordWrap/>
        <w:adjustRightInd/>
        <w:snapToGrid/>
        <w:spacing w:beforeAutospacing="0" w:line="480" w:lineRule="auto"/>
        <w:ind w:left="0" w:leftChars="0" w:right="0"/>
        <w:jc w:val="both"/>
        <w:textAlignment w:val="auto"/>
        <w:outlineLvl w:val="9"/>
        <w:rPr>
          <w:ins w:id="112" w:author="1" w:date="2015-08-11T22:33:00Z"/>
          <w:rFonts w:hint="default" w:ascii="Times New Roman" w:hAnsi="Times New Roman" w:cs="Times New Roman"/>
          <w:sz w:val="24"/>
          <w:szCs w:val="24"/>
          <w:lang w:val="en-US" w:eastAsia="zh-CN"/>
        </w:rPr>
      </w:pPr>
      <w:ins w:id="113" w:author="1" w:date="2015-08-11T22:33:00Z">
        <w:r>
          <w:rPr>
            <w:rFonts w:hint="default" w:ascii="Times New Roman" w:hAnsi="Times New Roman" w:cs="Times New Roman"/>
            <w:sz w:val="24"/>
            <w:szCs w:val="24"/>
            <w:lang w:val="en-US" w:eastAsia="zh-CN"/>
          </w:rPr>
          <w:t>2.1.1 Data preparing</w:t>
        </w:r>
      </w:ins>
    </w:p>
    <w:p>
      <w:pPr>
        <w:widowControl w:val="0"/>
        <w:wordWrap/>
        <w:adjustRightInd/>
        <w:snapToGrid/>
        <w:spacing w:beforeAutospacing="0" w:line="480" w:lineRule="auto"/>
        <w:ind w:left="0" w:leftChars="0" w:right="0" w:firstLine="420" w:firstLineChars="0"/>
        <w:jc w:val="both"/>
        <w:textAlignment w:val="auto"/>
        <w:outlineLvl w:val="9"/>
        <w:rPr>
          <w:ins w:id="114" w:author="1" w:date="2015-08-11T22:33:00Z"/>
          <w:rFonts w:hint="default" w:ascii="Times New Roman" w:hAnsi="Times New Roman" w:cs="Times New Roman"/>
          <w:sz w:val="24"/>
          <w:szCs w:val="24"/>
          <w:lang w:val="en-US" w:eastAsia="zh-CN"/>
        </w:rPr>
      </w:pPr>
      <w:ins w:id="115" w:author="1" w:date="2015-08-11T22:33:00Z">
        <w:r>
          <w:rPr>
            <w:rFonts w:hint="default" w:ascii="Times New Roman" w:hAnsi="Times New Roman" w:cs="Times New Roman"/>
            <w:sz w:val="24"/>
            <w:szCs w:val="24"/>
            <w:lang w:val="en-US" w:eastAsia="zh-CN"/>
          </w:rPr>
          <w:t xml:space="preserve">To construct the drug-protein network, we need to prepare data including drug-drug similarity, protein-protein interaction(PPI) and known drug </w:t>
        </w:r>
      </w:ins>
      <w:r>
        <w:rPr>
          <w:rFonts w:hint="eastAsia" w:cs="Times New Roman"/>
          <w:sz w:val="24"/>
          <w:szCs w:val="24"/>
          <w:lang w:val="en-US" w:eastAsia="zh-CN"/>
        </w:rPr>
        <w:t>targets</w:t>
      </w:r>
      <w:ins w:id="116" w:author="1" w:date="2015-08-11T22:33:00Z">
        <w:r>
          <w:rPr>
            <w:rFonts w:hint="default" w:ascii="Times New Roman" w:hAnsi="Times New Roman" w:cs="Times New Roman"/>
            <w:sz w:val="24"/>
            <w:szCs w:val="24"/>
            <w:lang w:val="en-US" w:eastAsia="zh-CN"/>
          </w:rPr>
          <w:t xml:space="preserve"> interaction first.</w:t>
        </w:r>
      </w:ins>
    </w:p>
    <w:p>
      <w:pPr>
        <w:widowControl w:val="0"/>
        <w:wordWrap/>
        <w:adjustRightInd/>
        <w:snapToGrid/>
        <w:spacing w:beforeAutospacing="0" w:line="480" w:lineRule="auto"/>
        <w:ind w:left="0" w:leftChars="0" w:right="0" w:firstLine="420" w:firstLineChars="0"/>
        <w:jc w:val="both"/>
        <w:textAlignment w:val="auto"/>
        <w:outlineLvl w:val="9"/>
        <w:rPr>
          <w:ins w:id="117" w:author="1" w:date="2015-08-11T22:33:00Z"/>
          <w:rFonts w:hint="default" w:ascii="Times New Roman" w:hAnsi="Times New Roman" w:cs="Times New Roman"/>
          <w:sz w:val="24"/>
          <w:szCs w:val="24"/>
          <w:lang w:val="en-US" w:eastAsia="zh-CN"/>
        </w:rPr>
      </w:pPr>
      <w:ins w:id="118" w:author="1" w:date="2015-08-11T22:33:00Z">
        <w:r>
          <w:rPr>
            <w:rFonts w:hint="default" w:ascii="Times New Roman" w:hAnsi="Times New Roman" w:cs="Times New Roman"/>
            <w:sz w:val="24"/>
            <w:szCs w:val="24"/>
            <w:lang w:val="en-US" w:eastAsia="zh-CN"/>
          </w:rPr>
          <w:t>First,</w:t>
        </w:r>
      </w:ins>
      <w:r>
        <w:rPr>
          <w:rFonts w:hint="eastAsia" w:cs="Times New Roman"/>
          <w:sz w:val="24"/>
          <w:szCs w:val="24"/>
          <w:lang w:val="en-US" w:eastAsia="zh-CN"/>
        </w:rPr>
        <w:t xml:space="preserve"> </w:t>
      </w:r>
      <w:ins w:id="119" w:author="1" w:date="2015-08-11T22:33:00Z">
        <w:r>
          <w:rPr>
            <w:rFonts w:hint="default" w:ascii="Times New Roman" w:hAnsi="Times New Roman" w:cs="Times New Roman"/>
            <w:sz w:val="24"/>
            <w:szCs w:val="24"/>
            <w:lang w:val="en-US" w:eastAsia="zh-CN"/>
          </w:rPr>
          <w:t>we downloaded instructions of 6810 drugs from DrugBank[</w:t>
        </w:r>
      </w:ins>
      <w:ins w:id="120" w:author="1" w:date="2015-08-11T22:35:00Z">
        <w:r>
          <w:rPr>
            <w:rFonts w:hint="default" w:ascii="Times New Roman" w:hAnsi="Times New Roman" w:cs="Times New Roman"/>
            <w:sz w:val="24"/>
            <w:szCs w:val="24"/>
            <w:lang w:val="en-US" w:eastAsia="zh-CN"/>
          </w:rPr>
          <w:t>6</w:t>
        </w:r>
      </w:ins>
      <w:ins w:id="121" w:author="1" w:date="2015-08-11T22:33:00Z">
        <w:r>
          <w:rPr>
            <w:rFonts w:hint="default" w:ascii="Times New Roman" w:hAnsi="Times New Roman" w:cs="Times New Roman"/>
            <w:sz w:val="24"/>
            <w:szCs w:val="24"/>
            <w:lang w:val="en-US" w:eastAsia="zh-CN"/>
          </w:rPr>
          <w:t>] website version 4.3 and selected out chemical structure of every drug.</w:t>
        </w:r>
      </w:ins>
      <w:r>
        <w:rPr>
          <w:rFonts w:hint="eastAsia" w:cs="Times New Roman"/>
          <w:sz w:val="24"/>
          <w:szCs w:val="24"/>
          <w:lang w:val="en-US" w:eastAsia="zh-CN"/>
        </w:rPr>
        <w:t xml:space="preserve"> </w:t>
      </w:r>
      <w:ins w:id="122" w:author="1" w:date="2015-08-11T22:33:00Z">
        <w:r>
          <w:rPr>
            <w:rFonts w:hint="default" w:ascii="Times New Roman" w:hAnsi="Times New Roman" w:cs="Times New Roman"/>
            <w:sz w:val="24"/>
            <w:szCs w:val="24"/>
            <w:lang w:val="en-US" w:eastAsia="zh-CN"/>
          </w:rPr>
          <w:t>OpenBabel[</w:t>
        </w:r>
      </w:ins>
      <w:ins w:id="123" w:author="1" w:date="2015-08-11T22:37:00Z">
        <w:r>
          <w:rPr>
            <w:rFonts w:hint="default" w:ascii="Times New Roman" w:hAnsi="Times New Roman" w:cs="Times New Roman"/>
            <w:sz w:val="24"/>
            <w:szCs w:val="24"/>
            <w:lang w:val="en-US" w:eastAsia="zh-CN"/>
          </w:rPr>
          <w:t>7</w:t>
        </w:r>
      </w:ins>
      <w:ins w:id="124" w:author="1" w:date="2015-08-11T22:33:00Z">
        <w:r>
          <w:rPr>
            <w:rFonts w:hint="default" w:ascii="Times New Roman" w:hAnsi="Times New Roman" w:cs="Times New Roman"/>
            <w:sz w:val="24"/>
            <w:szCs w:val="24"/>
            <w:lang w:val="en-US" w:eastAsia="zh-CN"/>
          </w:rPr>
          <w:t>] is a chemical toolbox which could convert one chemical structure format to a</w:t>
        </w:r>
      </w:ins>
      <w:r>
        <w:rPr>
          <w:rFonts w:hint="eastAsia" w:cs="Times New Roman"/>
          <w:sz w:val="24"/>
          <w:szCs w:val="24"/>
          <w:lang w:val="en-US" w:eastAsia="zh-CN"/>
        </w:rPr>
        <w:t xml:space="preserve"> zero-one series</w:t>
      </w:r>
      <w:ins w:id="125" w:author="1" w:date="2015-08-11T22:33:00Z">
        <w:r>
          <w:rPr>
            <w:rFonts w:hint="default" w:ascii="Times New Roman" w:hAnsi="Times New Roman" w:cs="Times New Roman"/>
            <w:sz w:val="24"/>
            <w:szCs w:val="24"/>
            <w:lang w:val="en-US" w:eastAsia="zh-CN"/>
          </w:rPr>
          <w:t xml:space="preserve"> and FP3[</w:t>
        </w:r>
      </w:ins>
      <w:ins w:id="126" w:author="1" w:date="2015-08-11T22:37:00Z">
        <w:r>
          <w:rPr>
            <w:rFonts w:hint="default" w:ascii="Times New Roman" w:hAnsi="Times New Roman" w:cs="Times New Roman"/>
            <w:sz w:val="24"/>
            <w:szCs w:val="24"/>
            <w:lang w:val="en-US" w:eastAsia="zh-CN"/>
          </w:rPr>
          <w:t>8</w:t>
        </w:r>
      </w:ins>
      <w:ins w:id="127" w:author="1" w:date="2015-08-11T22:33:00Z">
        <w:r>
          <w:rPr>
            <w:rFonts w:hint="default" w:ascii="Times New Roman" w:hAnsi="Times New Roman" w:cs="Times New Roman"/>
            <w:sz w:val="24"/>
            <w:szCs w:val="24"/>
            <w:lang w:val="en-US" w:eastAsia="zh-CN"/>
          </w:rPr>
          <w:t xml:space="preserve">] is one of methods in OpenBabel which defines 55 kinds of substructures and records as either one when the substructure is in </w:t>
        </w:r>
      </w:ins>
      <w:r>
        <w:rPr>
          <w:rFonts w:hint="eastAsia" w:cs="Times New Roman"/>
          <w:sz w:val="24"/>
          <w:szCs w:val="24"/>
          <w:lang w:val="en-US" w:eastAsia="zh-CN"/>
        </w:rPr>
        <w:t xml:space="preserve">the chemical structure of drug </w:t>
      </w:r>
      <w:ins w:id="128" w:author="1" w:date="2015-08-11T22:33:00Z">
        <w:r>
          <w:rPr>
            <w:rFonts w:hint="default" w:ascii="Times New Roman" w:hAnsi="Times New Roman" w:cs="Times New Roman"/>
            <w:sz w:val="24"/>
            <w:szCs w:val="24"/>
            <w:lang w:val="en-US" w:eastAsia="zh-CN"/>
          </w:rPr>
          <w:t>or zero when it is not in.</w:t>
        </w:r>
      </w:ins>
      <w:r>
        <w:rPr>
          <w:rFonts w:hint="eastAsia" w:cs="Times New Roman"/>
          <w:sz w:val="24"/>
          <w:szCs w:val="24"/>
          <w:lang w:val="en-US" w:eastAsia="zh-CN"/>
        </w:rPr>
        <w:t xml:space="preserve"> </w:t>
      </w:r>
      <w:ins w:id="129" w:author="1" w:date="2015-08-11T22:33:00Z">
        <w:r>
          <w:rPr>
            <w:rFonts w:hint="default" w:ascii="Times New Roman" w:hAnsi="Times New Roman" w:cs="Times New Roman"/>
            <w:sz w:val="24"/>
            <w:szCs w:val="24"/>
            <w:lang w:val="en-US" w:eastAsia="zh-CN"/>
          </w:rPr>
          <w:t>By turning chemical structures into FP3 format and comparing 0-1 series, we could calculate out corresponding similarity score.</w:t>
        </w:r>
      </w:ins>
      <w:r>
        <w:rPr>
          <w:rFonts w:hint="eastAsia" w:cs="Times New Roman"/>
          <w:sz w:val="24"/>
          <w:szCs w:val="24"/>
          <w:lang w:val="en-US" w:eastAsia="zh-CN"/>
        </w:rPr>
        <w:t xml:space="preserve"> </w:t>
      </w:r>
      <w:ins w:id="130" w:author="1" w:date="2015-08-11T22:33:00Z">
        <w:r>
          <w:rPr>
            <w:rFonts w:hint="default" w:ascii="Times New Roman" w:hAnsi="Times New Roman" w:cs="Times New Roman"/>
            <w:sz w:val="24"/>
            <w:szCs w:val="24"/>
            <w:lang w:val="en-US" w:eastAsia="zh-CN"/>
          </w:rPr>
          <w:t>Additionally,we assumed that drugs with more similar structures have more connections.</w:t>
        </w:r>
      </w:ins>
      <w:r>
        <w:rPr>
          <w:rFonts w:hint="eastAsia" w:cs="Times New Roman"/>
          <w:sz w:val="24"/>
          <w:szCs w:val="24"/>
          <w:lang w:val="en-US" w:eastAsia="zh-CN"/>
        </w:rPr>
        <w:t xml:space="preserve"> So drugs with high similarity score have stronger association. W</w:t>
      </w:r>
      <w:ins w:id="131" w:author="1" w:date="2015-08-11T22:33:00Z">
        <w:r>
          <w:rPr>
            <w:rFonts w:hint="default" w:ascii="Times New Roman" w:hAnsi="Times New Roman" w:cs="Times New Roman"/>
            <w:sz w:val="24"/>
            <w:szCs w:val="24"/>
            <w:lang w:val="en-US" w:eastAsia="zh-CN"/>
          </w:rPr>
          <w:t>e finally got 23177836 pairs of drug similarity scores.</w:t>
        </w:r>
      </w:ins>
    </w:p>
    <w:p>
      <w:pPr>
        <w:widowControl w:val="0"/>
        <w:wordWrap/>
        <w:adjustRightInd/>
        <w:snapToGrid/>
        <w:spacing w:beforeAutospacing="0" w:line="480" w:lineRule="auto"/>
        <w:ind w:left="0" w:leftChars="0" w:right="0" w:firstLine="420" w:firstLineChars="0"/>
        <w:jc w:val="both"/>
        <w:textAlignment w:val="auto"/>
        <w:outlineLvl w:val="9"/>
        <w:rPr>
          <w:ins w:id="132" w:author="1" w:date="2015-08-11T22:33:00Z"/>
          <w:rFonts w:hint="default" w:ascii="Times New Roman" w:hAnsi="Times New Roman" w:cs="Times New Roman"/>
          <w:sz w:val="24"/>
          <w:szCs w:val="24"/>
          <w:lang w:val="en-US" w:eastAsia="zh-CN"/>
        </w:rPr>
      </w:pPr>
      <w:ins w:id="133" w:author="1" w:date="2015-08-11T22:33:00Z">
        <w:r>
          <w:rPr>
            <w:rFonts w:hint="default" w:ascii="Times New Roman" w:hAnsi="Times New Roman" w:cs="Times New Roman"/>
            <w:sz w:val="24"/>
            <w:szCs w:val="24"/>
            <w:lang w:val="en-US" w:eastAsia="zh-CN"/>
          </w:rPr>
          <w:t>For protein-protein interaction, we also downloaded protein protein comparisons from String[</w:t>
        </w:r>
      </w:ins>
      <w:r>
        <w:rPr>
          <w:rFonts w:hint="eastAsia" w:cs="Times New Roman"/>
          <w:sz w:val="24"/>
          <w:szCs w:val="24"/>
          <w:lang w:val="en-US" w:eastAsia="zh-CN"/>
        </w:rPr>
        <w:t>10</w:t>
      </w:r>
      <w:ins w:id="134" w:author="1" w:date="2015-08-11T22:33:00Z">
        <w:r>
          <w:rPr>
            <w:rFonts w:hint="default" w:ascii="Times New Roman" w:hAnsi="Times New Roman" w:cs="Times New Roman"/>
            <w:sz w:val="24"/>
            <w:szCs w:val="24"/>
            <w:lang w:val="en-US" w:eastAsia="zh-CN"/>
          </w:rPr>
          <w:t>] website in July,</w:t>
        </w:r>
      </w:ins>
      <w:r>
        <w:rPr>
          <w:rFonts w:hint="eastAsia" w:cs="Times New Roman"/>
          <w:sz w:val="24"/>
          <w:szCs w:val="24"/>
          <w:lang w:val="en-US" w:eastAsia="zh-CN"/>
        </w:rPr>
        <w:t xml:space="preserve"> </w:t>
      </w:r>
      <w:ins w:id="135" w:author="1" w:date="2015-08-11T22:33:00Z">
        <w:r>
          <w:rPr>
            <w:rFonts w:hint="default" w:ascii="Times New Roman" w:hAnsi="Times New Roman" w:cs="Times New Roman"/>
            <w:sz w:val="24"/>
            <w:szCs w:val="24"/>
            <w:lang w:val="en-US" w:eastAsia="zh-CN"/>
          </w:rPr>
          <w:t>2015. Then we selected out pairs with confidence score higher than 700 according to STRING document[</w:t>
        </w:r>
      </w:ins>
      <w:ins w:id="136" w:author="1" w:date="2015-08-11T22:40:00Z">
        <w:r>
          <w:rPr>
            <w:rFonts w:hint="default" w:ascii="Times New Roman" w:hAnsi="Times New Roman" w:cs="Times New Roman"/>
            <w:sz w:val="24"/>
            <w:szCs w:val="24"/>
            <w:lang w:val="en-US" w:eastAsia="zh-CN"/>
          </w:rPr>
          <w:t>9</w:t>
        </w:r>
      </w:ins>
      <w:ins w:id="137" w:author="1" w:date="2015-08-11T22:33:00Z">
        <w:r>
          <w:rPr>
            <w:rFonts w:hint="default" w:ascii="Times New Roman" w:hAnsi="Times New Roman" w:cs="Times New Roman"/>
            <w:sz w:val="24"/>
            <w:szCs w:val="24"/>
            <w:lang w:val="en-US" w:eastAsia="zh-CN"/>
          </w:rPr>
          <w:t>] and ultimately obtained 650466 pairs of proteins.</w:t>
        </w:r>
      </w:ins>
    </w:p>
    <w:p>
      <w:pPr>
        <w:widowControl w:val="0"/>
        <w:wordWrap/>
        <w:adjustRightInd/>
        <w:snapToGrid/>
        <w:spacing w:beforeAutospacing="0" w:line="480" w:lineRule="auto"/>
        <w:ind w:left="0" w:leftChars="0" w:right="0" w:firstLine="420" w:firstLineChars="0"/>
        <w:jc w:val="both"/>
        <w:textAlignment w:val="auto"/>
        <w:outlineLvl w:val="9"/>
        <w:rPr>
          <w:rFonts w:hint="default" w:ascii="Times New Roman" w:hAnsi="Times New Roman" w:cs="Times New Roman"/>
          <w:sz w:val="24"/>
          <w:szCs w:val="24"/>
          <w:lang w:val="en-US" w:eastAsia="zh-CN"/>
        </w:rPr>
      </w:pPr>
      <w:ins w:id="138" w:author="1" w:date="2015-08-11T22:33:00Z">
        <w:r>
          <w:rPr>
            <w:rFonts w:hint="default" w:ascii="Times New Roman" w:hAnsi="Times New Roman" w:cs="Times New Roman"/>
            <w:sz w:val="24"/>
            <w:szCs w:val="24"/>
            <w:lang w:val="en-US" w:eastAsia="zh-CN"/>
          </w:rPr>
          <w:t>We also downloaded drug details from DrugBank website and selected known</w:t>
        </w:r>
      </w:ins>
      <w:r>
        <w:rPr>
          <w:rFonts w:hint="eastAsia" w:cs="Times New Roman"/>
          <w:sz w:val="24"/>
          <w:szCs w:val="24"/>
          <w:lang w:val="en-US" w:eastAsia="zh-CN"/>
        </w:rPr>
        <w:t xml:space="preserve"> targets</w:t>
      </w:r>
      <w:ins w:id="139" w:author="1" w:date="2015-08-11T22:33:00Z">
        <w:r>
          <w:rPr>
            <w:rFonts w:hint="default" w:ascii="Times New Roman" w:hAnsi="Times New Roman" w:cs="Times New Roman"/>
            <w:sz w:val="24"/>
            <w:szCs w:val="24"/>
            <w:lang w:val="en-US" w:eastAsia="zh-CN"/>
          </w:rPr>
          <w:t xml:space="preserve"> and experimental targets of each drug out from the file and finally got 15305 pairs of drug-target links.</w:t>
        </w:r>
      </w:ins>
      <w:r>
        <w:rPr>
          <w:rFonts w:hint="eastAsia" w:cs="Times New Roman"/>
          <w:sz w:val="24"/>
          <w:szCs w:val="24"/>
          <w:lang w:val="en-US" w:eastAsia="zh-CN"/>
        </w:rPr>
        <w:t xml:space="preserve"> </w:t>
      </w:r>
      <w:ins w:id="140" w:author="1" w:date="2015-08-11T22:33:00Z">
        <w:r>
          <w:rPr>
            <w:rFonts w:hint="default" w:ascii="Times New Roman" w:hAnsi="Times New Roman" w:cs="Times New Roman"/>
            <w:sz w:val="24"/>
            <w:szCs w:val="24"/>
            <w:lang w:val="en-US" w:eastAsia="zh-CN"/>
          </w:rPr>
          <w:t>The drug-target links are significantly important because they connect protein-protein network and drug-drug network to form the final interactions between drugs and proteins.</w:t>
        </w:r>
      </w:ins>
    </w:p>
    <w:p>
      <w:pPr>
        <w:widowControl w:val="0"/>
        <w:wordWrap/>
        <w:adjustRightInd/>
        <w:snapToGrid/>
        <w:spacing w:beforeAutospacing="0" w:line="480" w:lineRule="auto"/>
        <w:ind w:left="0" w:leftChars="0" w:right="0" w:firstLine="420" w:firstLineChars="0"/>
        <w:jc w:val="both"/>
        <w:textAlignment w:val="auto"/>
        <w:outlineLvl w:val="9"/>
        <w:rPr>
          <w:ins w:id="141" w:author="1" w:date="2015-08-11T22:33:00Z"/>
          <w:rFonts w:hint="default" w:ascii="Times New Roman" w:hAnsi="Times New Roman" w:cs="Times New Roman"/>
          <w:sz w:val="24"/>
          <w:szCs w:val="24"/>
          <w:lang w:val="en-US" w:eastAsia="zh-CN"/>
        </w:rPr>
      </w:pPr>
      <w:r>
        <w:rPr>
          <w:rFonts w:hint="eastAsia" w:cs="Times New Roman"/>
          <w:sz w:val="24"/>
          <w:szCs w:val="24"/>
          <w:lang w:val="en-US" w:eastAsia="zh-CN"/>
        </w:rPr>
        <w:t>After all these data have been ready, we use each drug-drug interaction, protein-protein interaction and drug target interaction as one edge, each drug and protein as one node and interaction score of every interaction as weight of every edge to form the final network.</w:t>
      </w:r>
    </w:p>
    <w:p>
      <w:pPr>
        <w:widowControl w:val="0"/>
        <w:wordWrap/>
        <w:adjustRightInd/>
        <w:snapToGrid/>
        <w:spacing w:beforeAutospacing="0" w:line="480" w:lineRule="auto"/>
        <w:ind w:left="0" w:leftChars="0" w:right="0"/>
        <w:jc w:val="both"/>
        <w:textAlignment w:val="auto"/>
        <w:outlineLvl w:val="9"/>
        <w:rPr>
          <w:ins w:id="142" w:author="1" w:date="2015-08-11T22:33:00Z"/>
          <w:rFonts w:hint="default" w:ascii="Times New Roman" w:hAnsi="Times New Roman" w:cs="Times New Roman"/>
          <w:sz w:val="24"/>
          <w:szCs w:val="24"/>
          <w:lang w:val="en-US" w:eastAsia="zh-CN"/>
        </w:rPr>
      </w:pPr>
      <w:ins w:id="143" w:author="1" w:date="2015-08-11T22:33:00Z">
        <w:r>
          <w:rPr>
            <w:rFonts w:hint="default" w:ascii="Times New Roman" w:hAnsi="Times New Roman" w:cs="Times New Roman"/>
            <w:sz w:val="24"/>
            <w:szCs w:val="24"/>
            <w:lang w:val="en-US" w:eastAsia="zh-CN"/>
          </w:rPr>
          <w:t>2.1.2 Threshold and construction of network</w:t>
        </w:r>
      </w:ins>
    </w:p>
    <w:p>
      <w:pPr>
        <w:widowControl w:val="0"/>
        <w:wordWrap/>
        <w:adjustRightInd/>
        <w:snapToGrid/>
        <w:spacing w:beforeAutospacing="0" w:line="480" w:lineRule="auto"/>
        <w:ind w:left="0" w:leftChars="0" w:right="0" w:firstLine="420" w:firstLineChars="0"/>
        <w:jc w:val="both"/>
        <w:textAlignment w:val="auto"/>
        <w:outlineLvl w:val="9"/>
        <w:rPr>
          <w:ins w:id="144" w:author="1" w:date="2015-08-11T22:33:00Z"/>
          <w:rFonts w:hint="default" w:ascii="Times New Roman" w:hAnsi="Times New Roman" w:cs="Times New Roman"/>
          <w:sz w:val="24"/>
          <w:szCs w:val="24"/>
          <w:lang w:val="en-US" w:eastAsia="zh-CN"/>
        </w:rPr>
      </w:pPr>
      <w:ins w:id="145" w:author="1" w:date="2015-08-11T22:33:00Z">
        <w:r>
          <w:rPr>
            <w:rFonts w:hint="default" w:ascii="Times New Roman" w:hAnsi="Times New Roman" w:cs="Times New Roman"/>
            <w:sz w:val="24"/>
            <w:szCs w:val="24"/>
            <w:lang w:val="en-US" w:eastAsia="zh-CN"/>
          </w:rPr>
          <w:t xml:space="preserve">Since most small </w:t>
        </w:r>
      </w:ins>
      <w:r>
        <w:rPr>
          <w:rFonts w:hint="eastAsia" w:cs="Times New Roman"/>
          <w:sz w:val="24"/>
          <w:szCs w:val="24"/>
          <w:lang w:val="en-US" w:eastAsia="zh-CN"/>
        </w:rPr>
        <w:t xml:space="preserve">similarity </w:t>
      </w:r>
      <w:ins w:id="146" w:author="1" w:date="2015-08-11T22:33:00Z">
        <w:r>
          <w:rPr>
            <w:rFonts w:hint="default" w:ascii="Times New Roman" w:hAnsi="Times New Roman" w:cs="Times New Roman"/>
            <w:sz w:val="24"/>
            <w:szCs w:val="24"/>
            <w:lang w:val="en-US" w:eastAsia="zh-CN"/>
          </w:rPr>
          <w:t xml:space="preserve">scores </w:t>
        </w:r>
      </w:ins>
      <w:r>
        <w:rPr>
          <w:rFonts w:hint="eastAsia" w:cs="Times New Roman"/>
          <w:sz w:val="24"/>
          <w:szCs w:val="24"/>
          <w:lang w:val="en-US" w:eastAsia="zh-CN"/>
        </w:rPr>
        <w:t xml:space="preserve">for drug drug interactions </w:t>
      </w:r>
      <w:ins w:id="147" w:author="1" w:date="2015-08-11T22:33:00Z">
        <w:r>
          <w:rPr>
            <w:rFonts w:hint="default" w:ascii="Times New Roman" w:hAnsi="Times New Roman" w:cs="Times New Roman"/>
            <w:sz w:val="24"/>
            <w:szCs w:val="24"/>
            <w:lang w:val="en-US" w:eastAsia="zh-CN"/>
          </w:rPr>
          <w:t xml:space="preserve">are disturbing and only high similarity scores have true biological meanings, we set up a threshold α </w:t>
        </w:r>
      </w:ins>
      <w:r>
        <w:rPr>
          <w:rFonts w:hint="eastAsia" w:cs="Times New Roman"/>
          <w:sz w:val="24"/>
          <w:szCs w:val="24"/>
          <w:lang w:val="en-US" w:eastAsia="zh-CN"/>
        </w:rPr>
        <w:t xml:space="preserve">for drug-drug similarity scores </w:t>
      </w:r>
      <w:ins w:id="148" w:author="1" w:date="2015-08-11T22:33:00Z">
        <w:r>
          <w:rPr>
            <w:rFonts w:hint="default" w:ascii="Times New Roman" w:hAnsi="Times New Roman" w:cs="Times New Roman"/>
            <w:sz w:val="24"/>
            <w:szCs w:val="24"/>
            <w:lang w:val="en-US" w:eastAsia="zh-CN"/>
          </w:rPr>
          <w:t>which means we only use drug pairs with similarity scores higher than or equal to the threshold.</w:t>
        </w:r>
      </w:ins>
      <w:r>
        <w:rPr>
          <w:rFonts w:hint="eastAsia" w:cs="Times New Roman"/>
          <w:sz w:val="24"/>
          <w:szCs w:val="24"/>
          <w:lang w:val="en-US" w:eastAsia="zh-CN"/>
        </w:rPr>
        <w:t xml:space="preserve"> </w:t>
      </w:r>
      <w:ins w:id="149" w:author="1" w:date="2015-08-11T22:33:00Z">
        <w:r>
          <w:rPr>
            <w:rFonts w:hint="default" w:ascii="Times New Roman" w:hAnsi="Times New Roman" w:cs="Times New Roman"/>
            <w:sz w:val="24"/>
            <w:szCs w:val="24"/>
            <w:lang w:val="en-US" w:eastAsia="zh-CN"/>
          </w:rPr>
          <w:t>[</w:t>
        </w:r>
      </w:ins>
      <w:ins w:id="150" w:author="1" w:date="2015-08-11T22:44:00Z">
        <w:r>
          <w:rPr>
            <w:rFonts w:hint="default" w:ascii="Times New Roman" w:hAnsi="Times New Roman" w:cs="Times New Roman"/>
            <w:sz w:val="24"/>
            <w:szCs w:val="24"/>
            <w:lang w:val="en-US" w:eastAsia="zh-CN"/>
          </w:rPr>
          <w:t>5</w:t>
        </w:r>
      </w:ins>
      <w:ins w:id="151" w:author="1" w:date="2015-08-11T22:33:00Z">
        <w:r>
          <w:rPr>
            <w:rFonts w:hint="default" w:ascii="Times New Roman" w:hAnsi="Times New Roman" w:cs="Times New Roman"/>
            <w:sz w:val="24"/>
            <w:szCs w:val="24"/>
            <w:lang w:val="en-US" w:eastAsia="zh-CN"/>
          </w:rPr>
          <w:t>]</w:t>
        </w:r>
      </w:ins>
      <w:r>
        <w:rPr>
          <w:rFonts w:hint="eastAsia" w:cs="Times New Roman"/>
          <w:sz w:val="24"/>
          <w:szCs w:val="24"/>
          <w:lang w:val="en-US" w:eastAsia="zh-CN"/>
        </w:rPr>
        <w:t xml:space="preserve"> And because drug target interactions have been demonstrated already, we must provide the influence of flows in drug target connections. So we set a very large coefficient β which could reach millions for drug target interaction score. </w:t>
      </w:r>
    </w:p>
    <w:p>
      <w:pPr>
        <w:widowControl w:val="0"/>
        <w:wordWrap/>
        <w:adjustRightInd/>
        <w:snapToGrid/>
        <w:spacing w:beforeAutospacing="0" w:line="480" w:lineRule="auto"/>
        <w:ind w:left="0" w:leftChars="0" w:right="0" w:firstLine="420" w:firstLineChars="0"/>
        <w:jc w:val="both"/>
        <w:textAlignment w:val="auto"/>
        <w:outlineLvl w:val="9"/>
        <w:rPr>
          <w:ins w:id="152" w:author="1" w:date="2015-08-11T22:33:00Z"/>
          <w:rFonts w:hint="default" w:ascii="Times New Roman" w:hAnsi="Times New Roman" w:cs="Times New Roman"/>
          <w:sz w:val="24"/>
          <w:szCs w:val="24"/>
          <w:lang w:val="en-US" w:eastAsia="zh-CN"/>
        </w:rPr>
      </w:pPr>
      <w:ins w:id="153" w:author="1" w:date="2015-08-11T22:33:00Z">
        <w:r>
          <w:rPr>
            <w:rFonts w:hint="default" w:ascii="Times New Roman" w:hAnsi="Times New Roman" w:cs="Times New Roman"/>
            <w:sz w:val="24"/>
            <w:szCs w:val="24"/>
            <w:lang w:val="en-US" w:eastAsia="zh-CN"/>
          </w:rPr>
          <w:t xml:space="preserve">Then we regard every drug and protein as a node in the network and record every edge linking nodes.Every edge has attributes including the name of beginning drug or protein, next nodes connecting to it, capacity of the edge which is </w:t>
        </w:r>
      </w:ins>
      <w:r>
        <w:rPr>
          <w:rFonts w:hint="eastAsia" w:cs="Times New Roman"/>
          <w:sz w:val="24"/>
          <w:szCs w:val="24"/>
          <w:lang w:val="en-US" w:eastAsia="zh-CN"/>
        </w:rPr>
        <w:t>interaction</w:t>
      </w:r>
      <w:ins w:id="154" w:author="1" w:date="2015-08-11T22:33:00Z">
        <w:r>
          <w:rPr>
            <w:rFonts w:hint="default" w:ascii="Times New Roman" w:hAnsi="Times New Roman" w:cs="Times New Roman"/>
            <w:sz w:val="24"/>
            <w:szCs w:val="24"/>
            <w:lang w:val="en-US" w:eastAsia="zh-CN"/>
          </w:rPr>
          <w:t xml:space="preserve"> score,current flow in this arc,and reverse arc of the edge.With these definitions, the drug-protein network is denoted as indirected graph G=(V,E) in which V means vertexes and E means edges.Each edge E (u,v) (from u to v) has a positive capacity c(u,v) which record their maximum flow in the e</w:t>
        </w:r>
      </w:ins>
      <w:r>
        <w:rPr>
          <w:rFonts w:hint="eastAsia" w:cs="Times New Roman"/>
          <w:sz w:val="24"/>
          <w:szCs w:val="24"/>
          <w:lang w:val="en-US" w:eastAsia="zh-CN"/>
        </w:rPr>
        <w:t>dge</w:t>
      </w:r>
      <w:ins w:id="155" w:author="1" w:date="2015-08-11T22:33:00Z">
        <w:r>
          <w:rPr>
            <w:rFonts w:hint="default" w:ascii="Times New Roman" w:hAnsi="Times New Roman" w:cs="Times New Roman"/>
            <w:sz w:val="24"/>
            <w:szCs w:val="24"/>
            <w:lang w:val="en-US" w:eastAsia="zh-CN"/>
          </w:rPr>
          <w:t>.</w:t>
        </w:r>
      </w:ins>
    </w:p>
    <w:p>
      <w:pPr>
        <w:widowControl w:val="0"/>
        <w:wordWrap/>
        <w:adjustRightInd/>
        <w:snapToGrid/>
        <w:spacing w:beforeAutospacing="0" w:line="480" w:lineRule="auto"/>
        <w:ind w:left="0" w:leftChars="0" w:right="0"/>
        <w:jc w:val="both"/>
        <w:textAlignment w:val="auto"/>
        <w:outlineLvl w:val="9"/>
        <w:rPr>
          <w:rFonts w:hint="default" w:ascii="Times New Roman" w:hAnsi="Times New Roman" w:cs="Times New Roman"/>
          <w:sz w:val="24"/>
          <w:szCs w:val="24"/>
          <w:lang w:val="en-US" w:eastAsia="zh-CN"/>
        </w:rPr>
      </w:pPr>
    </w:p>
    <w:p>
      <w:pPr>
        <w:widowControl w:val="0"/>
        <w:wordWrap/>
        <w:adjustRightInd/>
        <w:snapToGrid/>
        <w:spacing w:beforeAutospacing="0" w:line="480" w:lineRule="auto"/>
        <w:ind w:left="0" w:leftChars="0" w:right="0"/>
        <w:jc w:val="both"/>
        <w:textAlignment w:val="auto"/>
        <w:outlineLvl w:val="9"/>
        <w:rPr>
          <w:ins w:id="156" w:author="1" w:date="2015-08-11T22:33:00Z"/>
          <w:rFonts w:hint="default" w:ascii="Times New Roman" w:hAnsi="Times New Roman" w:cs="Times New Roman"/>
          <w:sz w:val="24"/>
          <w:szCs w:val="24"/>
          <w:lang w:val="en-US" w:eastAsia="zh-CN"/>
        </w:rPr>
      </w:pPr>
      <w:ins w:id="157" w:author="1" w:date="2015-08-11T22:33:00Z">
        <w:r>
          <w:rPr>
            <w:rFonts w:hint="default" w:ascii="Times New Roman" w:hAnsi="Times New Roman" w:cs="Times New Roman"/>
            <w:sz w:val="24"/>
            <w:szCs w:val="24"/>
            <w:lang w:val="en-US" w:eastAsia="zh-CN"/>
          </w:rPr>
          <w:t>2.2 Maximizing information flow in network to obtain interaction score</w:t>
        </w:r>
      </w:ins>
    </w:p>
    <w:p>
      <w:pPr>
        <w:widowControl w:val="0"/>
        <w:wordWrap/>
        <w:adjustRightInd/>
        <w:snapToGrid/>
        <w:spacing w:beforeAutospacing="0" w:line="480" w:lineRule="auto"/>
        <w:ind w:left="0" w:leftChars="0" w:right="0" w:firstLine="420" w:firstLineChars="0"/>
        <w:jc w:val="both"/>
        <w:textAlignment w:val="auto"/>
        <w:outlineLvl w:val="9"/>
        <w:rPr>
          <w:rFonts w:hint="default" w:ascii="Times New Roman" w:hAnsi="Times New Roman" w:cs="Times New Roman"/>
          <w:sz w:val="24"/>
          <w:szCs w:val="24"/>
          <w:lang w:val="en-US" w:eastAsia="zh-CN"/>
        </w:rPr>
      </w:pPr>
      <w:ins w:id="158" w:author="1" w:date="2015-08-11T22:33:00Z">
        <w:r>
          <w:rPr>
            <w:rFonts w:hint="default" w:ascii="Times New Roman" w:hAnsi="Times New Roman" w:cs="Times New Roman"/>
            <w:sz w:val="24"/>
            <w:szCs w:val="24"/>
            <w:lang w:val="en-US" w:eastAsia="zh-CN"/>
          </w:rPr>
          <w:t xml:space="preserve">Our purpose is to identify drug targets with </w:t>
        </w:r>
      </w:ins>
      <w:r>
        <w:rPr>
          <w:rFonts w:hint="eastAsia" w:cs="Times New Roman"/>
          <w:sz w:val="24"/>
          <w:szCs w:val="24"/>
          <w:lang w:val="en-US" w:eastAsia="zh-CN"/>
        </w:rPr>
        <w:t xml:space="preserve">other </w:t>
      </w:r>
      <w:ins w:id="159" w:author="1" w:date="2015-08-11T22:33:00Z">
        <w:r>
          <w:rPr>
            <w:rFonts w:hint="default" w:ascii="Times New Roman" w:hAnsi="Times New Roman" w:cs="Times New Roman"/>
            <w:sz w:val="24"/>
            <w:szCs w:val="24"/>
            <w:lang w:val="en-US" w:eastAsia="zh-CN"/>
          </w:rPr>
          <w:t>known drug-drug</w:t>
        </w:r>
      </w:ins>
      <w:r>
        <w:rPr>
          <w:rFonts w:hint="eastAsia" w:cs="Times New Roman"/>
          <w:sz w:val="24"/>
          <w:szCs w:val="24"/>
          <w:lang w:val="en-US" w:eastAsia="zh-CN"/>
        </w:rPr>
        <w:t xml:space="preserve"> </w:t>
      </w:r>
      <w:ins w:id="160" w:author="1" w:date="2015-08-11T22:33:00Z">
        <w:r>
          <w:rPr>
            <w:rFonts w:hint="default" w:ascii="Times New Roman" w:hAnsi="Times New Roman" w:cs="Times New Roman"/>
            <w:sz w:val="24"/>
            <w:szCs w:val="24"/>
            <w:lang w:val="en-US" w:eastAsia="zh-CN"/>
          </w:rPr>
          <w:t>,protein-protein and drug-protein information.</w:t>
        </w:r>
      </w:ins>
      <w:r>
        <w:rPr>
          <w:rFonts w:hint="eastAsia" w:cs="Times New Roman"/>
          <w:sz w:val="24"/>
          <w:szCs w:val="24"/>
          <w:lang w:val="en-US" w:eastAsia="zh-CN"/>
        </w:rPr>
        <w:t xml:space="preserve">The process is just like a substance flows from source point to the sink point by consuming energy in a network. By coincidence, model of network flow has the same principal. And we wonder the strongest association, so </w:t>
      </w:r>
      <w:ins w:id="161" w:author="1" w:date="2015-08-11T22:33:00Z">
        <w:r>
          <w:rPr>
            <w:rFonts w:hint="default" w:ascii="Times New Roman" w:hAnsi="Times New Roman" w:cs="Times New Roman"/>
            <w:sz w:val="24"/>
            <w:szCs w:val="24"/>
            <w:lang w:val="en-US" w:eastAsia="zh-CN"/>
          </w:rPr>
          <w:t xml:space="preserve">we use a method </w:t>
        </w:r>
      </w:ins>
      <w:r>
        <w:rPr>
          <w:rFonts w:hint="eastAsia" w:cs="Times New Roman"/>
          <w:sz w:val="24"/>
          <w:szCs w:val="24"/>
          <w:lang w:val="en-US" w:eastAsia="zh-CN"/>
        </w:rPr>
        <w:t xml:space="preserve">called </w:t>
      </w:r>
      <w:ins w:id="162" w:author="1" w:date="2015-08-11T22:33:00Z">
        <w:r>
          <w:rPr>
            <w:rFonts w:hint="default" w:ascii="Times New Roman" w:hAnsi="Times New Roman" w:cs="Times New Roman"/>
            <w:sz w:val="24"/>
            <w:szCs w:val="24"/>
            <w:lang w:val="en-US" w:eastAsia="zh-CN"/>
          </w:rPr>
          <w:t xml:space="preserve">Maximizing information flow(MAXIF) </w:t>
        </w:r>
      </w:ins>
      <w:r>
        <w:rPr>
          <w:rFonts w:hint="eastAsia" w:cs="Times New Roman"/>
          <w:sz w:val="24"/>
          <w:szCs w:val="24"/>
          <w:lang w:val="en-US" w:eastAsia="zh-CN"/>
        </w:rPr>
        <w:t xml:space="preserve">which is a special computation in network flow </w:t>
      </w:r>
      <w:ins w:id="163" w:author="1" w:date="2015-08-11T22:33:00Z">
        <w:r>
          <w:rPr>
            <w:rFonts w:hint="default" w:ascii="Times New Roman" w:hAnsi="Times New Roman" w:cs="Times New Roman"/>
            <w:sz w:val="24"/>
            <w:szCs w:val="24"/>
            <w:lang w:val="en-US" w:eastAsia="zh-CN"/>
          </w:rPr>
          <w:t xml:space="preserve">to calculate out </w:t>
        </w:r>
      </w:ins>
      <w:r>
        <w:rPr>
          <w:rFonts w:hint="eastAsia" w:cs="Times New Roman"/>
          <w:sz w:val="24"/>
          <w:szCs w:val="24"/>
          <w:lang w:val="en-US" w:eastAsia="zh-CN"/>
        </w:rPr>
        <w:t xml:space="preserve">largest </w:t>
      </w:r>
      <w:ins w:id="164" w:author="1" w:date="2015-08-11T22:33:00Z">
        <w:r>
          <w:rPr>
            <w:rFonts w:hint="default" w:ascii="Times New Roman" w:hAnsi="Times New Roman" w:cs="Times New Roman"/>
            <w:sz w:val="24"/>
            <w:szCs w:val="24"/>
            <w:lang w:val="en-US" w:eastAsia="zh-CN"/>
          </w:rPr>
          <w:t>association score between arbitrary pair of drug and protein using the drug protein network.</w:t>
        </w:r>
      </w:ins>
    </w:p>
    <w:p>
      <w:pPr>
        <w:widowControl w:val="0"/>
        <w:wordWrap/>
        <w:adjustRightInd/>
        <w:snapToGrid/>
        <w:spacing w:beforeAutospacing="0" w:line="480" w:lineRule="auto"/>
        <w:ind w:left="0" w:leftChars="0" w:right="0" w:firstLine="420" w:firstLineChars="0"/>
        <w:jc w:val="both"/>
        <w:textAlignment w:val="auto"/>
        <w:outlineLvl w:val="9"/>
        <w:rPr>
          <w:rFonts w:hint="eastAsia" w:cs="Times New Roman"/>
          <w:sz w:val="24"/>
          <w:szCs w:val="24"/>
          <w:lang w:val="en-US" w:eastAsia="zh-CN"/>
        </w:rPr>
      </w:pPr>
      <w:r>
        <w:rPr>
          <w:rFonts w:hint="eastAsia" w:cs="Times New Roman"/>
          <w:sz w:val="24"/>
          <w:szCs w:val="24"/>
          <w:lang w:val="en-US" w:eastAsia="zh-CN"/>
        </w:rPr>
        <w:t>Each directed edge of the flow network could be considered as tubes to transport substances.Every substance has its fixed capacity which we define as the interaction score we first imported.Vertexes are connecting points of tubes.Two vertexes, source and sink, are special because source is the point where all flows come out and sink is where all flows converge finally. Except source and sink points, flows only pass these vertexes instead of accumulating in them.In other words, amount of substance flowing into the node is equal to amount flowing out.The characteristic is called flow conservation.[11]Maximizing information flow is a specific problem in network flow.It</w:t>
      </w:r>
      <w:r>
        <w:rPr>
          <w:rFonts w:hint="default" w:cs="Times New Roman"/>
          <w:sz w:val="24"/>
          <w:szCs w:val="24"/>
          <w:lang w:val="en-US" w:eastAsia="zh-CN"/>
        </w:rPr>
        <w:t>’</w:t>
      </w:r>
      <w:r>
        <w:rPr>
          <w:rFonts w:hint="eastAsia" w:cs="Times New Roman"/>
          <w:sz w:val="24"/>
          <w:szCs w:val="24"/>
          <w:lang w:val="en-US" w:eastAsia="zh-CN"/>
        </w:rPr>
        <w:t>s goal is to calculate out the maximum flow to transport a substance from source to sink.In our project, the goal is converted to calculate out the maximum interaction score between a pair of unknown drug and protein which is quite similar to MAXIF model.Here are some properties in network flow:</w:t>
      </w:r>
    </w:p>
    <w:p>
      <w:pPr>
        <w:widowControl w:val="0"/>
        <w:wordWrap/>
        <w:adjustRightInd/>
        <w:snapToGrid/>
        <w:spacing w:beforeAutospacing="0" w:line="480" w:lineRule="auto"/>
        <w:ind w:left="0" w:leftChars="0" w:right="0" w:firstLine="420" w:firstLineChars="0"/>
        <w:jc w:val="both"/>
        <w:textAlignment w:val="auto"/>
        <w:outlineLvl w:val="9"/>
        <w:rPr>
          <w:ins w:id="165" w:author="1" w:date="2015-08-11T22:33:00Z"/>
          <w:rFonts w:hint="default" w:ascii="Times New Roman" w:hAnsi="Times New Roman" w:cs="Times New Roman"/>
          <w:sz w:val="24"/>
          <w:szCs w:val="24"/>
          <w:lang w:val="en-US" w:eastAsia="zh-CN"/>
        </w:rPr>
      </w:pPr>
      <w:ins w:id="166" w:author="1" w:date="2015-08-11T22:33:00Z">
        <w:r>
          <w:rPr>
            <w:rFonts w:hint="default" w:ascii="Times New Roman" w:hAnsi="Times New Roman" w:cs="Times New Roman"/>
            <w:sz w:val="24"/>
            <w:szCs w:val="24"/>
            <w:lang w:val="en-US" w:eastAsia="zh-CN"/>
          </w:rPr>
          <w:t>(1) current flow of each edge is lower than its capacity</w:t>
        </w:r>
      </w:ins>
    </w:p>
    <w:p>
      <w:pPr>
        <w:widowControl w:val="0"/>
        <w:wordWrap/>
        <w:adjustRightInd/>
        <w:snapToGrid/>
        <w:spacing w:beforeAutospacing="0" w:line="480" w:lineRule="auto"/>
        <w:ind w:left="0" w:leftChars="0" w:right="0" w:firstLine="420" w:firstLineChars="0"/>
        <w:jc w:val="both"/>
        <w:textAlignment w:val="auto"/>
        <w:outlineLvl w:val="9"/>
        <w:rPr>
          <w:ins w:id="167" w:author="1" w:date="2015-08-11T22:33:00Z"/>
          <w:rFonts w:hint="default" w:ascii="Times New Roman" w:hAnsi="Times New Roman" w:cs="Times New Roman"/>
          <w:sz w:val="24"/>
          <w:szCs w:val="24"/>
          <w:lang w:val="en-US" w:eastAsia="zh-CN"/>
        </w:rPr>
      </w:pPr>
      <w:ins w:id="168" w:author="1" w:date="2015-08-11T22:33:00Z">
        <w:r>
          <w:rPr>
            <w:rFonts w:hint="default" w:ascii="Times New Roman" w:hAnsi="Times New Roman" w:cs="Times New Roman"/>
            <w:sz w:val="24"/>
            <w:szCs w:val="24"/>
            <w:lang w:val="en-US" w:eastAsia="zh-CN"/>
          </w:rPr>
          <w:t>(2) reverse flow of edge is equal to its opposite number</w:t>
        </w:r>
      </w:ins>
    </w:p>
    <w:p>
      <w:pPr>
        <w:widowControl w:val="0"/>
        <w:wordWrap/>
        <w:adjustRightInd/>
        <w:snapToGrid/>
        <w:spacing w:beforeAutospacing="0" w:line="480" w:lineRule="auto"/>
        <w:ind w:left="0" w:leftChars="0" w:right="0" w:firstLine="420" w:firstLineChars="0"/>
        <w:jc w:val="both"/>
        <w:textAlignment w:val="auto"/>
        <w:outlineLvl w:val="9"/>
        <w:rPr>
          <w:ins w:id="169" w:author="1" w:date="2015-08-11T22:33:00Z"/>
          <w:rFonts w:hint="default" w:ascii="Times New Roman" w:hAnsi="Times New Roman" w:cs="Times New Roman"/>
          <w:sz w:val="24"/>
          <w:szCs w:val="24"/>
          <w:lang w:val="en-US" w:eastAsia="zh-CN"/>
        </w:rPr>
      </w:pPr>
      <w:ins w:id="170" w:author="1" w:date="2015-08-11T22:33:00Z">
        <w:r>
          <w:rPr>
            <w:rFonts w:hint="default" w:ascii="Times New Roman" w:hAnsi="Times New Roman" w:cs="Times New Roman"/>
            <w:sz w:val="24"/>
            <w:szCs w:val="24"/>
            <w:lang w:val="en-US" w:eastAsia="zh-CN"/>
          </w:rPr>
          <w:t>(3)</w:t>
        </w:r>
      </w:ins>
      <w:r>
        <w:rPr>
          <w:rFonts w:hint="eastAsia" w:cs="Times New Roman"/>
          <w:sz w:val="24"/>
          <w:szCs w:val="24"/>
          <w:lang w:val="en-US" w:eastAsia="zh-CN"/>
        </w:rPr>
        <w:t xml:space="preserve"> </w:t>
      </w:r>
      <w:ins w:id="171" w:author="1" w:date="2015-08-11T22:33:00Z">
        <w:r>
          <w:rPr>
            <w:rFonts w:hint="default" w:ascii="Times New Roman" w:hAnsi="Times New Roman" w:cs="Times New Roman"/>
            <w:sz w:val="24"/>
            <w:szCs w:val="24"/>
            <w:lang w:val="en-US" w:eastAsia="zh-CN"/>
          </w:rPr>
          <w:t>total amount of flow from source is equal to total amount of flow entering sink</w:t>
        </w:r>
      </w:ins>
    </w:p>
    <w:p>
      <w:pPr>
        <w:widowControl w:val="0"/>
        <w:wordWrap/>
        <w:adjustRightInd/>
        <w:snapToGrid/>
        <w:spacing w:beforeAutospacing="0" w:line="480" w:lineRule="auto"/>
        <w:ind w:right="0" w:firstLine="420" w:firstLineChars="0"/>
        <w:jc w:val="both"/>
        <w:textAlignment w:val="auto"/>
        <w:outlineLvl w:val="9"/>
        <w:rPr>
          <w:ins w:id="172" w:author="1" w:date="2015-08-11T22:33:00Z"/>
          <w:rFonts w:hint="default" w:ascii="Times New Roman" w:hAnsi="Times New Roman" w:cs="Times New Roman"/>
          <w:sz w:val="24"/>
          <w:szCs w:val="24"/>
          <w:lang w:val="en-US" w:eastAsia="zh-CN"/>
        </w:rPr>
      </w:pPr>
      <w:ins w:id="173" w:author="1" w:date="2015-08-11T22:33:00Z">
        <w:r>
          <w:rPr>
            <w:rFonts w:hint="default" w:ascii="Times New Roman" w:hAnsi="Times New Roman" w:cs="Times New Roman"/>
            <w:sz w:val="24"/>
            <w:szCs w:val="24"/>
            <w:lang w:val="en-US" w:eastAsia="zh-CN"/>
          </w:rPr>
          <w:t xml:space="preserve">The input of </w:t>
        </w:r>
      </w:ins>
      <w:r>
        <w:rPr>
          <w:rFonts w:hint="eastAsia" w:cs="Times New Roman"/>
          <w:sz w:val="24"/>
          <w:szCs w:val="24"/>
          <w:lang w:val="en-US" w:eastAsia="zh-CN"/>
        </w:rPr>
        <w:t xml:space="preserve">our </w:t>
      </w:r>
      <w:ins w:id="174" w:author="1" w:date="2015-08-11T22:33:00Z">
        <w:r>
          <w:rPr>
            <w:rFonts w:hint="default" w:ascii="Times New Roman" w:hAnsi="Times New Roman" w:cs="Times New Roman"/>
            <w:sz w:val="24"/>
            <w:szCs w:val="24"/>
            <w:lang w:val="en-US" w:eastAsia="zh-CN"/>
          </w:rPr>
          <w:t xml:space="preserve">MAXIF </w:t>
        </w:r>
      </w:ins>
      <w:r>
        <w:rPr>
          <w:rFonts w:hint="eastAsia" w:cs="Times New Roman"/>
          <w:sz w:val="24"/>
          <w:szCs w:val="24"/>
          <w:lang w:val="en-US" w:eastAsia="zh-CN"/>
        </w:rPr>
        <w:t xml:space="preserve">program </w:t>
      </w:r>
      <w:ins w:id="175" w:author="1" w:date="2015-08-11T22:33:00Z">
        <w:r>
          <w:rPr>
            <w:rFonts w:hint="default" w:ascii="Times New Roman" w:hAnsi="Times New Roman" w:cs="Times New Roman"/>
            <w:sz w:val="24"/>
            <w:szCs w:val="24"/>
            <w:lang w:val="en-US" w:eastAsia="zh-CN"/>
          </w:rPr>
          <w:t>includes total number of proteins and drugs</w:t>
        </w:r>
      </w:ins>
      <w:r>
        <w:rPr>
          <w:rFonts w:hint="eastAsia" w:cs="Times New Roman"/>
          <w:sz w:val="24"/>
          <w:szCs w:val="24"/>
          <w:lang w:val="en-US" w:eastAsia="zh-CN"/>
        </w:rPr>
        <w:t xml:space="preserve"> which are considered as nodes in the network</w:t>
      </w:r>
      <w:ins w:id="176" w:author="1" w:date="2015-08-11T22:33:00Z">
        <w:r>
          <w:rPr>
            <w:rFonts w:hint="default" w:ascii="Times New Roman" w:hAnsi="Times New Roman" w:cs="Times New Roman"/>
            <w:sz w:val="24"/>
            <w:szCs w:val="24"/>
            <w:lang w:val="en-US" w:eastAsia="zh-CN"/>
          </w:rPr>
          <w:t xml:space="preserve"> n and total number of pairs </w:t>
        </w:r>
      </w:ins>
      <w:r>
        <w:rPr>
          <w:rFonts w:hint="eastAsia" w:cs="Times New Roman"/>
          <w:sz w:val="24"/>
          <w:szCs w:val="24"/>
          <w:lang w:val="en-US" w:eastAsia="zh-CN"/>
        </w:rPr>
        <w:t xml:space="preserve">which are considered as edges </w:t>
      </w:r>
      <w:ins w:id="177" w:author="1" w:date="2015-08-11T22:33:00Z">
        <w:r>
          <w:rPr>
            <w:rFonts w:hint="default" w:ascii="Times New Roman" w:hAnsi="Times New Roman" w:cs="Times New Roman"/>
            <w:sz w:val="24"/>
            <w:szCs w:val="24"/>
            <w:lang w:val="en-US" w:eastAsia="zh-CN"/>
          </w:rPr>
          <w:t>m.And the drug-protein network G</w:t>
        </w:r>
      </w:ins>
      <w:r>
        <w:rPr>
          <w:rFonts w:hint="eastAsia" w:ascii="Times New Roman" w:hAnsi="Times New Roman" w:cs="Times New Roman"/>
          <w:sz w:val="24"/>
          <w:szCs w:val="24"/>
          <w:lang w:val="en-US" w:eastAsia="zh-CN"/>
        </w:rPr>
        <w:t xml:space="preserve"> </w:t>
      </w:r>
      <w:ins w:id="178" w:author="1" w:date="2015-08-11T22:33:00Z">
        <w:r>
          <w:rPr>
            <w:rFonts w:hint="default" w:ascii="Times New Roman" w:hAnsi="Times New Roman" w:cs="Times New Roman"/>
            <w:sz w:val="24"/>
            <w:szCs w:val="24"/>
            <w:lang w:val="en-US" w:eastAsia="zh-CN"/>
          </w:rPr>
          <w:t>=</w:t>
        </w:r>
      </w:ins>
      <w:r>
        <w:rPr>
          <w:rFonts w:hint="eastAsia" w:ascii="Times New Roman" w:hAnsi="Times New Roman" w:cs="Times New Roman"/>
          <w:sz w:val="24"/>
          <w:szCs w:val="24"/>
          <w:lang w:val="en-US" w:eastAsia="zh-CN"/>
        </w:rPr>
        <w:t xml:space="preserve"> </w:t>
      </w:r>
      <w:ins w:id="179" w:author="1" w:date="2015-08-11T22:33:00Z">
        <w:r>
          <w:rPr>
            <w:rFonts w:hint="default" w:ascii="Times New Roman" w:hAnsi="Times New Roman" w:cs="Times New Roman"/>
            <w:sz w:val="24"/>
            <w:szCs w:val="24"/>
            <w:lang w:val="en-US" w:eastAsia="zh-CN"/>
          </w:rPr>
          <w:t>(</w:t>
        </w:r>
      </w:ins>
      <w:r>
        <w:rPr>
          <w:rFonts w:hint="eastAsia" w:ascii="Times New Roman" w:hAnsi="Times New Roman" w:cs="Times New Roman"/>
          <w:sz w:val="24"/>
          <w:szCs w:val="24"/>
          <w:lang w:val="en-US" w:eastAsia="zh-CN"/>
        </w:rPr>
        <w:t xml:space="preserve"> </w:t>
      </w:r>
      <w:ins w:id="180" w:author="1" w:date="2015-08-11T22:33:00Z">
        <w:r>
          <w:rPr>
            <w:rFonts w:hint="default" w:ascii="Times New Roman" w:hAnsi="Times New Roman" w:cs="Times New Roman"/>
            <w:sz w:val="24"/>
            <w:szCs w:val="24"/>
            <w:lang w:val="en-US" w:eastAsia="zh-CN"/>
          </w:rPr>
          <w:t>V</w:t>
        </w:r>
      </w:ins>
      <w:r>
        <w:rPr>
          <w:rFonts w:hint="eastAsia" w:ascii="Times New Roman" w:hAnsi="Times New Roman" w:cs="Times New Roman"/>
          <w:sz w:val="24"/>
          <w:szCs w:val="24"/>
          <w:lang w:val="en-US" w:eastAsia="zh-CN"/>
        </w:rPr>
        <w:t xml:space="preserve"> </w:t>
      </w:r>
      <w:ins w:id="181" w:author="1" w:date="2015-08-11T22:33:00Z">
        <w:r>
          <w:rPr>
            <w:rFonts w:hint="default" w:ascii="Times New Roman" w:hAnsi="Times New Roman" w:cs="Times New Roman"/>
            <w:sz w:val="24"/>
            <w:szCs w:val="24"/>
            <w:lang w:val="en-US" w:eastAsia="zh-CN"/>
          </w:rPr>
          <w:t>,</w:t>
        </w:r>
      </w:ins>
      <w:r>
        <w:rPr>
          <w:rFonts w:hint="eastAsia" w:ascii="Times New Roman" w:hAnsi="Times New Roman" w:cs="Times New Roman"/>
          <w:sz w:val="24"/>
          <w:szCs w:val="24"/>
          <w:lang w:val="en-US" w:eastAsia="zh-CN"/>
        </w:rPr>
        <w:t xml:space="preserve"> </w:t>
      </w:r>
      <w:ins w:id="182" w:author="1" w:date="2015-08-11T22:33:00Z">
        <w:r>
          <w:rPr>
            <w:rFonts w:hint="default" w:ascii="Times New Roman" w:hAnsi="Times New Roman" w:cs="Times New Roman"/>
            <w:sz w:val="24"/>
            <w:szCs w:val="24"/>
            <w:lang w:val="en-US" w:eastAsia="zh-CN"/>
          </w:rPr>
          <w:t>E</w:t>
        </w:r>
      </w:ins>
      <w:r>
        <w:rPr>
          <w:rFonts w:hint="eastAsia" w:ascii="Times New Roman" w:hAnsi="Times New Roman" w:cs="Times New Roman"/>
          <w:sz w:val="24"/>
          <w:szCs w:val="24"/>
          <w:lang w:val="en-US" w:eastAsia="zh-CN"/>
        </w:rPr>
        <w:t xml:space="preserve"> </w:t>
      </w:r>
      <w:ins w:id="183" w:author="1" w:date="2015-08-11T22:33:00Z">
        <w:r>
          <w:rPr>
            <w:rFonts w:hint="default" w:ascii="Times New Roman" w:hAnsi="Times New Roman" w:cs="Times New Roman"/>
            <w:sz w:val="24"/>
            <w:szCs w:val="24"/>
            <w:lang w:val="en-US" w:eastAsia="zh-CN"/>
          </w:rPr>
          <w:t>)</w:t>
        </w:r>
      </w:ins>
      <w:r>
        <w:rPr>
          <w:rFonts w:hint="eastAsia" w:ascii="Times New Roman" w:hAnsi="Times New Roman" w:cs="Times New Roman"/>
          <w:sz w:val="24"/>
          <w:szCs w:val="24"/>
          <w:lang w:val="en-US" w:eastAsia="zh-CN"/>
        </w:rPr>
        <w:t xml:space="preserve"> </w:t>
      </w:r>
      <w:ins w:id="184" w:author="1" w:date="2015-08-11T22:33:00Z">
        <w:r>
          <w:rPr>
            <w:rFonts w:hint="default" w:ascii="Times New Roman" w:hAnsi="Times New Roman" w:cs="Times New Roman"/>
            <w:sz w:val="24"/>
            <w:szCs w:val="24"/>
            <w:lang w:val="en-US" w:eastAsia="zh-CN"/>
          </w:rPr>
          <w:t xml:space="preserve"> including begin node u[i] ,end node v[i] and capacity of edge c</w:t>
        </w:r>
      </w:ins>
      <w:r>
        <w:rPr>
          <w:rFonts w:hint="eastAsia" w:ascii="Times New Roman" w:hAnsi="Times New Roman" w:cs="Times New Roman"/>
          <w:sz w:val="24"/>
          <w:szCs w:val="24"/>
          <w:lang w:val="en-US" w:eastAsia="zh-CN"/>
        </w:rPr>
        <w:t xml:space="preserve"> </w:t>
      </w:r>
      <w:ins w:id="185" w:author="1" w:date="2015-08-11T22:33:00Z">
        <w:r>
          <w:rPr>
            <w:rFonts w:hint="default" w:ascii="Times New Roman" w:hAnsi="Times New Roman" w:cs="Times New Roman"/>
            <w:sz w:val="24"/>
            <w:szCs w:val="24"/>
            <w:lang w:val="en-US" w:eastAsia="zh-CN"/>
          </w:rPr>
          <w:t>(</w:t>
        </w:r>
      </w:ins>
      <w:r>
        <w:rPr>
          <w:rFonts w:hint="eastAsia" w:ascii="Times New Roman" w:hAnsi="Times New Roman" w:cs="Times New Roman"/>
          <w:sz w:val="24"/>
          <w:szCs w:val="24"/>
          <w:lang w:val="en-US" w:eastAsia="zh-CN"/>
        </w:rPr>
        <w:t xml:space="preserve"> </w:t>
      </w:r>
      <w:ins w:id="186" w:author="1" w:date="2015-08-11T22:33:00Z">
        <w:r>
          <w:rPr>
            <w:rFonts w:hint="default" w:ascii="Times New Roman" w:hAnsi="Times New Roman" w:cs="Times New Roman"/>
            <w:sz w:val="24"/>
            <w:szCs w:val="24"/>
            <w:lang w:val="en-US" w:eastAsia="zh-CN"/>
          </w:rPr>
          <w:t>u</w:t>
        </w:r>
      </w:ins>
      <w:r>
        <w:rPr>
          <w:rFonts w:hint="eastAsia" w:ascii="Times New Roman" w:hAnsi="Times New Roman" w:cs="Times New Roman"/>
          <w:sz w:val="24"/>
          <w:szCs w:val="24"/>
          <w:lang w:val="en-US" w:eastAsia="zh-CN"/>
        </w:rPr>
        <w:t xml:space="preserve"> </w:t>
      </w:r>
      <w:ins w:id="187" w:author="1" w:date="2015-08-11T22:33:00Z">
        <w:r>
          <w:rPr>
            <w:rFonts w:hint="default" w:ascii="Times New Roman" w:hAnsi="Times New Roman" w:cs="Times New Roman"/>
            <w:sz w:val="24"/>
            <w:szCs w:val="24"/>
            <w:lang w:val="en-US" w:eastAsia="zh-CN"/>
          </w:rPr>
          <w:t>,</w:t>
        </w:r>
      </w:ins>
      <w:r>
        <w:rPr>
          <w:rFonts w:hint="eastAsia" w:ascii="Times New Roman" w:hAnsi="Times New Roman" w:cs="Times New Roman"/>
          <w:sz w:val="24"/>
          <w:szCs w:val="24"/>
          <w:lang w:val="en-US" w:eastAsia="zh-CN"/>
        </w:rPr>
        <w:t xml:space="preserve"> </w:t>
      </w:r>
      <w:ins w:id="188" w:author="1" w:date="2015-08-11T22:33:00Z">
        <w:r>
          <w:rPr>
            <w:rFonts w:hint="default" w:ascii="Times New Roman" w:hAnsi="Times New Roman" w:cs="Times New Roman"/>
            <w:sz w:val="24"/>
            <w:szCs w:val="24"/>
            <w:lang w:val="en-US" w:eastAsia="zh-CN"/>
          </w:rPr>
          <w:t>v</w:t>
        </w:r>
      </w:ins>
      <w:r>
        <w:rPr>
          <w:rFonts w:hint="eastAsia" w:ascii="Times New Roman" w:hAnsi="Times New Roman" w:cs="Times New Roman"/>
          <w:sz w:val="24"/>
          <w:szCs w:val="24"/>
          <w:lang w:val="en-US" w:eastAsia="zh-CN"/>
        </w:rPr>
        <w:t xml:space="preserve"> </w:t>
      </w:r>
      <w:ins w:id="189" w:author="1" w:date="2015-08-11T22:33:00Z">
        <w:r>
          <w:rPr>
            <w:rFonts w:hint="default" w:ascii="Times New Roman" w:hAnsi="Times New Roman" w:cs="Times New Roman"/>
            <w:sz w:val="24"/>
            <w:szCs w:val="24"/>
            <w:lang w:val="en-US" w:eastAsia="zh-CN"/>
          </w:rPr>
          <w:t>)</w:t>
        </w:r>
      </w:ins>
      <w:r>
        <w:rPr>
          <w:rFonts w:hint="eastAsia" w:ascii="Times New Roman" w:hAnsi="Times New Roman" w:cs="Times New Roman"/>
          <w:sz w:val="24"/>
          <w:szCs w:val="24"/>
          <w:lang w:val="en-US" w:eastAsia="zh-CN"/>
        </w:rPr>
        <w:t xml:space="preserve"> </w:t>
      </w:r>
      <w:r>
        <w:rPr>
          <w:rFonts w:hint="eastAsia" w:cs="Times New Roman"/>
          <w:sz w:val="24"/>
          <w:szCs w:val="24"/>
          <w:lang w:val="en-US" w:eastAsia="zh-CN"/>
        </w:rPr>
        <w:t xml:space="preserve"> flowing from u to v</w:t>
      </w:r>
      <w:ins w:id="190" w:author="1" w:date="2015-08-11T22:33:00Z">
        <w:r>
          <w:rPr>
            <w:rFonts w:hint="default" w:ascii="Times New Roman" w:hAnsi="Times New Roman" w:cs="Times New Roman"/>
            <w:sz w:val="24"/>
            <w:szCs w:val="24"/>
            <w:lang w:val="en-US" w:eastAsia="zh-CN"/>
          </w:rPr>
          <w:t>.</w:t>
        </w:r>
      </w:ins>
      <w:r>
        <w:rPr>
          <w:rFonts w:hint="eastAsia" w:cs="Times New Roman"/>
          <w:sz w:val="24"/>
          <w:szCs w:val="24"/>
          <w:lang w:val="en-US" w:eastAsia="zh-CN"/>
        </w:rPr>
        <w:t xml:space="preserve"> </w:t>
      </w:r>
      <w:ins w:id="191" w:author="1" w:date="2015-08-11T22:33:00Z">
        <w:r>
          <w:rPr>
            <w:rFonts w:hint="default" w:ascii="Times New Roman" w:hAnsi="Times New Roman" w:cs="Times New Roman"/>
            <w:sz w:val="24"/>
            <w:szCs w:val="24"/>
            <w:lang w:val="en-US" w:eastAsia="zh-CN"/>
          </w:rPr>
          <w:t>First, we incorporate the source vertex s and define each drug a directed edge of infinite capacity</w:t>
        </w:r>
      </w:ins>
      <w:r>
        <w:rPr>
          <w:rFonts w:hint="eastAsia" w:cs="Times New Roman"/>
          <w:sz w:val="24"/>
          <w:szCs w:val="24"/>
          <w:lang w:val="en-US" w:eastAsia="zh-CN"/>
        </w:rPr>
        <w:t xml:space="preserve"> </w:t>
      </w:r>
      <w:ins w:id="192" w:author="1" w:date="2015-08-11T22:33:00Z">
        <w:r>
          <w:rPr>
            <w:rFonts w:hint="default" w:ascii="Times New Roman" w:hAnsi="Times New Roman" w:cs="Times New Roman"/>
            <w:sz w:val="24"/>
            <w:szCs w:val="24"/>
            <w:lang w:val="en-US" w:eastAsia="zh-CN"/>
          </w:rPr>
          <w:t>pointing from source vertex s to drug vertexes d</w:t>
        </w:r>
      </w:ins>
      <w:r>
        <w:rPr>
          <w:rFonts w:hint="eastAsia" w:cs="Times New Roman"/>
          <w:sz w:val="24"/>
          <w:szCs w:val="24"/>
          <w:lang w:val="en-US" w:eastAsia="zh-CN"/>
        </w:rPr>
        <w:t xml:space="preserve"> which means there is no connection between the nodes</w:t>
      </w:r>
      <w:ins w:id="193" w:author="1" w:date="2015-08-11T22:33:00Z">
        <w:r>
          <w:rPr>
            <w:rFonts w:hint="default" w:ascii="Times New Roman" w:hAnsi="Times New Roman" w:cs="Times New Roman"/>
            <w:sz w:val="24"/>
            <w:szCs w:val="24"/>
            <w:lang w:val="en-US" w:eastAsia="zh-CN"/>
          </w:rPr>
          <w:t>.</w:t>
        </w:r>
      </w:ins>
      <w:r>
        <w:rPr>
          <w:rFonts w:hint="eastAsia" w:cs="Times New Roman"/>
          <w:sz w:val="24"/>
          <w:szCs w:val="24"/>
          <w:lang w:val="en-US" w:eastAsia="zh-CN"/>
        </w:rPr>
        <w:t xml:space="preserve"> </w:t>
      </w:r>
      <w:ins w:id="194" w:author="1" w:date="2015-08-11T22:33:00Z">
        <w:r>
          <w:rPr>
            <w:rFonts w:hint="default" w:ascii="Times New Roman" w:hAnsi="Times New Roman" w:cs="Times New Roman"/>
            <w:sz w:val="24"/>
            <w:szCs w:val="24"/>
            <w:lang w:val="en-US" w:eastAsia="zh-CN"/>
          </w:rPr>
          <w:t>Similar, we incorporate a sink vertex t and define each protein a directed edge of infinite capacity pointing from each protein vertex p to sink vertex t.</w:t>
        </w:r>
      </w:ins>
      <w:r>
        <w:rPr>
          <w:rFonts w:hint="eastAsia" w:cs="Times New Roman"/>
          <w:sz w:val="24"/>
          <w:szCs w:val="24"/>
          <w:lang w:val="en-US" w:eastAsia="zh-CN"/>
        </w:rPr>
        <w:t xml:space="preserve"> So</w:t>
      </w:r>
      <w:ins w:id="195" w:author="1" w:date="2015-08-11T22:33:00Z">
        <w:r>
          <w:rPr>
            <w:rFonts w:hint="default" w:ascii="Times New Roman" w:hAnsi="Times New Roman" w:cs="Times New Roman"/>
            <w:sz w:val="24"/>
            <w:szCs w:val="24"/>
            <w:lang w:val="en-US" w:eastAsia="zh-CN"/>
          </w:rPr>
          <w:t xml:space="preserve"> we obtain a directed graph G</w:t>
        </w:r>
      </w:ins>
      <w:r>
        <w:rPr>
          <w:rFonts w:hint="eastAsia" w:ascii="Times New Roman" w:hAnsi="Times New Roman" w:cs="Times New Roman"/>
          <w:sz w:val="24"/>
          <w:szCs w:val="24"/>
          <w:lang w:val="en-US" w:eastAsia="zh-CN"/>
        </w:rPr>
        <w:t xml:space="preserve"> </w:t>
      </w:r>
      <w:ins w:id="196" w:author="1" w:date="2015-08-11T22:33:00Z">
        <w:r>
          <w:rPr>
            <w:rFonts w:hint="default" w:ascii="Times New Roman" w:hAnsi="Times New Roman" w:cs="Times New Roman"/>
            <w:sz w:val="24"/>
            <w:szCs w:val="24"/>
            <w:lang w:val="en-US" w:eastAsia="zh-CN"/>
          </w:rPr>
          <w:t>=</w:t>
        </w:r>
      </w:ins>
      <w:r>
        <w:rPr>
          <w:rFonts w:hint="eastAsia" w:ascii="Times New Roman" w:hAnsi="Times New Roman" w:cs="Times New Roman"/>
          <w:sz w:val="24"/>
          <w:szCs w:val="24"/>
          <w:lang w:val="en-US" w:eastAsia="zh-CN"/>
        </w:rPr>
        <w:t xml:space="preserve"> </w:t>
      </w:r>
      <w:ins w:id="197" w:author="1" w:date="2015-08-11T22:33:00Z">
        <w:r>
          <w:rPr>
            <w:rFonts w:hint="default" w:ascii="Times New Roman" w:hAnsi="Times New Roman" w:cs="Times New Roman"/>
            <w:sz w:val="24"/>
            <w:szCs w:val="24"/>
            <w:lang w:val="en-US" w:eastAsia="zh-CN"/>
          </w:rPr>
          <w:t>(</w:t>
        </w:r>
      </w:ins>
      <w:r>
        <w:rPr>
          <w:rFonts w:hint="eastAsia" w:ascii="Times New Roman" w:hAnsi="Times New Roman" w:cs="Times New Roman"/>
          <w:sz w:val="24"/>
          <w:szCs w:val="24"/>
          <w:lang w:val="en-US" w:eastAsia="zh-CN"/>
        </w:rPr>
        <w:t xml:space="preserve"> </w:t>
      </w:r>
      <w:ins w:id="198" w:author="1" w:date="2015-08-11T22:33:00Z">
        <w:r>
          <w:rPr>
            <w:rFonts w:hint="default" w:ascii="Times New Roman" w:hAnsi="Times New Roman" w:cs="Times New Roman"/>
            <w:sz w:val="24"/>
            <w:szCs w:val="24"/>
            <w:lang w:val="en-US" w:eastAsia="zh-CN"/>
          </w:rPr>
          <w:t>V</w:t>
        </w:r>
      </w:ins>
      <w:r>
        <w:rPr>
          <w:rFonts w:hint="eastAsia" w:ascii="Times New Roman" w:hAnsi="Times New Roman" w:cs="Times New Roman"/>
          <w:sz w:val="24"/>
          <w:szCs w:val="24"/>
          <w:lang w:val="en-US" w:eastAsia="zh-CN"/>
        </w:rPr>
        <w:t xml:space="preserve"> </w:t>
      </w:r>
      <w:ins w:id="199" w:author="1" w:date="2015-08-11T22:33:00Z">
        <w:r>
          <w:rPr>
            <w:rFonts w:hint="default" w:ascii="Times New Roman" w:hAnsi="Times New Roman" w:cs="Times New Roman"/>
            <w:sz w:val="24"/>
            <w:szCs w:val="24"/>
            <w:lang w:val="en-US" w:eastAsia="zh-CN"/>
          </w:rPr>
          <w:t>,</w:t>
        </w:r>
      </w:ins>
      <w:r>
        <w:rPr>
          <w:rFonts w:hint="eastAsia" w:ascii="Times New Roman" w:hAnsi="Times New Roman" w:cs="Times New Roman"/>
          <w:sz w:val="24"/>
          <w:szCs w:val="24"/>
          <w:lang w:val="en-US" w:eastAsia="zh-CN"/>
        </w:rPr>
        <w:t xml:space="preserve"> </w:t>
      </w:r>
      <w:ins w:id="200" w:author="1" w:date="2015-08-11T22:33:00Z">
        <w:r>
          <w:rPr>
            <w:rFonts w:hint="default" w:ascii="Times New Roman" w:hAnsi="Times New Roman" w:cs="Times New Roman"/>
            <w:sz w:val="24"/>
            <w:szCs w:val="24"/>
            <w:lang w:val="en-US" w:eastAsia="zh-CN"/>
          </w:rPr>
          <w:t>E</w:t>
        </w:r>
      </w:ins>
      <w:r>
        <w:rPr>
          <w:rFonts w:hint="eastAsia" w:ascii="Times New Roman" w:hAnsi="Times New Roman" w:cs="Times New Roman"/>
          <w:sz w:val="24"/>
          <w:szCs w:val="24"/>
          <w:lang w:val="en-US" w:eastAsia="zh-CN"/>
        </w:rPr>
        <w:t xml:space="preserve"> </w:t>
      </w:r>
      <w:ins w:id="201" w:author="1" w:date="2015-08-11T22:33:00Z">
        <w:r>
          <w:rPr>
            <w:rFonts w:hint="default" w:ascii="Times New Roman" w:hAnsi="Times New Roman" w:cs="Times New Roman"/>
            <w:sz w:val="24"/>
            <w:szCs w:val="24"/>
            <w:lang w:val="en-US" w:eastAsia="zh-CN"/>
          </w:rPr>
          <w:t>)</w:t>
        </w:r>
      </w:ins>
      <w:r>
        <w:rPr>
          <w:rFonts w:hint="eastAsia" w:ascii="Times New Roman" w:hAnsi="Times New Roman" w:cs="Times New Roman"/>
          <w:sz w:val="24"/>
          <w:szCs w:val="24"/>
          <w:lang w:val="en-US" w:eastAsia="zh-CN"/>
        </w:rPr>
        <w:t xml:space="preserve"> </w:t>
      </w:r>
      <w:ins w:id="202" w:author="1" w:date="2015-08-11T22:33:00Z">
        <w:r>
          <w:rPr>
            <w:rFonts w:hint="default" w:ascii="Times New Roman" w:hAnsi="Times New Roman" w:cs="Times New Roman"/>
            <w:sz w:val="24"/>
            <w:szCs w:val="24"/>
            <w:lang w:val="en-US" w:eastAsia="zh-CN"/>
          </w:rPr>
          <w:t>, where V</w:t>
        </w:r>
      </w:ins>
      <w:r>
        <w:rPr>
          <w:rFonts w:hint="eastAsia" w:ascii="Times New Roman" w:hAnsi="Times New Roman" w:cs="Times New Roman"/>
          <w:sz w:val="24"/>
          <w:szCs w:val="24"/>
          <w:lang w:val="en-US" w:eastAsia="zh-CN"/>
        </w:rPr>
        <w:t xml:space="preserve"> </w:t>
      </w:r>
      <w:ins w:id="203" w:author="1" w:date="2015-08-11T22:33:00Z">
        <w:r>
          <w:rPr>
            <w:rFonts w:hint="default" w:ascii="Times New Roman" w:hAnsi="Times New Roman" w:cs="Times New Roman"/>
            <w:sz w:val="24"/>
            <w:szCs w:val="24"/>
            <w:lang w:val="en-US" w:eastAsia="zh-CN"/>
          </w:rPr>
          <w:t>= V</w:t>
        </w:r>
      </w:ins>
      <w:r>
        <w:rPr>
          <w:rFonts w:hint="eastAsia" w:ascii="Times New Roman" w:hAnsi="Times New Roman" w:cs="Times New Roman"/>
          <w:sz w:val="24"/>
          <w:szCs w:val="24"/>
          <w:lang w:val="en-US" w:eastAsia="zh-CN"/>
        </w:rPr>
        <w:t xml:space="preserve"> </w:t>
      </w:r>
      <w:ins w:id="204" w:author="1" w:date="2015-08-11T22:33:00Z">
        <w:r>
          <w:rPr>
            <w:rFonts w:hint="default" w:ascii="Times New Roman" w:hAnsi="Times New Roman" w:cs="Times New Roman"/>
            <w:sz w:val="24"/>
            <w:szCs w:val="24"/>
            <w:lang w:val="en-US" w:eastAsia="zh-CN"/>
          </w:rPr>
          <w:t>∪</w:t>
        </w:r>
      </w:ins>
      <w:r>
        <w:rPr>
          <w:rFonts w:hint="eastAsia" w:ascii="Times New Roman" w:hAnsi="Times New Roman" w:cs="Times New Roman"/>
          <w:sz w:val="24"/>
          <w:szCs w:val="24"/>
          <w:lang w:val="en-US" w:eastAsia="zh-CN"/>
        </w:rPr>
        <w:t xml:space="preserve"> </w:t>
      </w:r>
      <w:ins w:id="205" w:author="1" w:date="2015-08-11T22:33:00Z">
        <w:r>
          <w:rPr>
            <w:rFonts w:hint="default" w:ascii="Times New Roman" w:hAnsi="Times New Roman" w:cs="Times New Roman"/>
            <w:sz w:val="24"/>
            <w:szCs w:val="24"/>
            <w:lang w:val="en-US" w:eastAsia="zh-CN"/>
          </w:rPr>
          <w:t>{s,t} and E</w:t>
        </w:r>
      </w:ins>
      <w:r>
        <w:rPr>
          <w:rFonts w:hint="eastAsia" w:ascii="Times New Roman" w:hAnsi="Times New Roman" w:cs="Times New Roman"/>
          <w:sz w:val="24"/>
          <w:szCs w:val="24"/>
          <w:lang w:val="en-US" w:eastAsia="zh-CN"/>
        </w:rPr>
        <w:t xml:space="preserve"> </w:t>
      </w:r>
      <w:ins w:id="206" w:author="1" w:date="2015-08-11T22:33:00Z">
        <w:r>
          <w:rPr>
            <w:rFonts w:hint="default" w:ascii="Times New Roman" w:hAnsi="Times New Roman" w:cs="Times New Roman"/>
            <w:sz w:val="24"/>
            <w:szCs w:val="24"/>
            <w:lang w:val="en-US" w:eastAsia="zh-CN"/>
          </w:rPr>
          <w:t>=</w:t>
        </w:r>
      </w:ins>
      <w:r>
        <w:rPr>
          <w:rFonts w:hint="eastAsia" w:ascii="Times New Roman" w:hAnsi="Times New Roman" w:cs="Times New Roman"/>
          <w:sz w:val="24"/>
          <w:szCs w:val="24"/>
          <w:lang w:val="en-US" w:eastAsia="zh-CN"/>
        </w:rPr>
        <w:t xml:space="preserve"> </w:t>
      </w:r>
      <w:ins w:id="207" w:author="1" w:date="2015-08-11T22:33:00Z">
        <w:r>
          <w:rPr>
            <w:rFonts w:hint="default" w:ascii="Times New Roman" w:hAnsi="Times New Roman" w:cs="Times New Roman"/>
            <w:sz w:val="24"/>
            <w:szCs w:val="24"/>
            <w:lang w:val="en-US" w:eastAsia="zh-CN"/>
          </w:rPr>
          <w:t>E</w:t>
        </w:r>
      </w:ins>
      <w:r>
        <w:rPr>
          <w:rFonts w:hint="eastAsia" w:ascii="Times New Roman" w:hAnsi="Times New Roman" w:cs="Times New Roman"/>
          <w:sz w:val="24"/>
          <w:szCs w:val="24"/>
          <w:lang w:val="en-US" w:eastAsia="zh-CN"/>
        </w:rPr>
        <w:t xml:space="preserve">  </w:t>
      </w:r>
      <w:ins w:id="208" w:author="1" w:date="2015-08-11T22:33:00Z">
        <w:r>
          <w:rPr>
            <w:rFonts w:hint="default" w:ascii="Times New Roman" w:hAnsi="Times New Roman" w:cs="Times New Roman"/>
            <w:sz w:val="24"/>
            <w:szCs w:val="24"/>
            <w:lang w:val="en-US" w:eastAsia="zh-CN"/>
          </w:rPr>
          <w:t>∪</w:t>
        </w:r>
      </w:ins>
      <w:r>
        <w:rPr>
          <w:rFonts w:hint="eastAsia" w:ascii="Times New Roman" w:hAnsi="Times New Roman" w:cs="Times New Roman"/>
          <w:sz w:val="24"/>
          <w:szCs w:val="24"/>
          <w:lang w:val="en-US" w:eastAsia="zh-CN"/>
        </w:rPr>
        <w:t xml:space="preserve"> </w:t>
      </w:r>
      <w:ins w:id="209" w:author="1" w:date="2015-08-11T22:33:00Z">
        <w:r>
          <w:rPr>
            <w:rFonts w:hint="default" w:ascii="Times New Roman" w:hAnsi="Times New Roman" w:cs="Times New Roman"/>
            <w:sz w:val="24"/>
            <w:szCs w:val="24"/>
            <w:lang w:val="en-US" w:eastAsia="zh-CN"/>
          </w:rPr>
          <w:t>{</w:t>
        </w:r>
      </w:ins>
      <w:r>
        <w:rPr>
          <w:rFonts w:hint="eastAsia" w:ascii="Times New Roman" w:hAnsi="Times New Roman" w:cs="Times New Roman"/>
          <w:sz w:val="24"/>
          <w:szCs w:val="24"/>
          <w:lang w:val="en-US" w:eastAsia="zh-CN"/>
        </w:rPr>
        <w:t xml:space="preserve"> </w:t>
      </w:r>
      <w:ins w:id="210" w:author="1" w:date="2015-08-11T22:33:00Z">
        <w:r>
          <w:rPr>
            <w:rFonts w:hint="default" w:ascii="Times New Roman" w:hAnsi="Times New Roman" w:cs="Times New Roman"/>
            <w:sz w:val="24"/>
            <w:szCs w:val="24"/>
            <w:lang w:val="en-US" w:eastAsia="zh-CN"/>
          </w:rPr>
          <w:t>(</w:t>
        </w:r>
      </w:ins>
      <w:r>
        <w:rPr>
          <w:rFonts w:hint="eastAsia" w:ascii="Times New Roman" w:hAnsi="Times New Roman" w:cs="Times New Roman"/>
          <w:sz w:val="24"/>
          <w:szCs w:val="24"/>
          <w:lang w:val="en-US" w:eastAsia="zh-CN"/>
        </w:rPr>
        <w:t xml:space="preserve"> </w:t>
      </w:r>
      <w:ins w:id="211" w:author="1" w:date="2015-08-11T22:33:00Z">
        <w:r>
          <w:rPr>
            <w:rFonts w:hint="default" w:ascii="Times New Roman" w:hAnsi="Times New Roman" w:cs="Times New Roman"/>
            <w:sz w:val="24"/>
            <w:szCs w:val="24"/>
            <w:lang w:val="en-US" w:eastAsia="zh-CN"/>
          </w:rPr>
          <w:t>s</w:t>
        </w:r>
      </w:ins>
      <w:r>
        <w:rPr>
          <w:rFonts w:hint="eastAsia" w:ascii="Times New Roman" w:hAnsi="Times New Roman" w:cs="Times New Roman"/>
          <w:sz w:val="24"/>
          <w:szCs w:val="24"/>
          <w:lang w:val="en-US" w:eastAsia="zh-CN"/>
        </w:rPr>
        <w:t xml:space="preserve"> </w:t>
      </w:r>
      <w:ins w:id="212" w:author="1" w:date="2015-08-11T22:33:00Z">
        <w:r>
          <w:rPr>
            <w:rFonts w:hint="default" w:ascii="Times New Roman" w:hAnsi="Times New Roman" w:cs="Times New Roman"/>
            <w:sz w:val="24"/>
            <w:szCs w:val="24"/>
            <w:lang w:val="en-US" w:eastAsia="zh-CN"/>
          </w:rPr>
          <w:t>,</w:t>
        </w:r>
      </w:ins>
      <w:r>
        <w:rPr>
          <w:rFonts w:hint="eastAsia" w:ascii="Times New Roman" w:hAnsi="Times New Roman" w:cs="Times New Roman"/>
          <w:sz w:val="24"/>
          <w:szCs w:val="24"/>
          <w:lang w:val="en-US" w:eastAsia="zh-CN"/>
        </w:rPr>
        <w:t xml:space="preserve"> </w:t>
      </w:r>
      <w:ins w:id="213" w:author="1" w:date="2015-08-11T22:33:00Z">
        <w:r>
          <w:rPr>
            <w:rFonts w:hint="default" w:ascii="Times New Roman" w:hAnsi="Times New Roman" w:cs="Times New Roman"/>
            <w:sz w:val="24"/>
            <w:szCs w:val="24"/>
            <w:lang w:val="en-US" w:eastAsia="zh-CN"/>
          </w:rPr>
          <w:t>d</w:t>
        </w:r>
      </w:ins>
      <w:r>
        <w:rPr>
          <w:rFonts w:hint="eastAsia" w:ascii="Times New Roman" w:hAnsi="Times New Roman" w:cs="Times New Roman"/>
          <w:sz w:val="24"/>
          <w:szCs w:val="24"/>
          <w:lang w:val="en-US" w:eastAsia="zh-CN"/>
        </w:rPr>
        <w:t xml:space="preserve"> </w:t>
      </w:r>
      <w:ins w:id="214" w:author="1" w:date="2015-08-11T22:33:00Z">
        <w:r>
          <w:rPr>
            <w:rFonts w:hint="default" w:ascii="Times New Roman" w:hAnsi="Times New Roman" w:cs="Times New Roman"/>
            <w:sz w:val="24"/>
            <w:szCs w:val="24"/>
            <w:lang w:val="en-US" w:eastAsia="zh-CN"/>
          </w:rPr>
          <w:t>)</w:t>
        </w:r>
      </w:ins>
      <w:r>
        <w:rPr>
          <w:rFonts w:hint="eastAsia" w:ascii="Times New Roman" w:hAnsi="Times New Roman" w:cs="Times New Roman"/>
          <w:sz w:val="24"/>
          <w:szCs w:val="24"/>
          <w:lang w:val="en-US" w:eastAsia="zh-CN"/>
        </w:rPr>
        <w:t xml:space="preserve"> </w:t>
      </w:r>
      <w:ins w:id="215" w:author="1" w:date="2015-08-11T22:33:00Z">
        <w:r>
          <w:rPr>
            <w:rFonts w:hint="default" w:ascii="Times New Roman" w:hAnsi="Times New Roman" w:cs="Times New Roman"/>
            <w:sz w:val="24"/>
            <w:szCs w:val="24"/>
            <w:lang w:val="en-US" w:eastAsia="zh-CN"/>
          </w:rPr>
          <w:t>∪</w:t>
        </w:r>
      </w:ins>
      <w:r>
        <w:rPr>
          <w:rFonts w:hint="eastAsia" w:ascii="Times New Roman" w:hAnsi="Times New Roman" w:cs="Times New Roman"/>
          <w:sz w:val="24"/>
          <w:szCs w:val="24"/>
          <w:lang w:val="en-US" w:eastAsia="zh-CN"/>
        </w:rPr>
        <w:t xml:space="preserve"> </w:t>
      </w:r>
      <w:ins w:id="216" w:author="1" w:date="2015-08-11T22:33:00Z">
        <w:r>
          <w:rPr>
            <w:rFonts w:hint="default" w:ascii="Times New Roman" w:hAnsi="Times New Roman" w:cs="Times New Roman"/>
            <w:sz w:val="24"/>
            <w:szCs w:val="24"/>
            <w:lang w:val="en-US" w:eastAsia="zh-CN"/>
          </w:rPr>
          <w:t>(</w:t>
        </w:r>
      </w:ins>
      <w:r>
        <w:rPr>
          <w:rFonts w:hint="eastAsia" w:ascii="Times New Roman" w:hAnsi="Times New Roman" w:cs="Times New Roman"/>
          <w:sz w:val="24"/>
          <w:szCs w:val="24"/>
          <w:lang w:val="en-US" w:eastAsia="zh-CN"/>
        </w:rPr>
        <w:t xml:space="preserve"> </w:t>
      </w:r>
      <w:ins w:id="217" w:author="1" w:date="2015-08-11T22:33:00Z">
        <w:r>
          <w:rPr>
            <w:rFonts w:hint="default" w:ascii="Times New Roman" w:hAnsi="Times New Roman" w:cs="Times New Roman"/>
            <w:sz w:val="24"/>
            <w:szCs w:val="24"/>
            <w:lang w:val="en-US" w:eastAsia="zh-CN"/>
          </w:rPr>
          <w:t>p</w:t>
        </w:r>
      </w:ins>
      <w:r>
        <w:rPr>
          <w:rFonts w:hint="eastAsia" w:ascii="Times New Roman" w:hAnsi="Times New Roman" w:cs="Times New Roman"/>
          <w:sz w:val="24"/>
          <w:szCs w:val="24"/>
          <w:lang w:val="en-US" w:eastAsia="zh-CN"/>
        </w:rPr>
        <w:t xml:space="preserve"> </w:t>
      </w:r>
      <w:ins w:id="218" w:author="1" w:date="2015-08-11T22:33:00Z">
        <w:r>
          <w:rPr>
            <w:rFonts w:hint="default" w:ascii="Times New Roman" w:hAnsi="Times New Roman" w:cs="Times New Roman"/>
            <w:sz w:val="24"/>
            <w:szCs w:val="24"/>
            <w:lang w:val="en-US" w:eastAsia="zh-CN"/>
          </w:rPr>
          <w:t>,</w:t>
        </w:r>
      </w:ins>
      <w:r>
        <w:rPr>
          <w:rFonts w:hint="eastAsia" w:ascii="Times New Roman" w:hAnsi="Times New Roman" w:cs="Times New Roman"/>
          <w:sz w:val="24"/>
          <w:szCs w:val="24"/>
          <w:lang w:val="en-US" w:eastAsia="zh-CN"/>
        </w:rPr>
        <w:t xml:space="preserve"> </w:t>
      </w:r>
      <w:ins w:id="219" w:author="1" w:date="2015-08-11T22:33:00Z">
        <w:r>
          <w:rPr>
            <w:rFonts w:hint="default" w:ascii="Times New Roman" w:hAnsi="Times New Roman" w:cs="Times New Roman"/>
            <w:sz w:val="24"/>
            <w:szCs w:val="24"/>
            <w:lang w:val="en-US" w:eastAsia="zh-CN"/>
          </w:rPr>
          <w:t>t</w:t>
        </w:r>
      </w:ins>
      <w:r>
        <w:rPr>
          <w:rFonts w:hint="eastAsia" w:ascii="Times New Roman" w:hAnsi="Times New Roman" w:cs="Times New Roman"/>
          <w:sz w:val="24"/>
          <w:szCs w:val="24"/>
          <w:lang w:val="en-US" w:eastAsia="zh-CN"/>
        </w:rPr>
        <w:t xml:space="preserve"> </w:t>
      </w:r>
      <w:ins w:id="220" w:author="1" w:date="2015-08-11T22:33:00Z">
        <w:r>
          <w:rPr>
            <w:rFonts w:hint="default" w:ascii="Times New Roman" w:hAnsi="Times New Roman" w:cs="Times New Roman"/>
            <w:sz w:val="24"/>
            <w:szCs w:val="24"/>
            <w:lang w:val="en-US" w:eastAsia="zh-CN"/>
          </w:rPr>
          <w:t>)</w:t>
        </w:r>
      </w:ins>
      <w:r>
        <w:rPr>
          <w:rFonts w:hint="eastAsia" w:ascii="Times New Roman" w:hAnsi="Times New Roman" w:cs="Times New Roman"/>
          <w:sz w:val="24"/>
          <w:szCs w:val="24"/>
          <w:lang w:val="en-US" w:eastAsia="zh-CN"/>
        </w:rPr>
        <w:t xml:space="preserve">  </w:t>
      </w:r>
      <w:ins w:id="221" w:author="1" w:date="2015-08-11T22:33:00Z">
        <w:r>
          <w:rPr>
            <w:rFonts w:hint="default" w:ascii="Times New Roman" w:hAnsi="Times New Roman" w:cs="Times New Roman"/>
            <w:sz w:val="24"/>
            <w:szCs w:val="24"/>
            <w:lang w:val="en-US" w:eastAsia="zh-CN"/>
          </w:rPr>
          <w:t>}.We also define capacity function c</w:t>
        </w:r>
      </w:ins>
      <w:r>
        <w:rPr>
          <w:rFonts w:hint="eastAsia" w:ascii="Times New Roman" w:hAnsi="Times New Roman" w:cs="Times New Roman"/>
          <w:sz w:val="24"/>
          <w:szCs w:val="24"/>
          <w:lang w:val="en-US" w:eastAsia="zh-CN"/>
        </w:rPr>
        <w:t xml:space="preserve"> </w:t>
      </w:r>
      <w:ins w:id="222" w:author="1" w:date="2015-08-11T22:33:00Z">
        <w:r>
          <w:rPr>
            <w:rFonts w:hint="default" w:ascii="Times New Roman" w:hAnsi="Times New Roman" w:cs="Times New Roman"/>
            <w:sz w:val="24"/>
            <w:szCs w:val="24"/>
            <w:lang w:val="en-US" w:eastAsia="zh-CN"/>
          </w:rPr>
          <w:t>(</w:t>
        </w:r>
      </w:ins>
      <w:r>
        <w:rPr>
          <w:rFonts w:hint="eastAsia" w:ascii="Times New Roman" w:hAnsi="Times New Roman" w:cs="Times New Roman"/>
          <w:sz w:val="24"/>
          <w:szCs w:val="24"/>
          <w:lang w:val="en-US" w:eastAsia="zh-CN"/>
        </w:rPr>
        <w:t xml:space="preserve"> </w:t>
      </w:r>
      <w:ins w:id="223" w:author="1" w:date="2015-08-11T22:33:00Z">
        <w:r>
          <w:rPr>
            <w:rFonts w:hint="default" w:ascii="Times New Roman" w:hAnsi="Times New Roman" w:cs="Times New Roman"/>
            <w:sz w:val="24"/>
            <w:szCs w:val="24"/>
            <w:lang w:val="en-US" w:eastAsia="zh-CN"/>
          </w:rPr>
          <w:t>u</w:t>
        </w:r>
      </w:ins>
      <w:r>
        <w:rPr>
          <w:rFonts w:hint="eastAsia" w:ascii="Times New Roman" w:hAnsi="Times New Roman" w:cs="Times New Roman"/>
          <w:sz w:val="24"/>
          <w:szCs w:val="24"/>
          <w:lang w:val="en-US" w:eastAsia="zh-CN"/>
        </w:rPr>
        <w:t xml:space="preserve"> </w:t>
      </w:r>
      <w:ins w:id="224" w:author="1" w:date="2015-08-11T22:33:00Z">
        <w:r>
          <w:rPr>
            <w:rFonts w:hint="default" w:ascii="Times New Roman" w:hAnsi="Times New Roman" w:cs="Times New Roman"/>
            <w:sz w:val="24"/>
            <w:szCs w:val="24"/>
            <w:lang w:val="en-US" w:eastAsia="zh-CN"/>
          </w:rPr>
          <w:t>,</w:t>
        </w:r>
      </w:ins>
      <w:r>
        <w:rPr>
          <w:rFonts w:hint="eastAsia" w:ascii="Times New Roman" w:hAnsi="Times New Roman" w:cs="Times New Roman"/>
          <w:sz w:val="24"/>
          <w:szCs w:val="24"/>
          <w:lang w:val="en-US" w:eastAsia="zh-CN"/>
        </w:rPr>
        <w:t xml:space="preserve"> </w:t>
      </w:r>
      <w:ins w:id="225" w:author="1" w:date="2015-08-11T22:33:00Z">
        <w:r>
          <w:rPr>
            <w:rFonts w:hint="default" w:ascii="Times New Roman" w:hAnsi="Times New Roman" w:cs="Times New Roman"/>
            <w:sz w:val="24"/>
            <w:szCs w:val="24"/>
            <w:lang w:val="en-US" w:eastAsia="zh-CN"/>
          </w:rPr>
          <w:t>v</w:t>
        </w:r>
      </w:ins>
      <w:r>
        <w:rPr>
          <w:rFonts w:hint="eastAsia" w:ascii="Times New Roman" w:hAnsi="Times New Roman" w:cs="Times New Roman"/>
          <w:sz w:val="24"/>
          <w:szCs w:val="24"/>
          <w:lang w:val="en-US" w:eastAsia="zh-CN"/>
        </w:rPr>
        <w:t xml:space="preserve"> </w:t>
      </w:r>
      <w:ins w:id="226" w:author="1" w:date="2015-08-11T22:33:00Z">
        <w:r>
          <w:rPr>
            <w:rFonts w:hint="default" w:ascii="Times New Roman" w:hAnsi="Times New Roman" w:cs="Times New Roman"/>
            <w:sz w:val="24"/>
            <w:szCs w:val="24"/>
            <w:lang w:val="en-US" w:eastAsia="zh-CN"/>
          </w:rPr>
          <w:t>)</w:t>
        </w:r>
      </w:ins>
      <w:r>
        <w:rPr>
          <w:rFonts w:hint="eastAsia" w:ascii="Times New Roman" w:hAnsi="Times New Roman" w:cs="Times New Roman"/>
          <w:sz w:val="24"/>
          <w:szCs w:val="24"/>
          <w:lang w:val="en-US" w:eastAsia="zh-CN"/>
        </w:rPr>
        <w:t xml:space="preserve"> </w:t>
      </w:r>
      <w:ins w:id="227" w:author="1" w:date="2015-08-11T22:33:00Z">
        <w:r>
          <w:rPr>
            <w:rFonts w:hint="default" w:ascii="Times New Roman" w:hAnsi="Times New Roman" w:cs="Times New Roman"/>
            <w:sz w:val="24"/>
            <w:szCs w:val="24"/>
            <w:lang w:val="en-US" w:eastAsia="zh-CN"/>
          </w:rPr>
          <w:t>=</w:t>
        </w:r>
      </w:ins>
      <w:r>
        <w:rPr>
          <w:rFonts w:hint="eastAsia" w:ascii="Times New Roman" w:hAnsi="Times New Roman" w:cs="Times New Roman"/>
          <w:sz w:val="24"/>
          <w:szCs w:val="24"/>
          <w:lang w:val="en-US" w:eastAsia="zh-CN"/>
        </w:rPr>
        <w:t xml:space="preserve"> </w:t>
      </w:r>
      <w:ins w:id="228" w:author="1" w:date="2015-08-11T22:33:00Z">
        <w:r>
          <w:rPr>
            <w:rFonts w:hint="default" w:ascii="Times New Roman" w:hAnsi="Times New Roman" w:cs="Times New Roman"/>
            <w:sz w:val="24"/>
            <w:szCs w:val="24"/>
            <w:lang w:val="en-US" w:eastAsia="zh-CN"/>
          </w:rPr>
          <w:t>c</w:t>
        </w:r>
      </w:ins>
      <w:r>
        <w:rPr>
          <w:rFonts w:hint="eastAsia" w:ascii="Times New Roman" w:hAnsi="Times New Roman" w:cs="Times New Roman"/>
          <w:sz w:val="24"/>
          <w:szCs w:val="24"/>
          <w:lang w:val="en-US" w:eastAsia="zh-CN"/>
        </w:rPr>
        <w:t xml:space="preserve"> </w:t>
      </w:r>
      <w:ins w:id="229" w:author="1" w:date="2015-08-11T22:33:00Z">
        <w:r>
          <w:rPr>
            <w:rFonts w:hint="default" w:ascii="Times New Roman" w:hAnsi="Times New Roman" w:cs="Times New Roman"/>
            <w:sz w:val="24"/>
            <w:szCs w:val="24"/>
            <w:lang w:val="en-US" w:eastAsia="zh-CN"/>
          </w:rPr>
          <w:t>(</w:t>
        </w:r>
      </w:ins>
      <w:r>
        <w:rPr>
          <w:rFonts w:hint="eastAsia" w:ascii="Times New Roman" w:hAnsi="Times New Roman" w:cs="Times New Roman"/>
          <w:sz w:val="24"/>
          <w:szCs w:val="24"/>
          <w:lang w:val="en-US" w:eastAsia="zh-CN"/>
        </w:rPr>
        <w:t xml:space="preserve"> </w:t>
      </w:r>
      <w:ins w:id="230" w:author="1" w:date="2015-08-11T22:33:00Z">
        <w:r>
          <w:rPr>
            <w:rFonts w:hint="default" w:ascii="Times New Roman" w:hAnsi="Times New Roman" w:cs="Times New Roman"/>
            <w:sz w:val="24"/>
            <w:szCs w:val="24"/>
            <w:lang w:val="en-US" w:eastAsia="zh-CN"/>
          </w:rPr>
          <w:t>v</w:t>
        </w:r>
      </w:ins>
      <w:r>
        <w:rPr>
          <w:rFonts w:hint="eastAsia" w:ascii="Times New Roman" w:hAnsi="Times New Roman" w:cs="Times New Roman"/>
          <w:sz w:val="24"/>
          <w:szCs w:val="24"/>
          <w:lang w:val="en-US" w:eastAsia="zh-CN"/>
        </w:rPr>
        <w:t xml:space="preserve"> , </w:t>
      </w:r>
      <w:ins w:id="231" w:author="1" w:date="2015-08-11T22:33:00Z">
        <w:r>
          <w:rPr>
            <w:rFonts w:hint="default" w:ascii="Times New Roman" w:hAnsi="Times New Roman" w:cs="Times New Roman"/>
            <w:sz w:val="24"/>
            <w:szCs w:val="24"/>
            <w:lang w:val="en-US" w:eastAsia="zh-CN"/>
          </w:rPr>
          <w:t>u</w:t>
        </w:r>
      </w:ins>
      <w:r>
        <w:rPr>
          <w:rFonts w:hint="eastAsia" w:ascii="Times New Roman" w:hAnsi="Times New Roman" w:cs="Times New Roman"/>
          <w:sz w:val="24"/>
          <w:szCs w:val="24"/>
          <w:lang w:val="en-US" w:eastAsia="zh-CN"/>
        </w:rPr>
        <w:t xml:space="preserve"> </w:t>
      </w:r>
      <w:ins w:id="232" w:author="1" w:date="2015-08-11T22:33:00Z">
        <w:r>
          <w:rPr>
            <w:rFonts w:hint="default" w:ascii="Times New Roman" w:hAnsi="Times New Roman" w:cs="Times New Roman"/>
            <w:sz w:val="24"/>
            <w:szCs w:val="24"/>
            <w:lang w:val="en-US" w:eastAsia="zh-CN"/>
          </w:rPr>
          <w:t>) and c</w:t>
        </w:r>
      </w:ins>
      <w:r>
        <w:rPr>
          <w:rFonts w:hint="eastAsia" w:ascii="Times New Roman" w:hAnsi="Times New Roman" w:cs="Times New Roman"/>
          <w:sz w:val="24"/>
          <w:szCs w:val="24"/>
          <w:lang w:val="en-US" w:eastAsia="zh-CN"/>
        </w:rPr>
        <w:t xml:space="preserve"> </w:t>
      </w:r>
      <w:ins w:id="233" w:author="1" w:date="2015-08-11T22:33:00Z">
        <w:r>
          <w:rPr>
            <w:rFonts w:hint="default" w:ascii="Times New Roman" w:hAnsi="Times New Roman" w:cs="Times New Roman"/>
            <w:sz w:val="24"/>
            <w:szCs w:val="24"/>
            <w:lang w:val="en-US" w:eastAsia="zh-CN"/>
          </w:rPr>
          <w:t>(</w:t>
        </w:r>
      </w:ins>
      <w:r>
        <w:rPr>
          <w:rFonts w:hint="eastAsia" w:ascii="Times New Roman" w:hAnsi="Times New Roman" w:cs="Times New Roman"/>
          <w:sz w:val="24"/>
          <w:szCs w:val="24"/>
          <w:lang w:val="en-US" w:eastAsia="zh-CN"/>
        </w:rPr>
        <w:t xml:space="preserve"> </w:t>
      </w:r>
      <w:ins w:id="234" w:author="1" w:date="2015-08-11T22:33:00Z">
        <w:r>
          <w:rPr>
            <w:rFonts w:hint="default" w:ascii="Times New Roman" w:hAnsi="Times New Roman" w:cs="Times New Roman"/>
            <w:sz w:val="24"/>
            <w:szCs w:val="24"/>
            <w:lang w:val="en-US" w:eastAsia="zh-CN"/>
          </w:rPr>
          <w:t>s</w:t>
        </w:r>
      </w:ins>
      <w:r>
        <w:rPr>
          <w:rFonts w:hint="eastAsia" w:ascii="Times New Roman" w:hAnsi="Times New Roman" w:cs="Times New Roman"/>
          <w:sz w:val="24"/>
          <w:szCs w:val="24"/>
          <w:lang w:val="en-US" w:eastAsia="zh-CN"/>
        </w:rPr>
        <w:t xml:space="preserve"> </w:t>
      </w:r>
      <w:ins w:id="235" w:author="1" w:date="2015-08-11T22:33:00Z">
        <w:r>
          <w:rPr>
            <w:rFonts w:hint="default" w:ascii="Times New Roman" w:hAnsi="Times New Roman" w:cs="Times New Roman"/>
            <w:sz w:val="24"/>
            <w:szCs w:val="24"/>
            <w:lang w:val="en-US" w:eastAsia="zh-CN"/>
          </w:rPr>
          <w:t>,</w:t>
        </w:r>
      </w:ins>
      <w:r>
        <w:rPr>
          <w:rFonts w:hint="eastAsia" w:ascii="Times New Roman" w:hAnsi="Times New Roman" w:cs="Times New Roman"/>
          <w:sz w:val="24"/>
          <w:szCs w:val="24"/>
          <w:lang w:val="en-US" w:eastAsia="zh-CN"/>
        </w:rPr>
        <w:t xml:space="preserve"> </w:t>
      </w:r>
      <w:ins w:id="236" w:author="1" w:date="2015-08-11T22:33:00Z">
        <w:r>
          <w:rPr>
            <w:rFonts w:hint="default" w:ascii="Times New Roman" w:hAnsi="Times New Roman" w:cs="Times New Roman"/>
            <w:sz w:val="24"/>
            <w:szCs w:val="24"/>
            <w:lang w:val="en-US" w:eastAsia="zh-CN"/>
          </w:rPr>
          <w:t>d</w:t>
        </w:r>
      </w:ins>
      <w:r>
        <w:rPr>
          <w:rFonts w:hint="eastAsia" w:ascii="Times New Roman" w:hAnsi="Times New Roman" w:cs="Times New Roman"/>
          <w:sz w:val="24"/>
          <w:szCs w:val="24"/>
          <w:lang w:val="en-US" w:eastAsia="zh-CN"/>
        </w:rPr>
        <w:t xml:space="preserve"> </w:t>
      </w:r>
      <w:ins w:id="237" w:author="1" w:date="2015-08-11T22:33:00Z">
        <w:r>
          <w:rPr>
            <w:rFonts w:hint="default" w:ascii="Times New Roman" w:hAnsi="Times New Roman" w:cs="Times New Roman"/>
            <w:sz w:val="24"/>
            <w:szCs w:val="24"/>
            <w:lang w:val="en-US" w:eastAsia="zh-CN"/>
          </w:rPr>
          <w:t>)</w:t>
        </w:r>
      </w:ins>
      <w:r>
        <w:rPr>
          <w:rFonts w:hint="eastAsia" w:ascii="Times New Roman" w:hAnsi="Times New Roman" w:cs="Times New Roman"/>
          <w:sz w:val="24"/>
          <w:szCs w:val="24"/>
          <w:lang w:val="en-US" w:eastAsia="zh-CN"/>
        </w:rPr>
        <w:t xml:space="preserve"> </w:t>
      </w:r>
      <w:ins w:id="238" w:author="1" w:date="2015-08-11T22:33:00Z">
        <w:r>
          <w:rPr>
            <w:rFonts w:hint="default" w:ascii="Times New Roman" w:hAnsi="Times New Roman" w:cs="Times New Roman"/>
            <w:sz w:val="24"/>
            <w:szCs w:val="24"/>
            <w:lang w:val="en-US" w:eastAsia="zh-CN"/>
          </w:rPr>
          <w:t>=</w:t>
        </w:r>
      </w:ins>
      <w:r>
        <w:rPr>
          <w:rFonts w:hint="eastAsia" w:ascii="Times New Roman" w:hAnsi="Times New Roman" w:cs="Times New Roman"/>
          <w:sz w:val="24"/>
          <w:szCs w:val="24"/>
          <w:lang w:val="en-US" w:eastAsia="zh-CN"/>
        </w:rPr>
        <w:t xml:space="preserve"> </w:t>
      </w:r>
      <w:ins w:id="239" w:author="1" w:date="2015-08-11T22:33:00Z">
        <w:r>
          <w:rPr>
            <w:rFonts w:hint="default" w:ascii="Times New Roman" w:hAnsi="Times New Roman" w:cs="Times New Roman"/>
            <w:sz w:val="24"/>
            <w:szCs w:val="24"/>
            <w:lang w:val="en-US" w:eastAsia="zh-CN"/>
          </w:rPr>
          <w:t>c</w:t>
        </w:r>
      </w:ins>
      <w:r>
        <w:rPr>
          <w:rFonts w:hint="eastAsia" w:ascii="Times New Roman" w:hAnsi="Times New Roman" w:cs="Times New Roman"/>
          <w:sz w:val="24"/>
          <w:szCs w:val="24"/>
          <w:lang w:val="en-US" w:eastAsia="zh-CN"/>
        </w:rPr>
        <w:t xml:space="preserve"> </w:t>
      </w:r>
      <w:ins w:id="240" w:author="1" w:date="2015-08-11T22:33:00Z">
        <w:r>
          <w:rPr>
            <w:rFonts w:hint="default" w:ascii="Times New Roman" w:hAnsi="Times New Roman" w:cs="Times New Roman"/>
            <w:sz w:val="24"/>
            <w:szCs w:val="24"/>
            <w:lang w:val="en-US" w:eastAsia="zh-CN"/>
          </w:rPr>
          <w:t>(</w:t>
        </w:r>
      </w:ins>
      <w:r>
        <w:rPr>
          <w:rFonts w:hint="eastAsia" w:ascii="Times New Roman" w:hAnsi="Times New Roman" w:cs="Times New Roman"/>
          <w:sz w:val="24"/>
          <w:szCs w:val="24"/>
          <w:lang w:val="en-US" w:eastAsia="zh-CN"/>
        </w:rPr>
        <w:t xml:space="preserve"> </w:t>
      </w:r>
      <w:ins w:id="241" w:author="1" w:date="2015-08-11T22:33:00Z">
        <w:r>
          <w:rPr>
            <w:rFonts w:hint="default" w:ascii="Times New Roman" w:hAnsi="Times New Roman" w:cs="Times New Roman"/>
            <w:sz w:val="24"/>
            <w:szCs w:val="24"/>
            <w:lang w:val="en-US" w:eastAsia="zh-CN"/>
          </w:rPr>
          <w:t>p</w:t>
        </w:r>
      </w:ins>
      <w:r>
        <w:rPr>
          <w:rFonts w:hint="eastAsia" w:ascii="Times New Roman" w:hAnsi="Times New Roman" w:cs="Times New Roman"/>
          <w:sz w:val="24"/>
          <w:szCs w:val="24"/>
          <w:lang w:val="en-US" w:eastAsia="zh-CN"/>
        </w:rPr>
        <w:t xml:space="preserve"> </w:t>
      </w:r>
      <w:ins w:id="242" w:author="1" w:date="2015-08-11T22:33:00Z">
        <w:r>
          <w:rPr>
            <w:rFonts w:hint="default" w:ascii="Times New Roman" w:hAnsi="Times New Roman" w:cs="Times New Roman"/>
            <w:sz w:val="24"/>
            <w:szCs w:val="24"/>
            <w:lang w:val="en-US" w:eastAsia="zh-CN"/>
          </w:rPr>
          <w:t>,</w:t>
        </w:r>
      </w:ins>
      <w:r>
        <w:rPr>
          <w:rFonts w:hint="eastAsia" w:ascii="Times New Roman" w:hAnsi="Times New Roman" w:cs="Times New Roman"/>
          <w:sz w:val="24"/>
          <w:szCs w:val="24"/>
          <w:lang w:val="en-US" w:eastAsia="zh-CN"/>
        </w:rPr>
        <w:t xml:space="preserve"> </w:t>
      </w:r>
      <w:ins w:id="243" w:author="1" w:date="2015-08-11T22:33:00Z">
        <w:r>
          <w:rPr>
            <w:rFonts w:hint="default" w:ascii="Times New Roman" w:hAnsi="Times New Roman" w:cs="Times New Roman"/>
            <w:sz w:val="24"/>
            <w:szCs w:val="24"/>
            <w:lang w:val="en-US" w:eastAsia="zh-CN"/>
          </w:rPr>
          <w:t>t</w:t>
        </w:r>
      </w:ins>
      <w:r>
        <w:rPr>
          <w:rFonts w:hint="eastAsia" w:ascii="Times New Roman" w:hAnsi="Times New Roman" w:cs="Times New Roman"/>
          <w:sz w:val="24"/>
          <w:szCs w:val="24"/>
          <w:lang w:val="en-US" w:eastAsia="zh-CN"/>
        </w:rPr>
        <w:t xml:space="preserve"> </w:t>
      </w:r>
      <w:ins w:id="244" w:author="1" w:date="2015-08-11T22:33:00Z">
        <w:r>
          <w:rPr>
            <w:rFonts w:hint="default" w:ascii="Times New Roman" w:hAnsi="Times New Roman" w:cs="Times New Roman"/>
            <w:sz w:val="24"/>
            <w:szCs w:val="24"/>
            <w:lang w:val="en-US" w:eastAsia="zh-CN"/>
          </w:rPr>
          <w:t>)</w:t>
        </w:r>
      </w:ins>
      <w:r>
        <w:rPr>
          <w:rFonts w:hint="eastAsia" w:ascii="Times New Roman" w:hAnsi="Times New Roman" w:cs="Times New Roman"/>
          <w:sz w:val="24"/>
          <w:szCs w:val="24"/>
          <w:lang w:val="en-US" w:eastAsia="zh-CN"/>
        </w:rPr>
        <w:t xml:space="preserve"> </w:t>
      </w:r>
      <w:ins w:id="245" w:author="1" w:date="2015-08-11T22:33:00Z">
        <w:r>
          <w:rPr>
            <w:rFonts w:hint="default" w:ascii="Times New Roman" w:hAnsi="Times New Roman" w:cs="Times New Roman"/>
            <w:sz w:val="24"/>
            <w:szCs w:val="24"/>
            <w:lang w:val="en-US" w:eastAsia="zh-CN"/>
          </w:rPr>
          <w:t>=</w:t>
        </w:r>
      </w:ins>
      <w:r>
        <w:rPr>
          <w:rFonts w:hint="eastAsia" w:ascii="Times New Roman" w:hAnsi="Times New Roman" w:cs="Times New Roman"/>
          <w:sz w:val="24"/>
          <w:szCs w:val="24"/>
          <w:lang w:val="en-US" w:eastAsia="zh-CN"/>
        </w:rPr>
        <w:t xml:space="preserve"> </w:t>
      </w:r>
      <w:ins w:id="246" w:author="1" w:date="2015-08-11T22:33:00Z">
        <w:r>
          <w:rPr>
            <w:rFonts w:hint="default" w:ascii="Times New Roman" w:hAnsi="Times New Roman" w:cs="Times New Roman"/>
            <w:sz w:val="24"/>
            <w:szCs w:val="24"/>
            <w:lang w:val="en-US" w:eastAsia="zh-CN"/>
          </w:rPr>
          <w:t>∞</w:t>
        </w:r>
      </w:ins>
      <w:r>
        <w:rPr>
          <w:rFonts w:hint="eastAsia" w:ascii="Times New Roman" w:hAnsi="Times New Roman" w:cs="Times New Roman"/>
          <w:sz w:val="24"/>
          <w:szCs w:val="24"/>
          <w:lang w:val="en-US" w:eastAsia="zh-CN"/>
        </w:rPr>
        <w:t xml:space="preserve"> </w:t>
      </w:r>
      <w:ins w:id="247" w:author="1" w:date="2015-08-11T22:33:00Z">
        <w:r>
          <w:rPr>
            <w:rFonts w:hint="default" w:ascii="Times New Roman" w:hAnsi="Times New Roman" w:cs="Times New Roman"/>
            <w:sz w:val="24"/>
            <w:szCs w:val="24"/>
            <w:lang w:val="en-US" w:eastAsia="zh-CN"/>
          </w:rPr>
          <w:t xml:space="preserve">. </w:t>
        </w:r>
      </w:ins>
      <w:r>
        <w:rPr>
          <w:rFonts w:hint="eastAsia" w:cs="Times New Roman"/>
          <w:sz w:val="24"/>
          <w:szCs w:val="24"/>
          <w:lang w:val="en-US" w:eastAsia="zh-CN"/>
        </w:rPr>
        <w:t>Then we input the network file which contains nodes and capacities and build up the drug protein network with exact capacity of every edge.</w:t>
      </w:r>
    </w:p>
    <w:p>
      <w:pPr>
        <w:widowControl w:val="0"/>
        <w:wordWrap/>
        <w:adjustRightInd/>
        <w:snapToGrid/>
        <w:spacing w:beforeAutospacing="0" w:line="480" w:lineRule="auto"/>
        <w:ind w:left="0" w:leftChars="0" w:right="0" w:firstLine="420" w:firstLineChars="0"/>
        <w:jc w:val="both"/>
        <w:textAlignment w:val="auto"/>
        <w:outlineLvl w:val="9"/>
        <w:rPr>
          <w:ins w:id="248" w:author="1" w:date="2015-08-11T22:33:00Z"/>
          <w:rFonts w:hint="default" w:ascii="Times New Roman" w:hAnsi="Times New Roman" w:cs="Times New Roman"/>
          <w:sz w:val="24"/>
          <w:szCs w:val="24"/>
          <w:lang w:val="en-US" w:eastAsia="zh-CN"/>
        </w:rPr>
      </w:pPr>
      <w:ins w:id="249" w:author="1" w:date="2015-08-11T22:33:00Z">
        <w:r>
          <w:rPr>
            <w:rFonts w:hint="default" w:ascii="Times New Roman" w:hAnsi="Times New Roman" w:cs="Times New Roman"/>
            <w:sz w:val="24"/>
            <w:szCs w:val="24"/>
            <w:lang w:val="en-US" w:eastAsia="zh-CN"/>
          </w:rPr>
          <w:t>It is obvious that the network is a flow network if drug and protein networks are connected.And there is must at least one route of link between each drug and each protein.We regard G as a information flow network and interpret information flow f as a scheme of distribution of total amount of information from source s over all the edges in the network such that total amount of flow from source is equal to total amount of flow accepted by sink.</w:t>
        </w:r>
      </w:ins>
    </w:p>
    <w:p>
      <w:pPr>
        <w:widowControl w:val="0"/>
        <w:wordWrap/>
        <w:adjustRightInd/>
        <w:snapToGrid/>
        <w:spacing w:beforeAutospacing="0" w:line="480" w:lineRule="auto"/>
        <w:ind w:left="0" w:leftChars="0" w:right="0" w:firstLine="420" w:firstLineChars="0"/>
        <w:jc w:val="both"/>
        <w:textAlignment w:val="auto"/>
        <w:outlineLvl w:val="9"/>
        <w:rPr>
          <w:ins w:id="250" w:author="1" w:date="2015-08-11T22:33:00Z"/>
          <w:rFonts w:hint="default" w:ascii="Times New Roman" w:hAnsi="Times New Roman" w:cs="Times New Roman"/>
          <w:sz w:val="24"/>
          <w:szCs w:val="24"/>
          <w:lang w:val="en-US" w:eastAsia="zh-CN"/>
        </w:rPr>
      </w:pPr>
      <w:ins w:id="251" w:author="1" w:date="2015-08-11T22:33:00Z">
        <w:r>
          <w:rPr>
            <w:rFonts w:hint="default" w:ascii="Times New Roman" w:hAnsi="Times New Roman" w:cs="Times New Roman"/>
            <w:sz w:val="24"/>
            <w:szCs w:val="24"/>
            <w:lang w:val="en-US" w:eastAsia="zh-CN"/>
          </w:rPr>
          <w:t>The total amount of flow from source is determined by value of information flow in network.</w:t>
        </w:r>
      </w:ins>
      <w:r>
        <w:rPr>
          <w:rFonts w:hint="eastAsia" w:cs="Times New Roman"/>
          <w:sz w:val="24"/>
          <w:szCs w:val="24"/>
          <w:lang w:val="en-US" w:eastAsia="zh-CN"/>
        </w:rPr>
        <w:t>And</w:t>
      </w:r>
      <w:ins w:id="252" w:author="1" w:date="2015-08-11T22:33:00Z">
        <w:r>
          <w:rPr>
            <w:rFonts w:hint="default" w:ascii="Times New Roman" w:hAnsi="Times New Roman" w:cs="Times New Roman"/>
            <w:sz w:val="24"/>
            <w:szCs w:val="24"/>
            <w:lang w:val="en-US" w:eastAsia="zh-CN"/>
          </w:rPr>
          <w:t xml:space="preserve"> the flow with max value</w:t>
        </w:r>
      </w:ins>
      <w:r>
        <w:rPr>
          <w:rFonts w:hint="eastAsia" w:cs="Times New Roman"/>
          <w:sz w:val="24"/>
          <w:szCs w:val="24"/>
          <w:lang w:val="en-US" w:eastAsia="zh-CN"/>
        </w:rPr>
        <w:t xml:space="preserve"> in the scheme</w:t>
      </w:r>
      <w:ins w:id="253" w:author="1" w:date="2015-08-11T22:33:00Z">
        <w:r>
          <w:rPr>
            <w:rFonts w:hint="default" w:ascii="Times New Roman" w:hAnsi="Times New Roman" w:cs="Times New Roman"/>
            <w:sz w:val="24"/>
            <w:szCs w:val="24"/>
            <w:lang w:val="en-US" w:eastAsia="zh-CN"/>
          </w:rPr>
          <w:t xml:space="preserve"> is the route we desire because the route allow</w:t>
        </w:r>
      </w:ins>
      <w:r>
        <w:rPr>
          <w:rFonts w:hint="eastAsia" w:cs="Times New Roman"/>
          <w:sz w:val="24"/>
          <w:szCs w:val="24"/>
          <w:lang w:val="en-US" w:eastAsia="zh-CN"/>
        </w:rPr>
        <w:t>ing</w:t>
      </w:r>
      <w:ins w:id="254" w:author="1" w:date="2015-08-11T22:33:00Z">
        <w:r>
          <w:rPr>
            <w:rFonts w:hint="default" w:ascii="Times New Roman" w:hAnsi="Times New Roman" w:cs="Times New Roman"/>
            <w:sz w:val="24"/>
            <w:szCs w:val="24"/>
            <w:lang w:val="en-US" w:eastAsia="zh-CN"/>
          </w:rPr>
          <w:t xml:space="preserve"> the maximum information flow from the source </w:t>
        </w:r>
      </w:ins>
      <w:r>
        <w:rPr>
          <w:rFonts w:hint="eastAsia" w:cs="Times New Roman"/>
          <w:sz w:val="24"/>
          <w:szCs w:val="24"/>
          <w:lang w:val="en-US" w:eastAsia="zh-CN"/>
        </w:rPr>
        <w:t>has</w:t>
      </w:r>
      <w:ins w:id="255" w:author="1" w:date="2015-08-11T22:33:00Z">
        <w:r>
          <w:rPr>
            <w:rFonts w:hint="default" w:ascii="Times New Roman" w:hAnsi="Times New Roman" w:cs="Times New Roman"/>
            <w:sz w:val="24"/>
            <w:szCs w:val="24"/>
            <w:lang w:val="en-US" w:eastAsia="zh-CN"/>
          </w:rPr>
          <w:t xml:space="preserve"> the maximum relation between the pair of drug and protein.</w:t>
        </w:r>
      </w:ins>
      <w:r>
        <w:rPr>
          <w:rFonts w:hint="eastAsia" w:cs="Times New Roman"/>
          <w:sz w:val="24"/>
          <w:szCs w:val="24"/>
          <w:lang w:val="en-US" w:eastAsia="zh-CN"/>
        </w:rPr>
        <w:t xml:space="preserve"> </w:t>
      </w:r>
      <w:ins w:id="256" w:author="1" w:date="2015-08-11T22:33:00Z">
        <w:r>
          <w:rPr>
            <w:rFonts w:hint="default" w:ascii="Times New Roman" w:hAnsi="Times New Roman" w:cs="Times New Roman"/>
            <w:sz w:val="24"/>
            <w:szCs w:val="24"/>
            <w:lang w:val="en-US" w:eastAsia="zh-CN"/>
          </w:rPr>
          <w:t>According to literature[],a maximum flow could be calculated out by ISAP algorithm.</w:t>
        </w:r>
      </w:ins>
      <w:r>
        <w:rPr>
          <w:rFonts w:hint="eastAsia" w:cs="Times New Roman"/>
          <w:sz w:val="24"/>
          <w:szCs w:val="24"/>
          <w:lang w:val="en-US" w:eastAsia="zh-CN"/>
        </w:rPr>
        <w:t xml:space="preserve"> </w:t>
      </w:r>
      <w:ins w:id="257" w:author="1" w:date="2015-08-11T22:33:00Z">
        <w:r>
          <w:rPr>
            <w:rFonts w:hint="default" w:ascii="Times New Roman" w:hAnsi="Times New Roman" w:cs="Times New Roman"/>
            <w:sz w:val="24"/>
            <w:szCs w:val="24"/>
            <w:lang w:val="en-US" w:eastAsia="zh-CN"/>
          </w:rPr>
          <w:t xml:space="preserve">And we multiply all capacities by a </w:t>
        </w:r>
      </w:ins>
      <w:r>
        <w:rPr>
          <w:rFonts w:hint="eastAsia" w:cs="Times New Roman"/>
          <w:sz w:val="24"/>
          <w:szCs w:val="24"/>
          <w:lang w:val="en-US" w:eastAsia="zh-CN"/>
        </w:rPr>
        <w:t>ten times</w:t>
      </w:r>
      <w:ins w:id="258" w:author="1" w:date="2015-08-11T22:33:00Z">
        <w:r>
          <w:rPr>
            <w:rFonts w:hint="default" w:ascii="Times New Roman" w:hAnsi="Times New Roman" w:cs="Times New Roman"/>
            <w:sz w:val="24"/>
            <w:szCs w:val="24"/>
            <w:lang w:val="en-US" w:eastAsia="zh-CN"/>
          </w:rPr>
          <w:t xml:space="preserve"> number</w:t>
        </w:r>
      </w:ins>
      <w:r>
        <w:rPr>
          <w:rFonts w:hint="eastAsia" w:cs="Times New Roman"/>
          <w:sz w:val="24"/>
          <w:szCs w:val="24"/>
          <w:lang w:val="en-US" w:eastAsia="zh-CN"/>
        </w:rPr>
        <w:t xml:space="preserve"> to</w:t>
      </w:r>
      <w:ins w:id="259" w:author="1" w:date="2015-08-11T22:33:00Z">
        <w:r>
          <w:rPr>
            <w:rFonts w:hint="default" w:ascii="Times New Roman" w:hAnsi="Times New Roman" w:cs="Times New Roman"/>
            <w:sz w:val="24"/>
            <w:szCs w:val="24"/>
            <w:lang w:val="en-US" w:eastAsia="zh-CN"/>
          </w:rPr>
          <w:t xml:space="preserve"> turn the result capacities into integers.</w:t>
        </w:r>
      </w:ins>
    </w:p>
    <w:p>
      <w:pPr>
        <w:widowControl w:val="0"/>
        <w:wordWrap/>
        <w:adjustRightInd/>
        <w:snapToGrid/>
        <w:spacing w:beforeAutospacing="0" w:line="480" w:lineRule="auto"/>
        <w:ind w:left="0" w:leftChars="0" w:right="0" w:firstLine="420" w:firstLineChars="0"/>
        <w:jc w:val="both"/>
        <w:textAlignment w:val="auto"/>
        <w:outlineLvl w:val="9"/>
        <w:rPr>
          <w:rFonts w:hint="eastAsia" w:cs="Times New Roman"/>
          <w:sz w:val="24"/>
          <w:szCs w:val="24"/>
          <w:lang w:val="en-US" w:eastAsia="zh-CN"/>
        </w:rPr>
      </w:pPr>
      <w:ins w:id="260" w:author="1" w:date="2015-08-11T22:33:00Z">
        <w:r>
          <w:rPr>
            <w:rFonts w:hint="default" w:ascii="Times New Roman" w:hAnsi="Times New Roman" w:cs="Times New Roman"/>
            <w:sz w:val="24"/>
            <w:szCs w:val="24"/>
            <w:lang w:val="en-US" w:eastAsia="zh-CN"/>
          </w:rPr>
          <w:t>Once the score has been calculated out, we obtained the exact association between the drug and protein and could make a deeper analyze between the drug and protein.</w:t>
        </w:r>
      </w:ins>
      <w:r>
        <w:rPr>
          <w:rFonts w:hint="eastAsia" w:cs="Times New Roman"/>
          <w:sz w:val="24"/>
          <w:szCs w:val="24"/>
          <w:lang w:val="en-US" w:eastAsia="zh-CN"/>
        </w:rPr>
        <w:t xml:space="preserve"> </w:t>
      </w:r>
      <w:ins w:id="261" w:author="1" w:date="2015-08-11T22:33:00Z">
        <w:r>
          <w:rPr>
            <w:rFonts w:hint="default" w:ascii="Times New Roman" w:hAnsi="Times New Roman" w:cs="Times New Roman"/>
            <w:sz w:val="24"/>
            <w:szCs w:val="24"/>
            <w:lang w:val="en-US" w:eastAsia="zh-CN"/>
          </w:rPr>
          <w:t xml:space="preserve">Cause the efficient algorithm and simple construction of network, we could simply get association score from the maximum flow in the network to </w:t>
        </w:r>
      </w:ins>
      <w:r>
        <w:rPr>
          <w:rFonts w:hint="eastAsia" w:cs="Times New Roman"/>
          <w:sz w:val="24"/>
          <w:szCs w:val="24"/>
          <w:lang w:val="en-US" w:eastAsia="zh-CN"/>
        </w:rPr>
        <w:t xml:space="preserve">firstly </w:t>
      </w:r>
      <w:ins w:id="262" w:author="1" w:date="2015-08-11T22:33:00Z">
        <w:r>
          <w:rPr>
            <w:rFonts w:hint="default" w:ascii="Times New Roman" w:hAnsi="Times New Roman" w:cs="Times New Roman"/>
            <w:sz w:val="24"/>
            <w:szCs w:val="24"/>
            <w:lang w:val="en-US" w:eastAsia="zh-CN"/>
          </w:rPr>
          <w:t>identify whether the protein is a target or not.[</w:t>
        </w:r>
      </w:ins>
      <w:ins w:id="263" w:author="1" w:date="2015-08-11T22:44:00Z">
        <w:r>
          <w:rPr>
            <w:rFonts w:hint="default" w:ascii="Times New Roman" w:hAnsi="Times New Roman" w:cs="Times New Roman"/>
            <w:sz w:val="24"/>
            <w:szCs w:val="24"/>
            <w:lang w:val="en-US" w:eastAsia="zh-CN"/>
          </w:rPr>
          <w:t>5</w:t>
        </w:r>
      </w:ins>
      <w:ins w:id="264" w:author="1" w:date="2015-08-11T22:33:00Z">
        <w:r>
          <w:rPr>
            <w:rFonts w:hint="default" w:ascii="Times New Roman" w:hAnsi="Times New Roman" w:cs="Times New Roman"/>
            <w:sz w:val="24"/>
            <w:szCs w:val="24"/>
            <w:lang w:val="en-US" w:eastAsia="zh-CN"/>
          </w:rPr>
          <w:t>]</w:t>
        </w:r>
      </w:ins>
      <w:r>
        <w:rPr>
          <w:rFonts w:hint="eastAsia" w:cs="Times New Roman"/>
          <w:sz w:val="24"/>
          <w:szCs w:val="24"/>
          <w:lang w:val="en-US" w:eastAsia="zh-CN"/>
        </w:rPr>
        <w:t>In this way, the efficiency of matching drug target is raised to a large extent and also the range of experiments that scientists need to do to seek targets is reduced too.</w:t>
      </w:r>
    </w:p>
    <w:p>
      <w:pPr>
        <w:widowControl w:val="0"/>
        <w:wordWrap/>
        <w:adjustRightInd/>
        <w:snapToGrid/>
        <w:spacing w:beforeAutospacing="0" w:line="480" w:lineRule="auto"/>
        <w:ind w:right="0"/>
        <w:jc w:val="both"/>
        <w:textAlignment w:val="auto"/>
        <w:outlineLvl w:val="9"/>
        <w:rPr>
          <w:rFonts w:hint="eastAsia" w:cs="Times New Roman"/>
          <w:sz w:val="24"/>
          <w:szCs w:val="24"/>
          <w:lang w:val="en-US" w:eastAsia="zh-CN"/>
        </w:rPr>
      </w:pPr>
    </w:p>
    <w:p>
      <w:pPr>
        <w:widowControl w:val="0"/>
        <w:wordWrap/>
        <w:adjustRightInd/>
        <w:snapToGrid/>
        <w:spacing w:beforeAutospacing="0" w:line="480" w:lineRule="auto"/>
        <w:ind w:right="0"/>
        <w:jc w:val="both"/>
        <w:textAlignment w:val="auto"/>
        <w:outlineLvl w:val="9"/>
        <w:rPr>
          <w:rFonts w:hint="eastAsia" w:cs="Times New Roman"/>
          <w:sz w:val="24"/>
          <w:szCs w:val="24"/>
          <w:lang w:val="en-US" w:eastAsia="zh-CN"/>
        </w:rPr>
      </w:pPr>
      <w:r>
        <w:rPr>
          <w:rFonts w:hint="eastAsia" w:cs="Times New Roman"/>
          <w:sz w:val="24"/>
          <w:szCs w:val="24"/>
          <w:lang w:val="en-US" w:eastAsia="zh-CN"/>
        </w:rPr>
        <w:t>2.3 Validation methods</w:t>
      </w:r>
    </w:p>
    <w:p>
      <w:pPr>
        <w:widowControl w:val="0"/>
        <w:wordWrap/>
        <w:adjustRightInd/>
        <w:snapToGrid/>
        <w:spacing w:beforeAutospacing="0" w:line="480" w:lineRule="auto"/>
        <w:ind w:right="0"/>
        <w:jc w:val="both"/>
        <w:textAlignment w:val="auto"/>
        <w:outlineLvl w:val="9"/>
        <w:rPr>
          <w:rFonts w:hint="eastAsia" w:cs="Times New Roman"/>
          <w:sz w:val="24"/>
          <w:szCs w:val="24"/>
          <w:lang w:val="en-US" w:eastAsia="zh-CN"/>
        </w:rPr>
      </w:pPr>
      <w:r>
        <w:rPr>
          <w:rFonts w:hint="eastAsia" w:cs="Times New Roman"/>
          <w:sz w:val="24"/>
          <w:szCs w:val="24"/>
          <w:lang w:val="en-US" w:eastAsia="zh-CN"/>
        </w:rPr>
        <w:t xml:space="preserve">         We perform a leave-one-out cross validation</w:t>
      </w:r>
      <w:r>
        <w:rPr>
          <w:rFonts w:hint="eastAsia" w:cs="Times New Roman"/>
          <w:sz w:val="24"/>
          <w:szCs w:val="24"/>
          <w:lang w:val="en-US" w:eastAsia="zh-CN"/>
        </w:rPr>
        <w:tab/>
        <w:t>experiment to examine the capability of our method in discovering targets that are known to be associated with certain drug from a set of candidates. First, in validation, we take a known drug target association in each run, assume that the association is not known and prioritize the target against 99 control drug that are selected randomly from proteins. Second, after each validation run ,we are able to gain a list of rank proteins.We then calculate rank ratios of drugs by dividing their ranks with the number of drugs in the list. Third, we are able to generate a receiver operating characteristics(ROC) curve [12] to appraisal the sensitivity and specifity  of the method and further calculate the area below the curve(AUC).Obviously, larger AUC values indicate higher performance of a prioritization method.</w:t>
      </w:r>
    </w:p>
    <w:p>
      <w:pPr>
        <w:widowControl w:val="0"/>
        <w:wordWrap/>
        <w:adjustRightInd/>
        <w:snapToGrid/>
        <w:spacing w:beforeAutospacing="0" w:line="480" w:lineRule="auto"/>
        <w:ind w:left="0" w:leftChars="0" w:right="0" w:firstLine="420" w:firstLineChars="0"/>
        <w:jc w:val="both"/>
        <w:textAlignment w:val="auto"/>
        <w:outlineLvl w:val="9"/>
        <w:rPr>
          <w:ins w:id="265" w:author="1" w:date="2015-08-11T22:33:00Z"/>
          <w:rFonts w:hint="default" w:cs="Times New Roman"/>
          <w:sz w:val="24"/>
          <w:szCs w:val="24"/>
          <w:lang w:val="en-US" w:eastAsia="zh-CN"/>
        </w:rPr>
      </w:pPr>
    </w:p>
    <w:p>
      <w:pPr>
        <w:snapToGrid/>
        <w:spacing w:line="480" w:lineRule="auto"/>
        <w:ind w:right="0"/>
        <w:jc w:val="both"/>
        <w:textAlignment w:val="auto"/>
        <w:outlineLvl w:val="9"/>
        <w:rPr>
          <w:rFonts w:ascii="Avenir Next Regular" w:hAnsi="Avenir Next Regular"/>
          <w:sz w:val="28"/>
          <w:szCs w:val="28"/>
        </w:rPr>
      </w:pPr>
      <w:r>
        <w:rPr>
          <w:rFonts w:ascii="Avenir Next Regular" w:hAnsi="Avenir Next Regular" w:cs="Helvetica"/>
          <w:sz w:val="28"/>
          <w:szCs w:val="28"/>
        </w:rPr>
        <w:t>3. Results</w:t>
      </w:r>
    </w:p>
    <w:p>
      <w:pPr>
        <w:snapToGrid/>
        <w:spacing w:line="480" w:lineRule="auto"/>
        <w:ind w:right="0"/>
        <w:jc w:val="both"/>
        <w:textAlignment w:val="auto"/>
        <w:outlineLvl w:val="9"/>
        <w:rPr>
          <w:rFonts w:ascii="Times New Roman" w:hAnsi="Times New Roman" w:cs="Times New Roman"/>
        </w:rPr>
      </w:pPr>
    </w:p>
    <w:p>
      <w:pPr>
        <w:snapToGrid/>
        <w:spacing w:line="480" w:lineRule="auto"/>
        <w:ind w:right="0"/>
        <w:jc w:val="both"/>
        <w:textAlignment w:val="auto"/>
        <w:outlineLvl w:val="9"/>
        <w:rPr>
          <w:rFonts w:ascii="Times New Roman" w:hAnsi="Times New Roman" w:cs="Times New Roman"/>
        </w:rPr>
      </w:pPr>
      <w:r>
        <w:rPr>
          <w:rFonts w:ascii="Times New Roman" w:hAnsi="Times New Roman" w:cs="Times New Roman"/>
          <w:u w:val="single"/>
        </w:rPr>
        <w:t>Replace this text with your own writing, but retain the font and formatting</w:t>
      </w:r>
      <w:r>
        <w:rPr>
          <w:rFonts w:ascii="Times New Roman" w:hAnsi="Times New Roman" w:cs="Times New Roman"/>
        </w:rPr>
        <w:t>: This section should state what are your research findings, either in chronological order, or most often, with the most important findings described first. This section should include figures and possible tables with captions, such as the example figure below. Your minipaper should have at least one figure, one table, and one equation (see examples).</w:t>
      </w:r>
    </w:p>
    <w:p>
      <w:pPr>
        <w:snapToGrid/>
        <w:spacing w:line="480" w:lineRule="auto"/>
        <w:ind w:right="0"/>
        <w:jc w:val="both"/>
        <w:textAlignment w:val="auto"/>
        <w:outlineLvl w:val="9"/>
        <w:rPr>
          <w:sz w:val="20"/>
          <w:szCs w:val="20"/>
        </w:rPr>
      </w:pPr>
    </w:p>
    <w:p>
      <w:pPr>
        <w:snapToGrid/>
        <w:spacing w:line="480" w:lineRule="auto"/>
        <w:ind w:right="0"/>
        <w:jc w:val="both"/>
        <w:textAlignment w:val="auto"/>
        <w:outlineLvl w:val="9"/>
      </w:pPr>
    </w:p>
    <w:p>
      <w:pPr>
        <w:keepNext/>
        <w:snapToGrid/>
        <w:spacing w:line="480" w:lineRule="auto"/>
        <w:ind w:right="0"/>
        <w:jc w:val="both"/>
        <w:textAlignment w:val="auto"/>
        <w:outlineLvl w:val="9"/>
      </w:pPr>
      <w:r>
        <w:rPr>
          <w:rFonts w:ascii="Cambria" w:hAnsi="Cambria" w:eastAsia="MS Mincho"/>
          <w:sz w:val="24"/>
          <w:szCs w:val="24"/>
          <w:lang w:val="en-US" w:eastAsia="en-US" w:bidi="ar-SA"/>
        </w:rPr>
        <w:pict>
          <v:shape id="Picture 4" o:spid="_x0000_s1028" type="#_x0000_t75" style="height:320.7pt;width:468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snapToGrid/>
        <w:spacing w:line="480" w:lineRule="auto"/>
        <w:ind w:right="0"/>
        <w:jc w:val="both"/>
        <w:textAlignment w:val="auto"/>
        <w:outlineLvl w:val="9"/>
        <w:rPr>
          <w:rFonts w:ascii="Times" w:hAnsi="Times" w:eastAsia="Times New Roman" w:cs="Times New Roman"/>
          <w:sz w:val="20"/>
          <w:szCs w:val="20"/>
        </w:rPr>
      </w:pPr>
      <w:r>
        <w:rPr>
          <w:rFonts w:ascii="Avenir Next Regular" w:hAnsi="Avenir Next Regular"/>
        </w:rPr>
        <w:t xml:space="preserve">Figure </w:t>
      </w:r>
      <w:r>
        <w:rPr>
          <w:rFonts w:ascii="Avenir Next Regular" w:hAnsi="Avenir Next Regular"/>
        </w:rPr>
        <w:fldChar w:fldCharType="begin"/>
      </w:r>
      <w:r>
        <w:rPr>
          <w:rFonts w:ascii="Avenir Next Regular" w:hAnsi="Avenir Next Regular"/>
        </w:rPr>
        <w:instrText xml:space="preserve"> SEQ Figure \* ARABIC </w:instrText>
      </w:r>
      <w:r>
        <w:rPr>
          <w:rFonts w:ascii="Avenir Next Regular" w:hAnsi="Avenir Next Regular"/>
        </w:rPr>
        <w:fldChar w:fldCharType="separate"/>
      </w:r>
      <w:r>
        <w:rPr>
          <w:rFonts w:ascii="Avenir Next Regular" w:hAnsi="Avenir Next Regular"/>
        </w:rPr>
        <w:t>1</w:t>
      </w:r>
      <w:r>
        <w:rPr>
          <w:rFonts w:ascii="Avenir Next Regular" w:hAnsi="Avenir Next Regular"/>
        </w:rPr>
        <w:fldChar w:fldCharType="end"/>
      </w:r>
      <w:r>
        <w:rPr>
          <w:rFonts w:ascii="Avenir Next Regular" w:hAnsi="Avenir Next Regular"/>
        </w:rPr>
        <w:t xml:space="preserve"> </w:t>
      </w:r>
      <w:r>
        <w:rPr>
          <w:rFonts w:ascii="Times" w:hAnsi="Times" w:eastAsia="Times New Roman" w:cs="Times New Roman"/>
          <w:sz w:val="20"/>
          <w:szCs w:val="20"/>
        </w:rPr>
        <w:t xml:space="preserve">This example figure offers a simple graphical representation of velociraptor speed vs. yumminess. Figures (which can include graphs, charts, pipelines or any visual representation of a process or data) are typically favorable over a table. </w:t>
      </w:r>
    </w:p>
    <w:p>
      <w:pPr>
        <w:snapToGrid/>
        <w:spacing w:line="480" w:lineRule="auto"/>
        <w:ind w:right="0"/>
        <w:jc w:val="both"/>
        <w:textAlignment w:val="auto"/>
        <w:outlineLvl w:val="9"/>
      </w:pPr>
    </w:p>
    <w:p>
      <w:pPr>
        <w:snapToGrid/>
        <w:spacing w:line="480" w:lineRule="auto"/>
        <w:ind w:right="0"/>
        <w:jc w:val="both"/>
        <w:textAlignment w:val="auto"/>
        <w:outlineLvl w:val="9"/>
      </w:pPr>
    </w:p>
    <w:p>
      <w:pPr>
        <w:snapToGrid/>
        <w:spacing w:line="480" w:lineRule="auto"/>
        <w:ind w:right="0"/>
        <w:jc w:val="both"/>
        <w:textAlignment w:val="auto"/>
        <w:outlineLvl w:val="9"/>
      </w:pPr>
    </w:p>
    <w:p>
      <w:pPr>
        <w:snapToGrid/>
        <w:spacing w:line="480" w:lineRule="auto"/>
        <w:ind w:right="0"/>
        <w:jc w:val="both"/>
        <w:textAlignment w:val="auto"/>
        <w:outlineLvl w:val="9"/>
      </w:pPr>
    </w:p>
    <w:tbl>
      <w:tblPr>
        <w:tblStyle w:val="11"/>
        <w:tblW w:w="3330" w:type="dxa"/>
        <w:tblInd w:w="31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1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vAlign w:val="top"/>
          </w:tcPr>
          <w:p>
            <w:pPr>
              <w:snapToGrid/>
              <w:spacing w:line="480" w:lineRule="auto"/>
              <w:ind w:right="0"/>
              <w:jc w:val="both"/>
              <w:textAlignment w:val="auto"/>
              <w:outlineLvl w:val="9"/>
              <w:rPr>
                <w:rFonts w:ascii="Avenir Next Regular" w:hAnsi="Avenir Next Regular"/>
              </w:rPr>
            </w:pPr>
            <w:r>
              <w:rPr>
                <w:rFonts w:ascii="Avenir Next Regular" w:hAnsi="Avenir Next Regular" w:eastAsia="Times New Roman" w:cs="Times New Roman"/>
                <w:sz w:val="20"/>
                <w:szCs w:val="20"/>
              </w:rPr>
              <w:t xml:space="preserve">Velociraptor </w:t>
            </w:r>
          </w:p>
        </w:tc>
        <w:tc>
          <w:tcPr>
            <w:tcW w:w="1710" w:type="dxa"/>
            <w:vAlign w:val="top"/>
          </w:tcPr>
          <w:p>
            <w:pPr>
              <w:snapToGrid/>
              <w:spacing w:line="480" w:lineRule="auto"/>
              <w:ind w:right="0"/>
              <w:jc w:val="both"/>
              <w:textAlignment w:val="auto"/>
              <w:outlineLvl w:val="9"/>
              <w:rPr>
                <w:rFonts w:ascii="Avenir Next Regular" w:hAnsi="Avenir Next Regular"/>
              </w:rPr>
            </w:pPr>
            <w:r>
              <w:rPr>
                <w:rFonts w:ascii="Avenir Next Regular" w:hAnsi="Avenir Next Regular"/>
              </w:rPr>
              <w:t xml:space="preserve">Trex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vAlign w:val="top"/>
          </w:tcPr>
          <w:p>
            <w:pPr>
              <w:snapToGrid/>
              <w:spacing w:line="480" w:lineRule="auto"/>
              <w:ind w:right="0"/>
              <w:jc w:val="both"/>
              <w:textAlignment w:val="auto"/>
              <w:outlineLvl w:val="9"/>
              <w:rPr>
                <w:rFonts w:ascii="Avenir Next Regular" w:hAnsi="Avenir Next Regular"/>
              </w:rPr>
            </w:pPr>
            <w:r>
              <w:rPr>
                <w:rFonts w:ascii="Avenir Next Regular" w:hAnsi="Avenir Next Regular" w:eastAsia="Times New Roman" w:cs="Times New Roman"/>
                <w:sz w:val="20"/>
                <w:szCs w:val="20"/>
              </w:rPr>
              <w:t>1</w:t>
            </w:r>
          </w:p>
        </w:tc>
        <w:tc>
          <w:tcPr>
            <w:tcW w:w="1710" w:type="dxa"/>
            <w:vAlign w:val="top"/>
          </w:tcPr>
          <w:p>
            <w:pPr>
              <w:snapToGrid/>
              <w:spacing w:line="480" w:lineRule="auto"/>
              <w:ind w:right="0"/>
              <w:jc w:val="both"/>
              <w:textAlignment w:val="auto"/>
              <w:outlineLvl w:val="9"/>
              <w:rPr>
                <w:rFonts w:ascii="Avenir Next Regular" w:hAnsi="Avenir Next Regular"/>
              </w:rPr>
            </w:pPr>
            <w:r>
              <w:rPr>
                <w:rFonts w:ascii="Avenir Next Regular" w:hAnsi="Avenir Next Regul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vAlign w:val="top"/>
          </w:tcPr>
          <w:p>
            <w:pPr>
              <w:snapToGrid/>
              <w:spacing w:line="480" w:lineRule="auto"/>
              <w:ind w:right="0"/>
              <w:jc w:val="both"/>
              <w:textAlignment w:val="auto"/>
              <w:outlineLvl w:val="9"/>
              <w:rPr>
                <w:rFonts w:ascii="Avenir Next Regular" w:hAnsi="Avenir Next Regular"/>
              </w:rPr>
            </w:pPr>
            <w:r>
              <w:rPr>
                <w:rFonts w:ascii="Avenir Next Regular" w:hAnsi="Avenir Next Regular"/>
              </w:rPr>
              <w:t>2</w:t>
            </w:r>
          </w:p>
        </w:tc>
        <w:tc>
          <w:tcPr>
            <w:tcW w:w="1710" w:type="dxa"/>
            <w:vAlign w:val="top"/>
          </w:tcPr>
          <w:p>
            <w:pPr>
              <w:snapToGrid/>
              <w:spacing w:line="480" w:lineRule="auto"/>
              <w:ind w:right="0"/>
              <w:jc w:val="both"/>
              <w:textAlignment w:val="auto"/>
              <w:outlineLvl w:val="9"/>
              <w:rPr>
                <w:rFonts w:ascii="Avenir Next Regular" w:hAnsi="Avenir Next Regular"/>
              </w:rPr>
            </w:pPr>
            <w:r>
              <w:rPr>
                <w:rFonts w:ascii="Avenir Next Regular" w:hAnsi="Avenir Next Regular"/>
              </w:rPr>
              <w:t>4</w:t>
            </w:r>
          </w:p>
        </w:tc>
      </w:tr>
    </w:tbl>
    <w:p>
      <w:pPr>
        <w:snapToGrid/>
        <w:spacing w:line="480" w:lineRule="auto"/>
        <w:ind w:right="0"/>
        <w:jc w:val="both"/>
        <w:textAlignment w:val="auto"/>
        <w:outlineLvl w:val="9"/>
      </w:pPr>
    </w:p>
    <w:p>
      <w:pPr>
        <w:snapToGrid/>
        <w:spacing w:line="480" w:lineRule="auto"/>
        <w:ind w:right="0"/>
        <w:jc w:val="both"/>
        <w:textAlignment w:val="auto"/>
        <w:outlineLvl w:val="9"/>
        <w:rPr>
          <w:rFonts w:ascii="Times" w:hAnsi="Times" w:eastAsia="Times New Roman" w:cs="Times New Roman"/>
          <w:sz w:val="20"/>
          <w:szCs w:val="20"/>
        </w:rPr>
      </w:pPr>
      <w:r>
        <w:rPr>
          <w:rFonts w:ascii="Avenir Next Regular" w:hAnsi="Avenir Next Regular"/>
        </w:rPr>
        <w:t xml:space="preserve">Table 1 </w:t>
      </w:r>
      <w:r>
        <w:rPr>
          <w:rFonts w:ascii="Times" w:hAnsi="Times" w:eastAsia="Times New Roman" w:cs="Times New Roman"/>
          <w:sz w:val="20"/>
          <w:szCs w:val="20"/>
        </w:rPr>
        <w:t xml:space="preserve">This is an example table. Your minipaper should have at least one table. Your final paper may or may not have a table. </w:t>
      </w:r>
    </w:p>
    <w:p>
      <w:pPr>
        <w:snapToGrid/>
        <w:spacing w:line="480" w:lineRule="auto"/>
        <w:ind w:right="0"/>
        <w:jc w:val="both"/>
        <w:textAlignment w:val="auto"/>
        <w:outlineLvl w:val="9"/>
        <w:rPr>
          <w:rFonts w:ascii="Times" w:hAnsi="Times" w:eastAsia="Times New Roman" w:cs="Times New Roman"/>
          <w:sz w:val="20"/>
          <w:szCs w:val="20"/>
        </w:rPr>
      </w:pPr>
    </w:p>
    <w:p>
      <w:pPr>
        <w:snapToGrid/>
        <w:spacing w:line="480" w:lineRule="auto"/>
        <w:ind w:right="0"/>
        <w:jc w:val="both"/>
        <w:textAlignment w:val="auto"/>
        <w:outlineLvl w:val="9"/>
        <w:rPr>
          <w:rFonts w:ascii="Times New Roman" w:hAnsi="Times New Roman" w:cs="Times New Roman"/>
        </w:rPr>
      </w:pPr>
      <w:r>
        <w:rPr>
          <w:rFonts w:ascii="Times New Roman" w:hAnsi="Times New Roman" w:cs="Times New Roman"/>
        </w:rPr>
        <w:t>An example of an equation that you may use for your minipaper would be that describing standard deviation (go to “insert” and “equation” to find equation tools in Word):</w:t>
      </w:r>
    </w:p>
    <w:p>
      <w:pPr>
        <w:snapToGrid/>
        <w:spacing w:line="480" w:lineRule="auto"/>
        <w:ind w:right="0"/>
        <w:jc w:val="both"/>
        <w:textAlignment w:val="auto"/>
        <w:outlineLvl w:val="9"/>
        <w:rPr>
          <w:sz w:val="20"/>
          <w:szCs w:val="20"/>
        </w:rPr>
      </w:pPr>
    </w:p>
    <w:p>
      <w:pPr>
        <w:snapToGrid/>
        <w:spacing w:line="480" w:lineRule="auto"/>
        <w:ind w:right="0"/>
        <w:jc w:val="both"/>
        <w:textAlignment w:val="auto"/>
        <w:outlineLvl w:val="9"/>
        <w:rPr>
          <w:rFonts w:ascii="Times" w:hAnsi="Times" w:eastAsia="Times New Roman" w:cs="Times New Roman"/>
          <w:sz w:val="20"/>
          <w:szCs w:val="20"/>
        </w:rPr>
      </w:pPr>
    </w:p>
    <w:p>
      <w:pPr>
        <w:snapToGrid/>
        <w:spacing w:line="480" w:lineRule="auto"/>
        <w:ind w:right="0"/>
        <w:jc w:val="both"/>
        <w:textAlignment w:val="auto"/>
        <w:outlineLvl w:val="9"/>
        <w:rPr>
          <w:rFonts w:ascii="Avenir Next Regular" w:hAnsi="Avenir Next Regular"/>
          <w:sz w:val="28"/>
          <w:szCs w:val="28"/>
        </w:rPr>
      </w:pPr>
      <w:r>
        <w:rPr>
          <w:rFonts w:ascii="Avenir Next Regular" w:hAnsi="Avenir Next Regular" w:cs="Helvetica"/>
          <w:sz w:val="28"/>
          <w:szCs w:val="28"/>
        </w:rPr>
        <w:t>4. Discussion</w:t>
      </w:r>
    </w:p>
    <w:p>
      <w:pPr>
        <w:snapToGrid/>
        <w:spacing w:line="480" w:lineRule="auto"/>
        <w:ind w:right="0"/>
        <w:jc w:val="both"/>
        <w:textAlignment w:val="auto"/>
        <w:outlineLvl w:val="9"/>
        <w:rPr>
          <w:rFonts w:hint="eastAsia" w:ascii="Avenir Next Regular" w:hAnsi="Avenir Next Regular" w:eastAsia="宋体"/>
          <w:sz w:val="28"/>
          <w:szCs w:val="28"/>
          <w:lang w:val="en-US" w:eastAsia="zh-CN"/>
        </w:rPr>
      </w:pPr>
      <w:r>
        <w:rPr>
          <w:rFonts w:hint="eastAsia" w:ascii="Avenir Next Regular" w:hAnsi="Avenir Next Regular" w:eastAsia="宋体"/>
          <w:sz w:val="28"/>
          <w:szCs w:val="28"/>
          <w:lang w:val="en-US" w:eastAsia="zh-CN"/>
        </w:rPr>
        <w:t>4.1 Works of previous methods</w:t>
      </w:r>
    </w:p>
    <w:p>
      <w:pPr>
        <w:snapToGrid/>
        <w:spacing w:line="480" w:lineRule="auto"/>
        <w:ind w:right="0" w:firstLine="720" w:firstLineChars="0"/>
        <w:jc w:val="both"/>
        <w:textAlignment w:val="auto"/>
        <w:outlineLvl w:val="9"/>
        <w:rPr>
          <w:rFonts w:hint="eastAsia" w:ascii="Avenir Next Regular" w:hAnsi="Avenir Next Regular" w:eastAsia="宋体"/>
          <w:sz w:val="28"/>
          <w:szCs w:val="28"/>
          <w:lang w:val="en-US" w:eastAsia="zh-CN"/>
        </w:rPr>
      </w:pPr>
      <w:bookmarkStart w:id="0" w:name="_GoBack"/>
      <w:bookmarkEnd w:id="0"/>
    </w:p>
    <w:p>
      <w:pPr>
        <w:snapToGrid/>
        <w:spacing w:line="480" w:lineRule="auto"/>
        <w:ind w:right="0"/>
        <w:jc w:val="both"/>
        <w:textAlignment w:val="auto"/>
        <w:outlineLvl w:val="9"/>
        <w:rPr>
          <w:rFonts w:ascii="Avenir Next Regular" w:hAnsi="Avenir Next Regular"/>
          <w:sz w:val="28"/>
          <w:szCs w:val="28"/>
        </w:rPr>
      </w:pPr>
      <w:r>
        <w:rPr>
          <w:rFonts w:ascii="Avenir Next Regular" w:hAnsi="Avenir Next Regular" w:cs="Helvetica"/>
          <w:sz w:val="28"/>
          <w:szCs w:val="28"/>
        </w:rPr>
        <w:t>5. Conclusion</w:t>
      </w:r>
    </w:p>
    <w:p>
      <w:pPr>
        <w:snapToGrid/>
        <w:spacing w:line="480" w:lineRule="auto"/>
        <w:ind w:right="0"/>
        <w:jc w:val="both"/>
        <w:textAlignment w:val="auto"/>
        <w:outlineLvl w:val="9"/>
        <w:rPr>
          <w:rFonts w:ascii="Times New Roman" w:hAnsi="Times New Roman" w:cs="Times New Roman"/>
        </w:rPr>
      </w:pPr>
    </w:p>
    <w:p>
      <w:pPr>
        <w:snapToGrid/>
        <w:spacing w:line="480" w:lineRule="auto"/>
        <w:ind w:right="0" w:firstLine="720"/>
        <w:jc w:val="both"/>
        <w:textAlignment w:val="auto"/>
        <w:outlineLvl w:val="9"/>
        <w:rPr>
          <w:rFonts w:ascii="Times New Roman" w:hAnsi="Times New Roman" w:cs="Times New Roman"/>
        </w:rPr>
      </w:pPr>
      <w:r>
        <w:rPr>
          <w:rFonts w:ascii="Times New Roman" w:hAnsi="Times New Roman" w:cs="Times New Roman"/>
          <w:u w:val="single"/>
        </w:rPr>
        <w:t>Replace this text with your own writing, but retain the font and formatting</w:t>
      </w:r>
      <w:r>
        <w:rPr>
          <w:rFonts w:ascii="Times New Roman" w:hAnsi="Times New Roman" w:cs="Times New Roman"/>
        </w:rPr>
        <w:t>:  The conclusion should be a brief summary of what you have done.  You wish to leave the reader with a clear impression of your ideas and what you have accomplished.  This section is typically extremely short and in the past tense.</w:t>
      </w:r>
    </w:p>
    <w:p>
      <w:pPr>
        <w:snapToGrid/>
        <w:spacing w:line="480" w:lineRule="auto"/>
        <w:ind w:right="0"/>
        <w:jc w:val="both"/>
        <w:textAlignment w:val="auto"/>
        <w:outlineLvl w:val="9"/>
        <w:rPr>
          <w:rFonts w:ascii="Avenir Next Regular" w:hAnsi="Avenir Next Regular" w:cs="Helvetica"/>
          <w:sz w:val="28"/>
          <w:szCs w:val="28"/>
        </w:rPr>
      </w:pPr>
    </w:p>
    <w:p>
      <w:pPr>
        <w:snapToGrid/>
        <w:spacing w:line="480" w:lineRule="auto"/>
        <w:ind w:right="0"/>
        <w:jc w:val="both"/>
        <w:textAlignment w:val="auto"/>
        <w:outlineLvl w:val="9"/>
        <w:rPr>
          <w:rFonts w:ascii="Avenir Next Regular" w:hAnsi="Avenir Next Regular"/>
          <w:sz w:val="28"/>
          <w:szCs w:val="28"/>
        </w:rPr>
      </w:pPr>
      <w:r>
        <w:rPr>
          <w:rFonts w:ascii="Avenir Next Regular" w:hAnsi="Avenir Next Regular" w:cs="Helvetica"/>
          <w:sz w:val="28"/>
          <w:szCs w:val="28"/>
        </w:rPr>
        <w:t>6. Acknowledgements</w:t>
      </w:r>
    </w:p>
    <w:p>
      <w:pPr>
        <w:snapToGrid/>
        <w:spacing w:line="480" w:lineRule="auto"/>
        <w:ind w:right="0"/>
        <w:jc w:val="both"/>
        <w:textAlignment w:val="auto"/>
        <w:outlineLvl w:val="9"/>
        <w:rPr>
          <w:rFonts w:ascii="Avenir Next Regular" w:hAnsi="Avenir Next Regular"/>
          <w:sz w:val="28"/>
          <w:szCs w:val="28"/>
        </w:rPr>
      </w:pPr>
    </w:p>
    <w:p>
      <w:pPr>
        <w:snapToGrid/>
        <w:spacing w:line="480" w:lineRule="auto"/>
        <w:ind w:right="0" w:firstLine="720"/>
        <w:jc w:val="both"/>
        <w:textAlignment w:val="auto"/>
        <w:outlineLvl w:val="9"/>
        <w:rPr>
          <w:rFonts w:hint="eastAsia" w:ascii="Times" w:hAnsi="Times" w:eastAsia="宋体" w:cs="Times New Roman"/>
          <w:lang w:val="en-US" w:eastAsia="zh-CN"/>
        </w:rPr>
      </w:pPr>
      <w:r>
        <w:rPr>
          <w:rFonts w:hint="eastAsia" w:ascii="Times" w:hAnsi="Times" w:eastAsia="宋体" w:cs="Times New Roman"/>
          <w:lang w:val="en-US" w:eastAsia="zh-CN"/>
        </w:rPr>
        <w:t>First, I want to give my best thanks to my mentor Dr. Shao Li and comentor Mr.Songpeng Xu.They gave me great help no matter in the way of thinking or skills in writing codes and data analyzing. They also make me develope a very good behavior on dealing with my study files during the research.Also I want to thank my tutor Ana Lyons who gave me great help in paper writing and skills of presentation.Ana is a very serious and inspiring person.She gave me a lot of encouragements and very detail remarks of my work which may influence my writing in whole life.In addition , I want to thank RSI and CEE giving me this excellent opportunity to approach the true scientist research and make me have such a unforgettable summer.I also want to thank my friends and labmates in RSI.They are really creativity and friendly and truly gave me a lot of help in different area.Finally, thanks to Tsinghua university giving us such a wonderful study environment.Thank you.</w:t>
      </w:r>
    </w:p>
    <w:p>
      <w:pPr>
        <w:snapToGrid/>
        <w:spacing w:line="480" w:lineRule="auto"/>
        <w:ind w:right="0" w:firstLine="720"/>
        <w:jc w:val="both"/>
        <w:textAlignment w:val="auto"/>
        <w:outlineLvl w:val="9"/>
        <w:rPr>
          <w:rFonts w:hint="eastAsia" w:ascii="Times" w:hAnsi="Times" w:eastAsia="宋体" w:cs="Times New Roman"/>
          <w:lang w:val="en-US" w:eastAsia="zh-CN"/>
        </w:rPr>
      </w:pPr>
      <w:r>
        <w:rPr>
          <w:rFonts w:hint="eastAsia" w:ascii="Times" w:hAnsi="Times" w:eastAsia="宋体" w:cs="Times New Roman"/>
          <w:lang w:val="en-US" w:eastAsia="zh-CN"/>
        </w:rPr>
        <w:t xml:space="preserve"> </w:t>
      </w:r>
    </w:p>
    <w:p>
      <w:pPr>
        <w:snapToGrid/>
        <w:spacing w:line="480" w:lineRule="auto"/>
        <w:ind w:right="0" w:firstLine="720"/>
        <w:jc w:val="both"/>
        <w:textAlignment w:val="auto"/>
        <w:outlineLvl w:val="9"/>
        <w:rPr>
          <w:rFonts w:ascii="Times" w:hAnsi="Times" w:eastAsia="Times New Roman" w:cs="Times New Roman"/>
        </w:rPr>
      </w:pPr>
    </w:p>
    <w:p>
      <w:pPr>
        <w:snapToGrid/>
        <w:spacing w:line="480" w:lineRule="auto"/>
        <w:ind w:right="0"/>
        <w:jc w:val="both"/>
        <w:textAlignment w:val="auto"/>
        <w:outlineLvl w:val="9"/>
        <w:rPr>
          <w:rFonts w:ascii="Avenir Next Regular" w:hAnsi="Avenir Next Regular"/>
          <w:sz w:val="28"/>
          <w:szCs w:val="28"/>
        </w:rPr>
      </w:pPr>
      <w:r>
        <w:rPr>
          <w:rFonts w:ascii="Avenir Next Regular" w:hAnsi="Avenir Next Regular"/>
          <w:sz w:val="28"/>
          <w:szCs w:val="28"/>
        </w:rPr>
        <w:t>References</w:t>
      </w:r>
    </w:p>
    <w:p>
      <w:pPr>
        <w:snapToGrid/>
        <w:spacing w:line="480" w:lineRule="auto"/>
        <w:ind w:right="0"/>
        <w:jc w:val="both"/>
        <w:textAlignment w:val="auto"/>
        <w:outlineLvl w:val="9"/>
        <w:rPr>
          <w:rFonts w:ascii="Avenir Next Regular" w:hAnsi="Avenir Next Regular"/>
        </w:rPr>
      </w:pPr>
    </w:p>
    <w:p>
      <w:pPr>
        <w:widowControl/>
        <w:adjustRightInd/>
        <w:snapToGrid/>
        <w:spacing w:beforeAutospacing="0" w:line="480" w:lineRule="auto"/>
        <w:ind w:left="0" w:leftChars="0" w:right="0"/>
        <w:textAlignment w:val="auto"/>
        <w:outlineLvl w:val="9"/>
        <w:rPr>
          <w:rFonts w:hint="default" w:ascii="Times New Roman" w:hAnsi="Times New Roman" w:eastAsia="sans-serif" w:cs="Times New Roman"/>
          <w:color w:val="252525"/>
          <w:sz w:val="24"/>
          <w:szCs w:val="24"/>
          <w:shd w:val="clear" w:color="auto" w:fill="FFFFFF"/>
        </w:rPr>
      </w:pPr>
      <w:r>
        <w:rPr>
          <w:rFonts w:hint="default" w:ascii="Times New Roman" w:hAnsi="Times New Roman" w:cs="Times New Roman"/>
          <w:color w:val="000000"/>
          <w:sz w:val="24"/>
          <w:szCs w:val="24"/>
        </w:rPr>
        <w:t>[1]</w:t>
      </w:r>
      <w:r>
        <w:rPr>
          <w:rFonts w:hint="default" w:ascii="Times New Roman" w:hAnsi="Times New Roman" w:eastAsia="sans-serif" w:cs="Times New Roman"/>
          <w:color w:val="252525"/>
          <w:sz w:val="24"/>
          <w:szCs w:val="24"/>
          <w:shd w:val="clear" w:color="auto" w:fill="FFFFFF"/>
        </w:rPr>
        <w:t> Rang HP, Dale MM, Ritter JM, Flower RJ, Henderson G (2012). </w:t>
      </w:r>
      <w:r>
        <w:rPr>
          <w:rFonts w:hint="default" w:ascii="Times New Roman" w:hAnsi="Times New Roman" w:eastAsia="sans-serif" w:cs="Times New Roman"/>
          <w:color w:val="663366"/>
          <w:sz w:val="24"/>
          <w:szCs w:val="24"/>
          <w:shd w:val="clear" w:color="auto" w:fill="FFFFFF"/>
        </w:rPr>
        <w:fldChar w:fldCharType="begin"/>
      </w:r>
      <w:r>
        <w:rPr>
          <w:rFonts w:hint="default" w:ascii="Times New Roman" w:hAnsi="Times New Roman" w:eastAsia="sans-serif" w:cs="Times New Roman"/>
          <w:color w:val="663366"/>
          <w:sz w:val="24"/>
          <w:szCs w:val="24"/>
          <w:shd w:val="clear" w:color="auto" w:fill="FFFFFF"/>
        </w:rPr>
        <w:instrText xml:space="preserve"> HYPERLINK "http://www.inkling.com/read/rang-dale-pharmacology-ritter-flower-henderson-7th/chapter-2/protein-targets-for-drug-binding" </w:instrText>
      </w:r>
      <w:r>
        <w:rPr>
          <w:rFonts w:hint="default" w:ascii="Times New Roman" w:hAnsi="Times New Roman" w:eastAsia="sans-serif" w:cs="Times New Roman"/>
          <w:color w:val="663366"/>
          <w:sz w:val="24"/>
          <w:szCs w:val="24"/>
          <w:shd w:val="clear" w:color="auto" w:fill="FFFFFF"/>
        </w:rPr>
        <w:fldChar w:fldCharType="separate"/>
      </w:r>
      <w:r>
        <w:rPr>
          <w:rStyle w:val="9"/>
          <w:rFonts w:hint="default" w:ascii="Times New Roman" w:hAnsi="Times New Roman" w:eastAsia="sans-serif" w:cs="Times New Roman"/>
          <w:color w:val="663366"/>
          <w:sz w:val="24"/>
          <w:szCs w:val="24"/>
          <w:u w:val="none"/>
          <w:shd w:val="clear" w:color="auto" w:fill="FFFFFF"/>
        </w:rPr>
        <w:t>"Chapter 2: How drugs act: general principles"</w:t>
      </w:r>
      <w:r>
        <w:rPr>
          <w:rFonts w:hint="default" w:ascii="Times New Roman" w:hAnsi="Times New Roman" w:eastAsia="sans-serif" w:cs="Times New Roman"/>
          <w:color w:val="663366"/>
          <w:sz w:val="24"/>
          <w:szCs w:val="24"/>
          <w:shd w:val="clear" w:color="auto" w:fill="FFFFFF"/>
        </w:rPr>
        <w:fldChar w:fldCharType="end"/>
      </w:r>
      <w:r>
        <w:rPr>
          <w:rFonts w:hint="default" w:ascii="Times New Roman" w:hAnsi="Times New Roman" w:eastAsia="sans-serif" w:cs="Times New Roman"/>
          <w:color w:val="252525"/>
          <w:sz w:val="24"/>
          <w:szCs w:val="24"/>
          <w:shd w:val="clear" w:color="auto" w:fill="FFFFFF"/>
        </w:rPr>
        <w:t>. </w:t>
      </w:r>
      <w:r>
        <w:rPr>
          <w:rFonts w:hint="default" w:ascii="Times New Roman" w:hAnsi="Times New Roman" w:eastAsia="sans-serif" w:cs="Times New Roman"/>
          <w:i/>
          <w:color w:val="252525"/>
          <w:sz w:val="24"/>
          <w:szCs w:val="24"/>
          <w:shd w:val="clear" w:color="auto" w:fill="FFFFFF"/>
        </w:rPr>
        <w:t>Rang and Dale's Pharmacology</w:t>
      </w:r>
      <w:r>
        <w:rPr>
          <w:rFonts w:hint="default" w:ascii="Times New Roman" w:hAnsi="Times New Roman" w:eastAsia="sans-serif" w:cs="Times New Roman"/>
          <w:color w:val="252525"/>
          <w:sz w:val="24"/>
          <w:szCs w:val="24"/>
          <w:shd w:val="clear" w:color="auto" w:fill="FFFFFF"/>
        </w:rPr>
        <w:t>. Edinburgh; New York: Elsevier/Churchill Livingstone. pp. 6–19. </w:t>
      </w:r>
      <w:r>
        <w:rPr>
          <w:rFonts w:hint="default" w:ascii="Times New Roman" w:hAnsi="Times New Roman" w:eastAsia="sans-serif" w:cs="Times New Roman"/>
          <w:color w:val="0B0080"/>
          <w:sz w:val="24"/>
          <w:szCs w:val="24"/>
          <w:shd w:val="clear" w:color="auto" w:fill="FFFFFF"/>
        </w:rPr>
        <w:fldChar w:fldCharType="begin"/>
      </w:r>
      <w:r>
        <w:rPr>
          <w:rFonts w:hint="default" w:ascii="Times New Roman" w:hAnsi="Times New Roman" w:eastAsia="sans-serif" w:cs="Times New Roman"/>
          <w:color w:val="0B0080"/>
          <w:sz w:val="24"/>
          <w:szCs w:val="24"/>
          <w:shd w:val="clear" w:color="auto" w:fill="FFFFFF"/>
        </w:rPr>
        <w:instrText xml:space="preserve"> HYPERLINK "https://en.wikipedia.org/wiki/International_Standard_Book_Number" \o "International Standard Book Number" </w:instrText>
      </w:r>
      <w:r>
        <w:rPr>
          <w:rFonts w:hint="default" w:ascii="Times New Roman" w:hAnsi="Times New Roman" w:eastAsia="sans-serif" w:cs="Times New Roman"/>
          <w:color w:val="0B0080"/>
          <w:sz w:val="24"/>
          <w:szCs w:val="24"/>
          <w:shd w:val="clear" w:color="auto" w:fill="FFFFFF"/>
        </w:rPr>
        <w:fldChar w:fldCharType="separate"/>
      </w:r>
      <w:r>
        <w:rPr>
          <w:rStyle w:val="9"/>
          <w:rFonts w:hint="default" w:ascii="Times New Roman" w:hAnsi="Times New Roman" w:eastAsia="sans-serif" w:cs="Times New Roman"/>
          <w:color w:val="0B0080"/>
          <w:sz w:val="24"/>
          <w:szCs w:val="24"/>
          <w:u w:val="none"/>
          <w:shd w:val="clear" w:color="auto" w:fill="FFFFFF"/>
        </w:rPr>
        <w:t>ISBN</w:t>
      </w:r>
      <w:r>
        <w:rPr>
          <w:rFonts w:hint="default" w:ascii="Times New Roman" w:hAnsi="Times New Roman" w:eastAsia="sans-serif" w:cs="Times New Roman"/>
          <w:color w:val="0B0080"/>
          <w:sz w:val="24"/>
          <w:szCs w:val="24"/>
          <w:shd w:val="clear" w:color="auto" w:fill="FFFFFF"/>
        </w:rPr>
        <w:fldChar w:fldCharType="end"/>
      </w:r>
      <w:r>
        <w:rPr>
          <w:rFonts w:hint="default" w:ascii="Times New Roman" w:hAnsi="Times New Roman" w:eastAsia="sans-serif" w:cs="Times New Roman"/>
          <w:color w:val="252525"/>
          <w:sz w:val="24"/>
          <w:szCs w:val="24"/>
          <w:shd w:val="clear" w:color="auto" w:fill="FFFFFF"/>
        </w:rPr>
        <w:t> </w:t>
      </w:r>
      <w:r>
        <w:rPr>
          <w:rFonts w:hint="default" w:ascii="Times New Roman" w:hAnsi="Times New Roman" w:eastAsia="sans-serif" w:cs="Times New Roman"/>
          <w:color w:val="0B0080"/>
          <w:sz w:val="24"/>
          <w:szCs w:val="24"/>
          <w:shd w:val="clear" w:color="auto" w:fill="FFFFFF"/>
        </w:rPr>
        <w:fldChar w:fldCharType="begin"/>
      </w:r>
      <w:r>
        <w:rPr>
          <w:rFonts w:hint="default" w:ascii="Times New Roman" w:hAnsi="Times New Roman" w:eastAsia="sans-serif" w:cs="Times New Roman"/>
          <w:color w:val="0B0080"/>
          <w:sz w:val="24"/>
          <w:szCs w:val="24"/>
          <w:shd w:val="clear" w:color="auto" w:fill="FFFFFF"/>
        </w:rPr>
        <w:instrText xml:space="preserve"> HYPERLINK "https://en.wikipedia.org/wiki/Special:BookSources/0-7020-3471-1" \o "Special:BookSources/0-7020-3471-1" </w:instrText>
      </w:r>
      <w:r>
        <w:rPr>
          <w:rFonts w:hint="default" w:ascii="Times New Roman" w:hAnsi="Times New Roman" w:eastAsia="sans-serif" w:cs="Times New Roman"/>
          <w:color w:val="0B0080"/>
          <w:sz w:val="24"/>
          <w:szCs w:val="24"/>
          <w:shd w:val="clear" w:color="auto" w:fill="FFFFFF"/>
        </w:rPr>
        <w:fldChar w:fldCharType="separate"/>
      </w:r>
      <w:r>
        <w:rPr>
          <w:rStyle w:val="9"/>
          <w:rFonts w:hint="default" w:ascii="Times New Roman" w:hAnsi="Times New Roman" w:eastAsia="sans-serif" w:cs="Times New Roman"/>
          <w:color w:val="0B0080"/>
          <w:sz w:val="24"/>
          <w:szCs w:val="24"/>
          <w:u w:val="none"/>
          <w:shd w:val="clear" w:color="auto" w:fill="FFFFFF"/>
        </w:rPr>
        <w:t>0-7020-3471-1</w:t>
      </w:r>
      <w:r>
        <w:rPr>
          <w:rFonts w:hint="default" w:ascii="Times New Roman" w:hAnsi="Times New Roman" w:eastAsia="sans-serif" w:cs="Times New Roman"/>
          <w:color w:val="0B0080"/>
          <w:sz w:val="24"/>
          <w:szCs w:val="24"/>
          <w:shd w:val="clear" w:color="auto" w:fill="FFFFFF"/>
        </w:rPr>
        <w:fldChar w:fldCharType="end"/>
      </w:r>
      <w:r>
        <w:rPr>
          <w:rFonts w:hint="default" w:ascii="Times New Roman" w:hAnsi="Times New Roman" w:eastAsia="sans-serif" w:cs="Times New Roman"/>
          <w:color w:val="252525"/>
          <w:sz w:val="24"/>
          <w:szCs w:val="24"/>
          <w:shd w:val="clear" w:color="auto" w:fill="FFFFFF"/>
        </w:rPr>
        <w:t>.</w:t>
      </w:r>
    </w:p>
    <w:p>
      <w:pPr>
        <w:widowControl/>
        <w:adjustRightInd/>
        <w:snapToGrid/>
        <w:spacing w:beforeAutospacing="0" w:line="480" w:lineRule="auto"/>
        <w:ind w:left="0" w:leftChars="0" w:right="0"/>
        <w:textAlignment w:val="auto"/>
        <w:outlineLvl w:val="9"/>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[2]Jianxiong Yang,Zhihui Liu,Effect of drug targets in developing novel drugs,</w:t>
      </w:r>
      <w:r>
        <w:rPr>
          <w:rFonts w:hint="default" w:ascii="Times New Roman" w:hAnsi="Times New Roman" w:cs="Times New Roman"/>
          <w:i/>
          <w:iCs/>
          <w:color w:val="000000"/>
          <w:sz w:val="24"/>
          <w:szCs w:val="24"/>
        </w:rPr>
        <w:t xml:space="preserve">Lishizhe Medicine and Materia Medica Research </w:t>
      </w:r>
      <w:r>
        <w:rPr>
          <w:rFonts w:hint="default" w:ascii="Times New Roman" w:hAnsi="Times New Roman" w:cs="Times New Roman"/>
          <w:color w:val="000000"/>
          <w:sz w:val="24"/>
          <w:szCs w:val="24"/>
        </w:rPr>
        <w:t>,vol. 20 no.3(2009)</w:t>
      </w:r>
    </w:p>
    <w:p>
      <w:pPr>
        <w:widowControl/>
        <w:adjustRightInd/>
        <w:snapToGrid/>
        <w:spacing w:beforeAutospacing="0" w:line="480" w:lineRule="auto"/>
        <w:ind w:left="0" w:leftChars="0" w:right="0"/>
        <w:textAlignment w:val="auto"/>
        <w:outlineLvl w:val="9"/>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[3]Andrew L. Hopkins,Network biology illustrates our understanding of drug actions, </w:t>
      </w:r>
      <w:r>
        <w:rPr>
          <w:rFonts w:hint="default" w:ascii="Times New Roman" w:hAnsi="Times New Roman" w:cs="Times New Roman"/>
          <w:i/>
          <w:iCs/>
          <w:color w:val="000000"/>
          <w:sz w:val="24"/>
          <w:szCs w:val="24"/>
        </w:rPr>
        <w:t>Nature Biotechnology,</w:t>
      </w:r>
      <w:r>
        <w:rPr>
          <w:rFonts w:hint="default" w:ascii="Times New Roman" w:hAnsi="Times New Roman" w:cs="Times New Roman"/>
          <w:color w:val="000000"/>
          <w:sz w:val="24"/>
          <w:szCs w:val="24"/>
        </w:rPr>
        <w:t>vol 25,no.10 (October 2007)</w:t>
      </w:r>
    </w:p>
    <w:p>
      <w:pPr>
        <w:widowControl/>
        <w:adjustRightInd/>
        <w:snapToGrid/>
        <w:spacing w:beforeAutospacing="0" w:line="480" w:lineRule="auto"/>
        <w:ind w:left="0" w:leftChars="0" w:right="0"/>
        <w:textAlignment w:val="auto"/>
        <w:outlineLvl w:val="9"/>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[4]Shiwen Zhao, Shao Li,Network-based relating pharmacological and genomic spaces for drug target identification.</w:t>
      </w:r>
      <w:r>
        <w:rPr>
          <w:rFonts w:hint="default" w:ascii="Times New Roman" w:hAnsi="Times New Roman" w:cs="Times New Roman"/>
          <w:i/>
          <w:iCs/>
          <w:color w:val="000000"/>
          <w:sz w:val="24"/>
          <w:szCs w:val="24"/>
        </w:rPr>
        <w:t>Plos one ,</w:t>
      </w:r>
      <w:r>
        <w:rPr>
          <w:rFonts w:hint="default" w:ascii="Times New Roman" w:hAnsi="Times New Roman" w:cs="Times New Roman"/>
          <w:color w:val="000000"/>
          <w:sz w:val="24"/>
          <w:szCs w:val="24"/>
        </w:rPr>
        <w:t>vol 5,issue 7(July 2010)</w:t>
      </w:r>
    </w:p>
    <w:p>
      <w:pPr>
        <w:widowControl/>
        <w:adjustRightInd/>
        <w:snapToGrid/>
        <w:spacing w:beforeAutospacing="0" w:line="480" w:lineRule="auto"/>
        <w:ind w:left="0" w:leftChars="0" w:right="0"/>
        <w:textAlignment w:val="auto"/>
        <w:outlineLvl w:val="9"/>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[5]Yong Chen,Tao Jiang,Shao Li,Uncovering disease genes by maximizing information flow in the phenome-interactome network,</w:t>
      </w:r>
      <w:r>
        <w:rPr>
          <w:rFonts w:hint="default" w:ascii="Times New Roman" w:hAnsi="Times New Roman" w:cs="Times New Roman"/>
          <w:i/>
          <w:iCs/>
          <w:color w:val="000000"/>
          <w:sz w:val="24"/>
          <w:szCs w:val="24"/>
        </w:rPr>
        <w:t xml:space="preserve">Bioinformatics, </w:t>
      </w:r>
      <w:r>
        <w:rPr>
          <w:rFonts w:hint="default" w:ascii="Times New Roman" w:hAnsi="Times New Roman" w:cs="Times New Roman"/>
          <w:color w:val="000000"/>
          <w:sz w:val="24"/>
          <w:szCs w:val="24"/>
        </w:rPr>
        <w:t>vol 27, page i167-i176(2011)</w:t>
      </w:r>
    </w:p>
    <w:p>
      <w:pPr>
        <w:widowControl/>
        <w:adjustRightInd/>
        <w:snapToGrid/>
        <w:spacing w:beforeAutospacing="0" w:afterAutospacing="0" w:line="480" w:lineRule="auto"/>
        <w:ind w:left="0" w:leftChars="0" w:right="0"/>
        <w:textAlignment w:val="auto"/>
        <w:outlineLvl w:val="9"/>
        <w:rPr>
          <w:rFonts w:hint="default" w:ascii="Times New Roman" w:hAnsi="Times New Roman" w:eastAsia="宋体" w:cs="Times New Roman"/>
          <w:color w:val="000000"/>
          <w:sz w:val="24"/>
          <w:szCs w:val="24"/>
          <w:lang w:val="en-US" w:eastAsia="zh-CN"/>
        </w:rPr>
      </w:pPr>
      <w:ins w:id="266" w:author="1" w:date="2015-08-11T22:35:00Z">
        <w:r>
          <w:rPr>
            <w:rFonts w:hint="default" w:ascii="Times New Roman" w:hAnsi="Times New Roman" w:cs="Times New Roman"/>
            <w:color w:val="000000"/>
            <w:sz w:val="24"/>
            <w:szCs w:val="24"/>
            <w:lang w:val="en-US" w:eastAsia="zh-CN"/>
          </w:rPr>
          <w:t>[6]</w:t>
        </w:r>
      </w:ins>
      <w:ins w:id="267" w:author="1" w:date="2015-08-11T22:35:00Z">
        <w:r>
          <w:rPr>
            <w:rFonts w:hint="default" w:ascii="Times New Roman" w:hAnsi="Times New Roman" w:eastAsia="AdvP49811" w:cs="Times New Roman"/>
            <w:i w:val="0"/>
            <w:color w:val="000000"/>
            <w:sz w:val="24"/>
            <w:szCs w:val="24"/>
          </w:rPr>
          <w:t>Wishart DS, Knox C, Guo AC, Cheng D, Shrivastava S, et al. (2008) DrugBank:</w:t>
        </w:r>
      </w:ins>
      <w:ins w:id="268" w:author="1" w:date="2015-08-11T22:35:00Z">
        <w:r>
          <w:rPr>
            <w:rFonts w:hint="default" w:ascii="Times New Roman" w:hAnsi="Times New Roman" w:eastAsia="AdvP49811" w:cs="Times New Roman"/>
            <w:i w:val="0"/>
            <w:color w:val="000000"/>
            <w:sz w:val="24"/>
            <w:szCs w:val="24"/>
          </w:rPr>
          <w:br/>
        </w:r>
      </w:ins>
      <w:ins w:id="269" w:author="1" w:date="2015-08-11T22:35:00Z">
        <w:r>
          <w:rPr>
            <w:rFonts w:hint="default" w:ascii="Times New Roman" w:hAnsi="Times New Roman" w:eastAsia="AdvP49811" w:cs="Times New Roman"/>
            <w:i w:val="0"/>
            <w:color w:val="000000"/>
            <w:sz w:val="24"/>
            <w:szCs w:val="24"/>
          </w:rPr>
          <w:t>a knowledge</w:t>
        </w:r>
      </w:ins>
      <w:r>
        <w:rPr>
          <w:rFonts w:hint="eastAsia" w:cs="Times New Roman"/>
          <w:i w:val="0"/>
          <w:color w:val="000000"/>
          <w:sz w:val="24"/>
          <w:szCs w:val="24"/>
          <w:lang w:val="en-US" w:eastAsia="zh-CN"/>
        </w:rPr>
        <w:t xml:space="preserve"> </w:t>
      </w:r>
      <w:ins w:id="270" w:author="1" w:date="2015-08-11T22:35:00Z">
        <w:r>
          <w:rPr>
            <w:rFonts w:hint="default" w:ascii="Times New Roman" w:hAnsi="Times New Roman" w:eastAsia="AdvP49811" w:cs="Times New Roman"/>
            <w:i w:val="0"/>
            <w:color w:val="000000"/>
            <w:sz w:val="24"/>
            <w:szCs w:val="24"/>
          </w:rPr>
          <w:t>base for drugs, drug actions and drug targets. Nucleic Acids Res 36:</w:t>
        </w:r>
      </w:ins>
      <w:ins w:id="271" w:author="1" w:date="2015-08-11T22:35:00Z">
        <w:r>
          <w:rPr>
            <w:rFonts w:hint="default" w:ascii="Times New Roman" w:hAnsi="Times New Roman" w:eastAsia="AdvP49811" w:cs="Times New Roman"/>
            <w:i w:val="0"/>
            <w:color w:val="000000"/>
            <w:sz w:val="24"/>
            <w:szCs w:val="24"/>
          </w:rPr>
          <w:br/>
        </w:r>
      </w:ins>
      <w:ins w:id="272" w:author="1" w:date="2015-08-11T22:35:00Z">
        <w:r>
          <w:rPr>
            <w:rFonts w:hint="default" w:ascii="Times New Roman" w:hAnsi="Times New Roman" w:eastAsia="AdvP49811" w:cs="Times New Roman"/>
            <w:i w:val="0"/>
            <w:color w:val="000000"/>
            <w:sz w:val="24"/>
            <w:szCs w:val="24"/>
          </w:rPr>
          <w:t>D901–D906.</w:t>
        </w:r>
      </w:ins>
    </w:p>
    <w:p>
      <w:pPr>
        <w:adjustRightInd/>
        <w:snapToGrid/>
        <w:spacing w:beforeAutospacing="0" w:line="480" w:lineRule="auto"/>
        <w:ind w:left="0" w:leftChars="0" w:right="0"/>
        <w:textAlignment w:val="auto"/>
        <w:outlineLvl w:val="9"/>
        <w:rPr>
          <w:ins w:id="273" w:author="1" w:date="2015-08-11T22:37:00Z"/>
          <w:rFonts w:hint="default" w:ascii="Times New Roman" w:hAnsi="Times New Roman" w:eastAsia="sans-serif" w:cs="Times New Roman"/>
          <w:b w:val="0"/>
          <w:i w:val="0"/>
          <w:caps w:val="0"/>
          <w:color w:val="252525"/>
          <w:spacing w:val="0"/>
          <w:sz w:val="24"/>
          <w:szCs w:val="24"/>
          <w:shd w:val="clear" w:color="auto" w:fill="FFFFFF"/>
        </w:rPr>
      </w:pPr>
      <w:ins w:id="274" w:author="1" w:date="2015-08-11T22:37:00Z">
        <w:r>
          <w:rPr>
            <w:rFonts w:hint="default" w:ascii="Times New Roman" w:hAnsi="Times New Roman" w:cs="Times New Roman"/>
            <w:color w:val="000000"/>
            <w:sz w:val="24"/>
            <w:szCs w:val="24"/>
            <w:lang w:val="en-US" w:eastAsia="zh-CN"/>
          </w:rPr>
          <w:t>[7]</w:t>
        </w:r>
      </w:ins>
      <w:ins w:id="275" w:author="1" w:date="2015-08-11T22:37:00Z">
        <w:r>
          <w:rPr>
            <w:rFonts w:hint="default" w:ascii="Times New Roman" w:hAnsi="Times New Roman" w:eastAsia="sans-serif" w:cs="Times New Roman"/>
            <w:b w:val="0"/>
            <w:i w:val="0"/>
            <w:caps w:val="0"/>
            <w:color w:val="252525"/>
            <w:spacing w:val="0"/>
            <w:sz w:val="24"/>
            <w:szCs w:val="24"/>
            <w:shd w:val="clear" w:color="auto" w:fill="FFFFFF"/>
          </w:rPr>
          <w:t>O'Boyle, N. M.; Banck, M.; James, C. A.; Morley, C.; Vandermeersch, T.; Hutchison, G. R. (2011). </w:t>
        </w:r>
      </w:ins>
      <w:ins w:id="276" w:author="1" w:date="2015-08-11T22:37:00Z">
        <w:r>
          <w:rPr>
            <w:rFonts w:hint="default" w:ascii="Times New Roman" w:hAnsi="Times New Roman" w:eastAsia="sans-serif" w:cs="Times New Roman"/>
            <w:b w:val="0"/>
            <w:i w:val="0"/>
            <w:caps w:val="0"/>
            <w:color w:val="663366"/>
            <w:spacing w:val="0"/>
            <w:sz w:val="24"/>
            <w:szCs w:val="24"/>
            <w:u w:val="none"/>
          </w:rPr>
          <w:fldChar w:fldCharType="begin"/>
        </w:r>
      </w:ins>
      <w:ins w:id="277" w:author="1" w:date="2015-08-11T22:37:00Z">
        <w:r>
          <w:rPr>
            <w:rFonts w:hint="default" w:ascii="Times New Roman" w:hAnsi="Times New Roman" w:eastAsia="sans-serif" w:cs="Times New Roman"/>
            <w:b w:val="0"/>
            <w:i w:val="0"/>
            <w:caps w:val="0"/>
            <w:color w:val="663366"/>
            <w:spacing w:val="0"/>
            <w:sz w:val="24"/>
            <w:szCs w:val="24"/>
            <w:u w:val="none"/>
          </w:rPr>
          <w:instrText xml:space="preserve"> HYPERLINK "https://www.ncbi.nlm.nih.gov/pmc/articles/PMC3198950" </w:instrText>
        </w:r>
      </w:ins>
      <w:ins w:id="278" w:author="1" w:date="2015-08-11T22:37:00Z">
        <w:r>
          <w:rPr>
            <w:rFonts w:hint="default" w:ascii="Times New Roman" w:hAnsi="Times New Roman" w:eastAsia="sans-serif" w:cs="Times New Roman"/>
            <w:b w:val="0"/>
            <w:i w:val="0"/>
            <w:caps w:val="0"/>
            <w:color w:val="663366"/>
            <w:spacing w:val="0"/>
            <w:sz w:val="24"/>
            <w:szCs w:val="24"/>
            <w:u w:val="none"/>
          </w:rPr>
          <w:fldChar w:fldCharType="separate"/>
        </w:r>
      </w:ins>
      <w:ins w:id="279" w:author="1" w:date="2015-08-11T22:37:00Z">
        <w:r>
          <w:rPr>
            <w:rStyle w:val="9"/>
            <w:rFonts w:hint="default" w:ascii="Times New Roman" w:hAnsi="Times New Roman" w:eastAsia="sans-serif" w:cs="Times New Roman"/>
            <w:b w:val="0"/>
            <w:i w:val="0"/>
            <w:caps w:val="0"/>
            <w:color w:val="663366"/>
            <w:spacing w:val="0"/>
            <w:sz w:val="24"/>
            <w:szCs w:val="24"/>
            <w:u w:val="none"/>
          </w:rPr>
          <w:t>"Open Babel: An open chemical toolbox"</w:t>
        </w:r>
      </w:ins>
      <w:ins w:id="280" w:author="1" w:date="2015-08-11T22:37:00Z">
        <w:r>
          <w:rPr>
            <w:rFonts w:hint="default" w:ascii="Times New Roman" w:hAnsi="Times New Roman" w:eastAsia="sans-serif" w:cs="Times New Roman"/>
            <w:b w:val="0"/>
            <w:i w:val="0"/>
            <w:caps w:val="0"/>
            <w:color w:val="663366"/>
            <w:spacing w:val="0"/>
            <w:sz w:val="24"/>
            <w:szCs w:val="24"/>
            <w:u w:val="none"/>
          </w:rPr>
          <w:fldChar w:fldCharType="end"/>
        </w:r>
      </w:ins>
      <w:ins w:id="281" w:author="1" w:date="2015-08-11T22:37:00Z">
        <w:r>
          <w:rPr>
            <w:rFonts w:hint="default" w:ascii="Times New Roman" w:hAnsi="Times New Roman" w:eastAsia="sans-serif" w:cs="Times New Roman"/>
            <w:b w:val="0"/>
            <w:i w:val="0"/>
            <w:caps w:val="0"/>
            <w:color w:val="252525"/>
            <w:spacing w:val="0"/>
            <w:sz w:val="24"/>
            <w:szCs w:val="24"/>
            <w:shd w:val="clear" w:color="auto" w:fill="FFFFFF"/>
          </w:rPr>
          <w:t>. </w:t>
        </w:r>
      </w:ins>
      <w:ins w:id="282" w:author="1" w:date="2015-08-11T22:37:00Z">
        <w:r>
          <w:rPr>
            <w:rFonts w:hint="default" w:ascii="Times New Roman" w:hAnsi="Times New Roman" w:eastAsia="sans-serif" w:cs="Times New Roman"/>
            <w:b w:val="0"/>
            <w:i/>
            <w:caps w:val="0"/>
            <w:color w:val="252525"/>
            <w:spacing w:val="0"/>
            <w:sz w:val="24"/>
            <w:szCs w:val="24"/>
            <w:shd w:val="clear" w:color="auto" w:fill="FFFFFF"/>
          </w:rPr>
          <w:t>Journal of Cheminformatics</w:t>
        </w:r>
      </w:ins>
      <w:ins w:id="283" w:author="1" w:date="2015-08-11T22:37:00Z">
        <w:r>
          <w:rPr>
            <w:rFonts w:hint="default" w:ascii="Times New Roman" w:hAnsi="Times New Roman" w:eastAsia="sans-serif" w:cs="Times New Roman"/>
            <w:b w:val="0"/>
            <w:i w:val="0"/>
            <w:caps w:val="0"/>
            <w:color w:val="252525"/>
            <w:spacing w:val="0"/>
            <w:sz w:val="24"/>
            <w:szCs w:val="24"/>
            <w:shd w:val="clear" w:color="auto" w:fill="FFFFFF"/>
          </w:rPr>
          <w:t> </w:t>
        </w:r>
      </w:ins>
    </w:p>
    <w:p>
      <w:pPr>
        <w:adjustRightInd/>
        <w:snapToGrid/>
        <w:spacing w:beforeAutospacing="0" w:line="480" w:lineRule="auto"/>
        <w:ind w:left="0" w:leftChars="0" w:right="0"/>
        <w:textAlignment w:val="auto"/>
        <w:outlineLvl w:val="9"/>
        <w:rPr>
          <w:ins w:id="284" w:author="1" w:date="2015-08-11T22:40:00Z"/>
          <w:rFonts w:hint="default" w:ascii="Times New Roman" w:hAnsi="Times New Roman" w:eastAsia="sans-serif" w:cs="Times New Roman"/>
          <w:b w:val="0"/>
          <w:i/>
          <w:iCs/>
          <w:caps w:val="0"/>
          <w:color w:val="252525"/>
          <w:spacing w:val="0"/>
          <w:sz w:val="24"/>
          <w:szCs w:val="24"/>
          <w:shd w:val="clear" w:color="auto" w:fill="FFFFFF"/>
          <w:lang w:val="en-US" w:eastAsia="zh-CN"/>
        </w:rPr>
      </w:pPr>
      <w:ins w:id="285" w:author="1" w:date="2015-08-11T22:37:00Z">
        <w:r>
          <w:rPr>
            <w:rFonts w:hint="default" w:ascii="Times New Roman" w:hAnsi="Times New Roman" w:eastAsia="sans-serif" w:cs="Times New Roman"/>
            <w:b w:val="0"/>
            <w:i w:val="0"/>
            <w:caps w:val="0"/>
            <w:color w:val="252525"/>
            <w:spacing w:val="0"/>
            <w:sz w:val="24"/>
            <w:szCs w:val="24"/>
            <w:shd w:val="clear" w:color="auto" w:fill="FFFFFF"/>
            <w:lang w:val="en-US" w:eastAsia="zh-CN"/>
          </w:rPr>
          <w:t>[8]</w:t>
        </w:r>
      </w:ins>
      <w:ins w:id="286" w:author="1" w:date="2015-08-11T22:38:00Z">
        <w:r>
          <w:rPr>
            <w:rFonts w:hint="default" w:ascii="Times New Roman" w:hAnsi="Times New Roman" w:eastAsia="sans-serif" w:cs="Times New Roman"/>
            <w:b w:val="0"/>
            <w:i w:val="0"/>
            <w:caps w:val="0"/>
            <w:color w:val="252525"/>
            <w:spacing w:val="0"/>
            <w:sz w:val="24"/>
            <w:szCs w:val="24"/>
            <w:shd w:val="clear" w:color="auto" w:fill="FFFFFF"/>
            <w:lang w:val="en-US" w:eastAsia="zh-CN"/>
          </w:rPr>
          <w:t>unknown;</w:t>
        </w:r>
      </w:ins>
      <w:ins w:id="287" w:author="1" w:date="2015-08-11T22:39:00Z">
        <w:r>
          <w:rPr>
            <w:rFonts w:hint="default" w:ascii="Times New Roman" w:hAnsi="Times New Roman" w:eastAsia="sans-serif" w:cs="Times New Roman"/>
            <w:b w:val="0"/>
            <w:i w:val="0"/>
            <w:caps w:val="0"/>
            <w:color w:val="252525"/>
            <w:spacing w:val="0"/>
            <w:sz w:val="24"/>
            <w:szCs w:val="24"/>
            <w:shd w:val="clear" w:color="auto" w:fill="FFFFFF"/>
            <w:lang w:val="en-US" w:eastAsia="zh-CN"/>
          </w:rPr>
          <w:t>”</w:t>
        </w:r>
      </w:ins>
      <w:ins w:id="288" w:author="1" w:date="2015-08-11T22:38:00Z">
        <w:r>
          <w:rPr>
            <w:rFonts w:hint="default" w:ascii="Times New Roman" w:hAnsi="Times New Roman" w:eastAsia="sans-serif" w:cs="Times New Roman"/>
            <w:b w:val="0"/>
            <w:i/>
            <w:iCs/>
            <w:caps w:val="0"/>
            <w:color w:val="252525"/>
            <w:spacing w:val="0"/>
            <w:sz w:val="24"/>
            <w:szCs w:val="24"/>
            <w:shd w:val="clear" w:color="auto" w:fill="FFFFFF"/>
            <w:lang w:val="en-US" w:eastAsia="zh-CN"/>
          </w:rPr>
          <w:t>openbabel</w:t>
        </w:r>
      </w:ins>
      <w:ins w:id="289" w:author="1" w:date="2015-08-11T22:39:00Z">
        <w:r>
          <w:rPr>
            <w:rFonts w:hint="default" w:ascii="Times New Roman" w:hAnsi="Times New Roman" w:eastAsia="sans-serif" w:cs="Times New Roman"/>
            <w:b w:val="0"/>
            <w:i/>
            <w:iCs/>
            <w:caps w:val="0"/>
            <w:color w:val="252525"/>
            <w:spacing w:val="0"/>
            <w:sz w:val="24"/>
            <w:szCs w:val="24"/>
            <w:shd w:val="clear" w:color="auto" w:fill="FFFFFF"/>
            <w:lang w:val="en-US" w:eastAsia="zh-CN"/>
          </w:rPr>
          <w:t xml:space="preserve"> instruct” ;</w:t>
        </w:r>
      </w:ins>
      <w:ins w:id="290" w:author="1" w:date="2015-08-11T22:39:00Z">
        <w:r>
          <w:rPr>
            <w:rFonts w:hint="default" w:ascii="Times New Roman" w:hAnsi="Times New Roman" w:eastAsia="sans-serif" w:cs="Times New Roman"/>
            <w:i/>
            <w:iCs/>
            <w:color w:val="252525"/>
            <w:sz w:val="24"/>
            <w:szCs w:val="24"/>
            <w:shd w:val="clear" w:color="auto" w:fill="FFFFFF"/>
          </w:rPr>
          <w:t>http://emuch.net/html/201207/4695885.html</w:t>
        </w:r>
      </w:ins>
      <w:ins w:id="291" w:author="1" w:date="2015-08-11T22:38:00Z">
        <w:r>
          <w:rPr>
            <w:rFonts w:hint="default" w:ascii="Times New Roman" w:hAnsi="Times New Roman" w:eastAsia="sans-serif" w:cs="Times New Roman"/>
            <w:b w:val="0"/>
            <w:i/>
            <w:iCs/>
            <w:caps w:val="0"/>
            <w:color w:val="252525"/>
            <w:spacing w:val="0"/>
            <w:sz w:val="24"/>
            <w:szCs w:val="24"/>
            <w:shd w:val="clear" w:color="auto" w:fill="FFFFFF"/>
            <w:lang w:val="en-US" w:eastAsia="zh-CN"/>
          </w:rPr>
          <w:t xml:space="preserve"> </w:t>
        </w:r>
      </w:ins>
    </w:p>
    <w:p>
      <w:pPr>
        <w:widowControl/>
        <w:shd w:val="clear" w:color="auto" w:fill="FFFFFF"/>
        <w:adjustRightInd/>
        <w:snapToGrid/>
        <w:spacing w:beforeAutospacing="0" w:line="480" w:lineRule="auto"/>
        <w:ind w:left="0" w:leftChars="0" w:right="0"/>
        <w:jc w:val="left"/>
        <w:textAlignment w:val="auto"/>
        <w:outlineLvl w:val="9"/>
        <w:rPr>
          <w:rFonts w:hint="default" w:ascii="Times New Roman" w:hAnsi="Times New Roman" w:eastAsia="sans-serif" w:cs="Times New Roman"/>
          <w:b w:val="0"/>
          <w:i w:val="0"/>
          <w:iCs w:val="0"/>
          <w:caps w:val="0"/>
          <w:color w:val="252525"/>
          <w:spacing w:val="0"/>
          <w:sz w:val="24"/>
          <w:szCs w:val="24"/>
          <w:shd w:val="clear" w:color="auto" w:fill="FFFFFF"/>
          <w:lang w:val="en-US" w:eastAsia="zh-CN"/>
        </w:rPr>
      </w:pPr>
      <w:ins w:id="292" w:author="1" w:date="2015-08-11T22:40:00Z">
        <w:r>
          <w:rPr>
            <w:rFonts w:hint="default" w:ascii="Times New Roman" w:hAnsi="Times New Roman" w:eastAsia="sans-serif" w:cs="Times New Roman"/>
            <w:b w:val="0"/>
            <w:i w:val="0"/>
            <w:iCs w:val="0"/>
            <w:caps w:val="0"/>
            <w:color w:val="252525"/>
            <w:spacing w:val="0"/>
            <w:sz w:val="24"/>
            <w:szCs w:val="24"/>
            <w:shd w:val="clear" w:color="auto" w:fill="FFFFFF"/>
            <w:lang w:val="en-US" w:eastAsia="zh-CN"/>
          </w:rPr>
          <w:t>[9]</w:t>
        </w:r>
      </w:ins>
      <w:ins w:id="293" w:author="1" w:date="2015-08-11T22:42:00Z">
        <w:r>
          <w:rPr>
            <w:rFonts w:hint="default" w:ascii="Times New Roman" w:hAnsi="Times New Roman" w:eastAsia="sans-serif" w:cs="Times New Roman"/>
            <w:b w:val="0"/>
            <w:i w:val="0"/>
            <w:iCs w:val="0"/>
            <w:caps w:val="0"/>
            <w:color w:val="252525"/>
            <w:spacing w:val="0"/>
            <w:sz w:val="24"/>
            <w:szCs w:val="24"/>
            <w:shd w:val="clear" w:color="auto" w:fill="FFFFFF"/>
            <w:lang w:val="en-US" w:eastAsia="zh-CN"/>
          </w:rPr>
          <w:t>Peer Bork,</w:t>
        </w:r>
      </w:ins>
      <w:ins w:id="294" w:author="1" w:date="2015-08-11T22:42:00Z">
        <w:r>
          <w:rPr>
            <w:rFonts w:hint="default" w:ascii="Times New Roman" w:hAnsi="Times New Roman" w:eastAsia="宋体" w:cs="Times New Roman"/>
            <w:b w:val="0"/>
            <w:i w:val="0"/>
            <w:caps w:val="0"/>
            <w:color w:val="000000"/>
            <w:spacing w:val="0"/>
            <w:kern w:val="0"/>
            <w:sz w:val="24"/>
            <w:szCs w:val="24"/>
            <w:shd w:val="clear" w:color="auto" w:fill="FFFFFF"/>
            <w:lang w:val="en-US" w:eastAsia="zh-CN" w:bidi="ar-SA"/>
          </w:rPr>
          <w:t>Lars Juhl Jensen</w:t>
        </w:r>
      </w:ins>
      <w:ins w:id="295" w:author="1" w:date="2015-08-11T22:42:00Z">
        <w:r>
          <w:rPr>
            <w:rFonts w:hint="default" w:ascii="Times New Roman" w:hAnsi="Times New Roman" w:cs="Times New Roman"/>
            <w:b w:val="0"/>
            <w:i w:val="0"/>
            <w:caps w:val="0"/>
            <w:color w:val="000000"/>
            <w:spacing w:val="0"/>
            <w:kern w:val="0"/>
            <w:sz w:val="24"/>
            <w:szCs w:val="24"/>
            <w:shd w:val="clear" w:color="auto" w:fill="FFFFFF"/>
            <w:lang w:val="en-US" w:eastAsia="zh-CN" w:bidi="ar-SA"/>
          </w:rPr>
          <w:t>,</w:t>
        </w:r>
      </w:ins>
      <w:ins w:id="296" w:author="1" w:date="2015-08-11T22:42:00Z">
        <w:r>
          <w:rPr>
            <w:rFonts w:hint="default" w:ascii="Times New Roman" w:hAnsi="Times New Roman" w:eastAsia="宋体" w:cs="Times New Roman"/>
            <w:b w:val="0"/>
            <w:i w:val="0"/>
            <w:caps w:val="0"/>
            <w:color w:val="000000"/>
            <w:spacing w:val="0"/>
            <w:kern w:val="0"/>
            <w:sz w:val="24"/>
            <w:szCs w:val="24"/>
            <w:shd w:val="clear" w:color="auto" w:fill="FFFFFF"/>
            <w:lang w:val="en-US" w:eastAsia="zh-CN" w:bidi="ar-SA"/>
          </w:rPr>
          <w:t>Christian von Mering </w:t>
        </w:r>
      </w:ins>
      <w:ins w:id="297" w:author="1" w:date="2015-08-11T22:40:00Z">
        <w:r>
          <w:rPr>
            <w:rFonts w:hint="default" w:ascii="Times New Roman" w:hAnsi="Times New Roman" w:eastAsia="sans-serif" w:cs="Times New Roman"/>
            <w:b w:val="0"/>
            <w:i w:val="0"/>
            <w:iCs w:val="0"/>
            <w:caps w:val="0"/>
            <w:color w:val="252525"/>
            <w:spacing w:val="0"/>
            <w:sz w:val="24"/>
            <w:szCs w:val="24"/>
            <w:shd w:val="clear" w:color="auto" w:fill="FFFFFF"/>
            <w:lang w:val="en-US" w:eastAsia="zh-CN"/>
          </w:rPr>
          <w:t>,</w:t>
        </w:r>
      </w:ins>
      <w:ins w:id="298" w:author="1" w:date="2015-08-11T22:41:00Z">
        <w:r>
          <w:rPr>
            <w:rFonts w:hint="default" w:ascii="Times New Roman" w:hAnsi="Times New Roman" w:eastAsia="sans-serif" w:cs="Times New Roman"/>
            <w:b w:val="0"/>
            <w:i w:val="0"/>
            <w:iCs w:val="0"/>
            <w:caps w:val="0"/>
            <w:color w:val="252525"/>
            <w:spacing w:val="0"/>
            <w:sz w:val="24"/>
            <w:szCs w:val="24"/>
            <w:shd w:val="clear" w:color="auto" w:fill="FFFFFF"/>
            <w:lang w:val="en-US" w:eastAsia="zh-CN"/>
          </w:rPr>
          <w:t>”Chapter 4 :FAQ”</w:t>
        </w:r>
      </w:ins>
      <w:ins w:id="299" w:author="1" w:date="2015-08-11T22:40:00Z">
        <w:r>
          <w:rPr>
            <w:rFonts w:hint="default" w:ascii="Times New Roman" w:hAnsi="Times New Roman" w:eastAsia="sans-serif" w:cs="Times New Roman"/>
            <w:b w:val="0"/>
            <w:i w:val="0"/>
            <w:iCs w:val="0"/>
            <w:caps w:val="0"/>
            <w:color w:val="252525"/>
            <w:spacing w:val="0"/>
            <w:sz w:val="24"/>
            <w:szCs w:val="24"/>
            <w:shd w:val="clear" w:color="auto" w:fill="FFFFFF"/>
            <w:lang w:val="en-US" w:eastAsia="zh-CN"/>
          </w:rPr>
          <w:t xml:space="preserve"> </w:t>
        </w:r>
      </w:ins>
      <w:ins w:id="300" w:author="1" w:date="2015-08-11T22:41:00Z">
        <w:r>
          <w:rPr>
            <w:rFonts w:hint="default" w:ascii="Times New Roman" w:hAnsi="Times New Roman" w:eastAsia="sans-serif" w:cs="Times New Roman"/>
            <w:b w:val="0"/>
            <w:i w:val="0"/>
            <w:iCs w:val="0"/>
            <w:caps w:val="0"/>
            <w:color w:val="252525"/>
            <w:spacing w:val="0"/>
            <w:sz w:val="24"/>
            <w:szCs w:val="24"/>
            <w:shd w:val="clear" w:color="auto" w:fill="FFFFFF"/>
            <w:lang w:val="en-US" w:eastAsia="zh-CN"/>
          </w:rPr>
          <w:t>,</w:t>
        </w:r>
      </w:ins>
      <w:ins w:id="301" w:author="1" w:date="2015-08-11T22:40:00Z">
        <w:r>
          <w:rPr>
            <w:rFonts w:hint="default" w:ascii="Times New Roman" w:hAnsi="Times New Roman" w:eastAsia="sans-serif" w:cs="Times New Roman"/>
            <w:b w:val="0"/>
            <w:i w:val="0"/>
            <w:iCs w:val="0"/>
            <w:caps w:val="0"/>
            <w:color w:val="252525"/>
            <w:spacing w:val="0"/>
            <w:sz w:val="24"/>
            <w:szCs w:val="24"/>
            <w:shd w:val="clear" w:color="auto" w:fill="FFFFFF"/>
            <w:lang w:val="en-US" w:eastAsia="zh-CN"/>
          </w:rPr>
          <w:t>String documentation</w:t>
        </w:r>
      </w:ins>
      <w:ins w:id="302" w:author="1" w:date="2015-08-11T22:43:00Z">
        <w:r>
          <w:rPr>
            <w:rFonts w:hint="default" w:ascii="Times New Roman" w:hAnsi="Times New Roman" w:eastAsia="sans-serif" w:cs="Times New Roman"/>
            <w:b w:val="0"/>
            <w:i w:val="0"/>
            <w:iCs w:val="0"/>
            <w:caps w:val="0"/>
            <w:color w:val="252525"/>
            <w:spacing w:val="0"/>
            <w:sz w:val="24"/>
            <w:szCs w:val="24"/>
            <w:shd w:val="clear" w:color="auto" w:fill="FFFFFF"/>
            <w:lang w:val="en-US" w:eastAsia="zh-CN"/>
          </w:rPr>
          <w:t>(2000-2011)</w:t>
        </w:r>
      </w:ins>
    </w:p>
    <w:p>
      <w:pPr>
        <w:widowControl/>
        <w:shd w:val="clear" w:color="auto" w:fill="FFFFFF"/>
        <w:adjustRightInd/>
        <w:snapToGrid/>
        <w:spacing w:beforeAutospacing="0" w:line="480" w:lineRule="auto"/>
        <w:ind w:left="0" w:leftChars="0" w:right="0"/>
        <w:jc w:val="left"/>
        <w:textAlignment w:val="auto"/>
        <w:outlineLvl w:val="9"/>
        <w:rPr>
          <w:rFonts w:hint="default" w:ascii="Times New Roman" w:hAnsi="Times New Roman" w:eastAsia="sans-serif" w:cs="Times New Roman"/>
          <w:b w:val="0"/>
          <w:i w:val="0"/>
          <w:caps w:val="0"/>
          <w:color w:val="252525"/>
          <w:spacing w:val="0"/>
          <w:sz w:val="24"/>
          <w:szCs w:val="24"/>
          <w:shd w:val="clear" w:color="auto" w:fill="FFFFFF"/>
        </w:rPr>
      </w:pPr>
      <w:r>
        <w:rPr>
          <w:rFonts w:hint="default" w:ascii="Times New Roman" w:hAnsi="Times New Roman" w:eastAsia="sans-serif" w:cs="Times New Roman"/>
          <w:b w:val="0"/>
          <w:i w:val="0"/>
          <w:iCs w:val="0"/>
          <w:caps w:val="0"/>
          <w:color w:val="252525"/>
          <w:spacing w:val="0"/>
          <w:sz w:val="24"/>
          <w:szCs w:val="24"/>
          <w:shd w:val="clear" w:color="auto" w:fill="FFFFFF"/>
          <w:lang w:val="en-US" w:eastAsia="zh-CN"/>
        </w:rPr>
        <w:t>[10]</w:t>
      </w:r>
      <w:r>
        <w:rPr>
          <w:rFonts w:hint="default" w:ascii="Times New Roman" w:hAnsi="Times New Roman" w:eastAsia="sans-serif" w:cs="Times New Roman"/>
          <w:b w:val="0"/>
          <w:i w:val="0"/>
          <w:caps w:val="0"/>
          <w:color w:val="252525"/>
          <w:spacing w:val="0"/>
          <w:sz w:val="24"/>
          <w:szCs w:val="24"/>
          <w:shd w:val="clear" w:color="auto" w:fill="FFFFFF"/>
        </w:rPr>
        <w:t> Jensen LJ, Kuhn M, Stark M, Chaffron S, Creevey C, Muller J, Doerks T, Julien P, Roth A, Simonovic M, Bork P, von Mering C (2009). </w:t>
      </w:r>
      <w:r>
        <w:rPr>
          <w:rFonts w:hint="default" w:ascii="Times New Roman" w:hAnsi="Times New Roman" w:eastAsia="sans-serif" w:cs="Times New Roman"/>
          <w:b w:val="0"/>
          <w:i w:val="0"/>
          <w:caps w:val="0"/>
          <w:color w:val="663366"/>
          <w:spacing w:val="0"/>
          <w:sz w:val="24"/>
          <w:szCs w:val="24"/>
          <w:u w:val="none"/>
          <w:shd w:val="clear" w:color="auto" w:fill="FFFFFF"/>
        </w:rPr>
        <w:fldChar w:fldCharType="begin"/>
      </w:r>
      <w:r>
        <w:rPr>
          <w:rFonts w:hint="default" w:ascii="Times New Roman" w:hAnsi="Times New Roman" w:eastAsia="sans-serif" w:cs="Times New Roman"/>
          <w:b w:val="0"/>
          <w:i w:val="0"/>
          <w:caps w:val="0"/>
          <w:color w:val="663366"/>
          <w:spacing w:val="0"/>
          <w:sz w:val="24"/>
          <w:szCs w:val="24"/>
          <w:u w:val="none"/>
          <w:shd w:val="clear" w:color="auto" w:fill="FFFFFF"/>
        </w:rPr>
        <w:instrText xml:space="preserve"> HYPERLINK "https://www.ncbi.nlm.nih.gov/pmc/articles/PMC2686466" </w:instrText>
      </w:r>
      <w:r>
        <w:rPr>
          <w:rFonts w:hint="default" w:ascii="Times New Roman" w:hAnsi="Times New Roman" w:eastAsia="sans-serif" w:cs="Times New Roman"/>
          <w:b w:val="0"/>
          <w:i w:val="0"/>
          <w:caps w:val="0"/>
          <w:color w:val="663366"/>
          <w:spacing w:val="0"/>
          <w:sz w:val="24"/>
          <w:szCs w:val="24"/>
          <w:u w:val="none"/>
          <w:shd w:val="clear" w:color="auto" w:fill="FFFFFF"/>
        </w:rPr>
        <w:fldChar w:fldCharType="separate"/>
      </w:r>
      <w:r>
        <w:rPr>
          <w:rStyle w:val="9"/>
          <w:rFonts w:hint="default" w:ascii="Times New Roman" w:hAnsi="Times New Roman" w:eastAsia="sans-serif" w:cs="Times New Roman"/>
          <w:b w:val="0"/>
          <w:i w:val="0"/>
          <w:caps w:val="0"/>
          <w:color w:val="663366"/>
          <w:spacing w:val="0"/>
          <w:sz w:val="24"/>
          <w:szCs w:val="24"/>
          <w:u w:val="none"/>
          <w:shd w:val="clear" w:color="auto" w:fill="FFFFFF"/>
        </w:rPr>
        <w:t>"STRING 8--a global view on proteins and their functional interactions in 630 organisms"</w:t>
      </w:r>
      <w:r>
        <w:rPr>
          <w:rFonts w:hint="default" w:ascii="Times New Roman" w:hAnsi="Times New Roman" w:eastAsia="sans-serif" w:cs="Times New Roman"/>
          <w:b w:val="0"/>
          <w:i w:val="0"/>
          <w:caps w:val="0"/>
          <w:color w:val="663366"/>
          <w:spacing w:val="0"/>
          <w:sz w:val="24"/>
          <w:szCs w:val="24"/>
          <w:u w:val="none"/>
          <w:shd w:val="clear" w:color="auto" w:fill="FFFFFF"/>
        </w:rPr>
        <w:fldChar w:fldCharType="end"/>
      </w:r>
      <w:r>
        <w:rPr>
          <w:rFonts w:hint="default" w:ascii="Times New Roman" w:hAnsi="Times New Roman" w:eastAsia="sans-serif" w:cs="Times New Roman"/>
          <w:b w:val="0"/>
          <w:i w:val="0"/>
          <w:caps w:val="0"/>
          <w:color w:val="252525"/>
          <w:spacing w:val="0"/>
          <w:sz w:val="24"/>
          <w:szCs w:val="24"/>
          <w:shd w:val="clear" w:color="auto" w:fill="FFFFFF"/>
        </w:rPr>
        <w:t>. </w:t>
      </w:r>
      <w:r>
        <w:rPr>
          <w:rFonts w:hint="default" w:ascii="Times New Roman" w:hAnsi="Times New Roman" w:eastAsia="sans-serif" w:cs="Times New Roman"/>
          <w:b w:val="0"/>
          <w:i/>
          <w:caps w:val="0"/>
          <w:color w:val="252525"/>
          <w:spacing w:val="0"/>
          <w:sz w:val="24"/>
          <w:szCs w:val="24"/>
          <w:shd w:val="clear" w:color="auto" w:fill="FFFFFF"/>
        </w:rPr>
        <w:t>Nucleic Acids Res</w:t>
      </w:r>
      <w:r>
        <w:rPr>
          <w:rFonts w:hint="default" w:ascii="Times New Roman" w:hAnsi="Times New Roman" w:eastAsia="sans-serif" w:cs="Times New Roman"/>
          <w:b w:val="0"/>
          <w:i w:val="0"/>
          <w:caps w:val="0"/>
          <w:color w:val="252525"/>
          <w:spacing w:val="0"/>
          <w:sz w:val="24"/>
          <w:szCs w:val="24"/>
          <w:shd w:val="clear" w:color="auto" w:fill="FFFFFF"/>
        </w:rPr>
        <w:t> </w:t>
      </w:r>
      <w:r>
        <w:rPr>
          <w:rFonts w:hint="default" w:ascii="Times New Roman" w:hAnsi="Times New Roman" w:eastAsia="sans-serif" w:cs="Times New Roman"/>
          <w:b/>
          <w:i w:val="0"/>
          <w:caps w:val="0"/>
          <w:color w:val="252525"/>
          <w:spacing w:val="0"/>
          <w:sz w:val="24"/>
          <w:szCs w:val="24"/>
          <w:shd w:val="clear" w:color="auto" w:fill="FFFFFF"/>
        </w:rPr>
        <w:t>37</w:t>
      </w:r>
      <w:r>
        <w:rPr>
          <w:rFonts w:hint="default" w:ascii="Times New Roman" w:hAnsi="Times New Roman" w:eastAsia="sans-serif" w:cs="Times New Roman"/>
          <w:b w:val="0"/>
          <w:i w:val="0"/>
          <w:caps w:val="0"/>
          <w:color w:val="252525"/>
          <w:spacing w:val="0"/>
          <w:sz w:val="24"/>
          <w:szCs w:val="24"/>
          <w:shd w:val="clear" w:color="auto" w:fill="FFFFFF"/>
        </w:rPr>
        <w:t> (Database issue): D412–6. </w:t>
      </w:r>
    </w:p>
    <w:p>
      <w:pPr>
        <w:widowControl/>
        <w:shd w:val="clear" w:color="auto" w:fill="FFFFFF"/>
        <w:adjustRightInd/>
        <w:snapToGrid/>
        <w:spacing w:beforeAutospacing="0" w:line="480" w:lineRule="auto"/>
        <w:ind w:left="0" w:leftChars="0" w:right="0"/>
        <w:jc w:val="left"/>
        <w:textAlignment w:val="auto"/>
        <w:outlineLvl w:val="9"/>
        <w:rPr>
          <w:rFonts w:hint="eastAsia" w:ascii="Times New Roman" w:hAnsi="Times New Roman" w:eastAsia="sans-serif" w:cs="Times New Roman"/>
          <w:b w:val="0"/>
          <w:i w:val="0"/>
          <w:iCs w:val="0"/>
          <w:caps w:val="0"/>
          <w:color w:val="252525"/>
          <w:spacing w:val="0"/>
          <w:sz w:val="24"/>
          <w:szCs w:val="24"/>
          <w:shd w:val="clear" w:color="auto" w:fill="FFFFFF"/>
          <w:lang w:val="en-US" w:eastAsia="zh-CN"/>
        </w:rPr>
      </w:pPr>
      <w:r>
        <w:rPr>
          <w:rFonts w:hint="default" w:ascii="Times New Roman" w:hAnsi="Times New Roman" w:eastAsia="sans-serif" w:cs="Times New Roman"/>
          <w:b w:val="0"/>
          <w:i w:val="0"/>
          <w:caps w:val="0"/>
          <w:color w:val="252525"/>
          <w:spacing w:val="0"/>
          <w:sz w:val="24"/>
          <w:szCs w:val="24"/>
          <w:shd w:val="clear" w:color="auto" w:fill="FFFFFF"/>
          <w:lang w:val="en-US" w:eastAsia="zh-CN"/>
        </w:rPr>
        <w:t>[11]</w:t>
      </w:r>
      <w:r>
        <w:rPr>
          <w:rFonts w:hint="eastAsia" w:ascii="Times New Roman" w:hAnsi="Times New Roman" w:eastAsia="sans-serif" w:cs="Times New Roman"/>
          <w:b w:val="0"/>
          <w:i w:val="0"/>
          <w:caps w:val="0"/>
          <w:color w:val="252525"/>
          <w:spacing w:val="0"/>
          <w:sz w:val="24"/>
          <w:szCs w:val="24"/>
          <w:shd w:val="clear" w:color="auto" w:fill="FFFFFF"/>
          <w:lang w:val="en-US" w:eastAsia="zh-CN"/>
        </w:rPr>
        <w:t xml:space="preserve">Thomas H. Cormen, Charles E.Leiserson,Ronald L.Rivest, Clifford Stein [Chapter 26:network flow] </w:t>
      </w:r>
      <w:r>
        <w:rPr>
          <w:rFonts w:hint="eastAsia" w:ascii="Times New Roman" w:hAnsi="Times New Roman" w:eastAsia="sans-serif" w:cs="Times New Roman"/>
          <w:b w:val="0"/>
          <w:i/>
          <w:iCs/>
          <w:caps w:val="0"/>
          <w:color w:val="252525"/>
          <w:spacing w:val="0"/>
          <w:sz w:val="24"/>
          <w:szCs w:val="24"/>
          <w:shd w:val="clear" w:color="auto" w:fill="FFFFFF"/>
          <w:lang w:val="en-US" w:eastAsia="zh-CN"/>
        </w:rPr>
        <w:t xml:space="preserve">Introduction to algorithms  </w:t>
      </w:r>
      <w:r>
        <w:rPr>
          <w:rFonts w:hint="eastAsia" w:ascii="Times New Roman" w:hAnsi="Times New Roman" w:eastAsia="sans-serif" w:cs="Times New Roman"/>
          <w:b w:val="0"/>
          <w:i w:val="0"/>
          <w:iCs w:val="0"/>
          <w:caps w:val="0"/>
          <w:color w:val="252525"/>
          <w:spacing w:val="0"/>
          <w:sz w:val="24"/>
          <w:szCs w:val="24"/>
          <w:shd w:val="clear" w:color="auto" w:fill="FFFFFF"/>
          <w:lang w:val="en-US" w:eastAsia="zh-CN"/>
        </w:rPr>
        <w:t>(Second Edition)(ISBN :0-262-03293-7)</w:t>
      </w:r>
    </w:p>
    <w:p>
      <w:pPr>
        <w:widowControl/>
        <w:shd w:val="clear" w:color="auto" w:fill="FFFFFF"/>
        <w:adjustRightInd/>
        <w:snapToGrid/>
        <w:spacing w:beforeAutospacing="0" w:line="480" w:lineRule="auto"/>
        <w:ind w:left="0" w:leftChars="0" w:right="0"/>
        <w:jc w:val="left"/>
        <w:textAlignment w:val="auto"/>
        <w:outlineLvl w:val="9"/>
        <w:rPr>
          <w:rFonts w:hint="eastAsia" w:ascii="Times New Roman" w:hAnsi="Times New Roman" w:eastAsia="sans-serif" w:cs="Times New Roman"/>
          <w:b w:val="0"/>
          <w:i w:val="0"/>
          <w:iCs w:val="0"/>
          <w:caps w:val="0"/>
          <w:color w:val="252525"/>
          <w:spacing w:val="0"/>
          <w:sz w:val="24"/>
          <w:szCs w:val="24"/>
          <w:shd w:val="clear" w:color="auto" w:fill="FFFFFF"/>
          <w:lang w:val="en-US" w:eastAsia="zh-CN"/>
        </w:rPr>
      </w:pPr>
    </w:p>
    <w:p>
      <w:pPr>
        <w:widowControl/>
        <w:shd w:val="clear" w:color="auto" w:fill="FFFFFF"/>
        <w:adjustRightInd/>
        <w:snapToGrid/>
        <w:spacing w:beforeAutospacing="0" w:line="480" w:lineRule="auto"/>
        <w:ind w:left="0" w:leftChars="0" w:right="0"/>
        <w:jc w:val="left"/>
        <w:textAlignment w:val="auto"/>
        <w:outlineLvl w:val="9"/>
        <w:rPr>
          <w:rFonts w:hint="eastAsia" w:ascii="Times New Roman" w:hAnsi="Times New Roman" w:eastAsia="sans-serif" w:cs="Times New Roman"/>
          <w:b w:val="0"/>
          <w:i w:val="0"/>
          <w:iCs w:val="0"/>
          <w:caps w:val="0"/>
          <w:color w:val="252525"/>
          <w:spacing w:val="0"/>
          <w:sz w:val="24"/>
          <w:szCs w:val="24"/>
          <w:shd w:val="clear" w:color="auto" w:fill="FFFFFF"/>
          <w:lang w:val="en-US" w:eastAsia="zh-CN"/>
        </w:rPr>
      </w:pPr>
    </w:p>
    <w:p>
      <w:pPr>
        <w:pStyle w:val="12"/>
        <w:widowControl w:val="0"/>
        <w:numPr>
          <w:ilvl w:val="0"/>
          <w:numId w:val="1"/>
        </w:numPr>
        <w:autoSpaceDE w:val="0"/>
        <w:autoSpaceDN w:val="0"/>
        <w:adjustRightInd w:val="0"/>
        <w:snapToGrid/>
        <w:spacing w:line="480" w:lineRule="auto"/>
        <w:ind w:right="0"/>
        <w:jc w:val="both"/>
        <w:textAlignment w:val="auto"/>
        <w:outlineLvl w:val="9"/>
        <w:rPr>
          <w:rFonts w:ascii="Avenir Next Regular" w:hAnsi="Avenir Next Regular" w:cs="Times New Roman"/>
          <w:sz w:val="28"/>
          <w:szCs w:val="28"/>
        </w:rPr>
      </w:pPr>
      <w:r>
        <w:rPr>
          <w:rFonts w:ascii="Avenir Next Regular" w:hAnsi="Avenir Next Regular" w:cs="Times New Roman"/>
          <w:sz w:val="28"/>
          <w:szCs w:val="28"/>
        </w:rPr>
        <w:t>Title of Appendix</w:t>
      </w:r>
    </w:p>
    <w:p>
      <w:pPr>
        <w:widowControl w:val="0"/>
        <w:autoSpaceDE w:val="0"/>
        <w:autoSpaceDN w:val="0"/>
        <w:adjustRightInd w:val="0"/>
        <w:snapToGrid/>
        <w:spacing w:line="480" w:lineRule="auto"/>
        <w:ind w:left="360" w:right="0"/>
        <w:jc w:val="both"/>
        <w:textAlignment w:val="auto"/>
        <w:outlineLvl w:val="9"/>
        <w:rPr>
          <w:rFonts w:ascii="Avenir Next Regular" w:hAnsi="Avenir Next Regular" w:cs="Times New Roman"/>
          <w:sz w:val="28"/>
          <w:szCs w:val="28"/>
        </w:rPr>
      </w:pPr>
    </w:p>
    <w:p>
      <w:pPr>
        <w:widowControl w:val="0"/>
        <w:autoSpaceDE w:val="0"/>
        <w:autoSpaceDN w:val="0"/>
        <w:adjustRightInd w:val="0"/>
        <w:snapToGrid/>
        <w:spacing w:line="480" w:lineRule="auto"/>
        <w:ind w:right="0"/>
        <w:jc w:val="both"/>
        <w:textAlignment w:val="auto"/>
        <w:outlineLvl w:val="9"/>
        <w:rPr>
          <w:rFonts w:ascii="Times New Roman" w:hAnsi="Times New Roman" w:cs="Times New Roman"/>
        </w:rPr>
      </w:pPr>
      <w:r>
        <w:rPr>
          <w:rFonts w:ascii="Times New Roman" w:hAnsi="Times New Roman" w:cs="Times New Roman"/>
          <w:u w:val="single"/>
        </w:rPr>
        <w:t>This section is OPTIONAL and may be deleted</w:t>
      </w:r>
      <w:r>
        <w:rPr>
          <w:rFonts w:ascii="Times New Roman" w:hAnsi="Times New Roman" w:cs="Times New Roman"/>
        </w:rPr>
        <w:t xml:space="preserve">. Appendices may appear after the paper proper. Appendices may hold extra information that would interrupt the flow of the paper and that is not absolutely necessary for the reader to appreciate the work. For example, a large number of related figures or a mathematical derivation could go nicely in an appendix. </w:t>
      </w:r>
    </w:p>
    <w:p>
      <w:pPr>
        <w:snapToGrid/>
        <w:spacing w:line="480" w:lineRule="auto"/>
        <w:ind w:right="0"/>
        <w:jc w:val="both"/>
        <w:textAlignment w:val="auto"/>
        <w:outlineLvl w:val="9"/>
        <w:rPr>
          <w:rFonts w:ascii="Avenir Next Regular" w:hAnsi="Avenir Next Regular"/>
        </w:rPr>
      </w:pPr>
    </w:p>
    <w:sectPr>
      <w:footerReference r:id="rId4" w:type="default"/>
      <w:footerReference r:id="rId5" w:type="even"/>
      <w:pgSz w:w="12240" w:h="15840"/>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MS Mincho">
    <w:panose1 w:val="02020609040205080304"/>
    <w:charset w:val="4E"/>
    <w:family w:val="auto"/>
    <w:pitch w:val="default"/>
    <w:sig w:usb0="E00002FF" w:usb1="6AC7FDFB" w:usb2="08000012" w:usb3="00000000" w:csb0="4002009F" w:csb1="DFD70000"/>
  </w:font>
  <w:font w:name="Lucida Grande">
    <w:altName w:val="Microsoft Sans Serif"/>
    <w:panose1 w:val="020B0600040502020204"/>
    <w:charset w:val="00"/>
    <w:family w:val="auto"/>
    <w:pitch w:val="default"/>
    <w:sig w:usb0="E1000AEF" w:usb1="5000A1FF" w:usb2="00000000" w:usb3="00000000" w:csb0="000001BF" w:csb1="00000000"/>
  </w:font>
  <w:font w:name="Avenir Next Regular">
    <w:altName w:val="Trebuchet MS"/>
    <w:panose1 w:val="020B0503020202020204"/>
    <w:charset w:val="00"/>
    <w:family w:val="auto"/>
    <w:pitch w:val="default"/>
    <w:sig w:usb0="8000002F" w:usb1="5000204A" w:usb2="00000000" w:usb3="00000000" w:csb0="0000009B" w:csb1="00000000"/>
  </w:font>
  <w:font w:name="Helvetica">
    <w:altName w:val="Arial"/>
    <w:panose1 w:val="00000000000000000000"/>
    <w:charset w:val="00"/>
    <w:family w:val="auto"/>
    <w:pitch w:val="default"/>
    <w:sig w:usb0="E00002FF" w:usb1="5000785B" w:usb2="00000000" w:usb3="00000000" w:csb0="0000019F" w:csb1="00000000"/>
  </w:font>
  <w:font w:name="Times">
    <w:altName w:val="Times New Roman"/>
    <w:panose1 w:val="02000500000000000000"/>
    <w:charset w:val="00"/>
    <w:family w:val="auto"/>
    <w:pitch w:val="default"/>
    <w:sig w:usb0="00000003" w:usb1="00000000" w:usb2="00000000" w:usb3="00000000" w:csb0="00000001" w:csb1="00000000"/>
  </w:font>
  <w:font w:name="Trebuchet MS">
    <w:panose1 w:val="020B0603020202020204"/>
    <w:charset w:val="00"/>
    <w:family w:val="auto"/>
    <w:pitch w:val="default"/>
    <w:sig w:usb0="00000287" w:usb1="00000003" w:usb2="00000000" w:usb3="00000000" w:csb0="2000009F" w:csb1="00000000"/>
  </w:font>
  <w:font w:name="Microsoft Sans Serif">
    <w:panose1 w:val="020B0604020202020204"/>
    <w:charset w:val="00"/>
    <w:family w:val="auto"/>
    <w:pitch w:val="default"/>
    <w:sig w:usb0="E1002AFF" w:usb1="C0000002" w:usb2="00000008" w:usb3="00000000" w:csb0="200101FF" w:csb1="20280000"/>
  </w:font>
  <w:font w:name="sans-serif">
    <w:altName w:val="Microsoft JhengHei Light"/>
    <w:panose1 w:val="00000000000000000000"/>
    <w:charset w:val="00"/>
    <w:family w:val="auto"/>
    <w:pitch w:val="default"/>
    <w:sig w:usb0="00000000" w:usb1="00000000" w:usb2="00000000" w:usb3="00000000" w:csb0="00040001" w:csb1="00000000"/>
  </w:font>
  <w:font w:name="gotham">
    <w:altName w:val="Segoe Print"/>
    <w:panose1 w:val="00000000000000000000"/>
    <w:charset w:val="00"/>
    <w:family w:val="auto"/>
    <w:pitch w:val="default"/>
    <w:sig w:usb0="00000000" w:usb1="00000000" w:usb2="00000000" w:usb3="00000000" w:csb0="00040001" w:csb1="00000000"/>
  </w:font>
  <w:font w:name="AdvP403A40">
    <w:altName w:val="Segoe Print"/>
    <w:panose1 w:val="00000000000000000000"/>
    <w:charset w:val="00"/>
    <w:family w:val="auto"/>
    <w:pitch w:val="default"/>
    <w:sig w:usb0="00000000" w:usb1="00000000" w:usb2="00000000" w:usb3="00000000" w:csb0="00040001" w:csb1="00000000"/>
  </w:font>
  <w:font w:name="AdvP4041BD">
    <w:altName w:val="Segoe Print"/>
    <w:panose1 w:val="00000000000000000000"/>
    <w:charset w:val="00"/>
    <w:family w:val="auto"/>
    <w:pitch w:val="default"/>
    <w:sig w:usb0="00000000" w:usb1="00000000" w:usb2="00000000" w:usb3="00000000" w:csb0="00040001" w:csb1="00000000"/>
  </w:font>
  <w:font w:name="AdvP41461E">
    <w:altName w:val="Segoe Print"/>
    <w:panose1 w:val="00000000000000000000"/>
    <w:charset w:val="00"/>
    <w:family w:val="auto"/>
    <w:pitch w:val="default"/>
    <w:sig w:usb0="00000000" w:usb1="00000000" w:usb2="00000000" w:usb3="00000000" w:csb0="00040001" w:csb1="00000000"/>
  </w:font>
  <w:font w:name="AdvP40319B">
    <w:altName w:val="Segoe Print"/>
    <w:panose1 w:val="00000000000000000000"/>
    <w:charset w:val="00"/>
    <w:family w:val="auto"/>
    <w:pitch w:val="default"/>
    <w:sig w:usb0="00000000" w:usb1="00000000" w:usb2="00000000" w:usb3="00000000" w:csb0="00040001" w:csb1="00000000"/>
  </w:font>
  <w:font w:name="AdvP43A417">
    <w:altName w:val="Segoe Print"/>
    <w:panose1 w:val="00000000000000000000"/>
    <w:charset w:val="00"/>
    <w:family w:val="auto"/>
    <w:pitch w:val="default"/>
    <w:sig w:usb0="00000000" w:usb1="00000000" w:usb2="00000000" w:usb3="00000000" w:csb0="00040001" w:csb1="00000000"/>
  </w:font>
  <w:font w:name="Microsoft JhengHei Light">
    <w:panose1 w:val="020B0304030504040204"/>
    <w:charset w:val="86"/>
    <w:family w:val="auto"/>
    <w:pitch w:val="default"/>
    <w:sig w:usb0="800002EF" w:usb1="28CFFCFB" w:usb2="00000016" w:usb3="00000000" w:csb0="203E01BF" w:csb1="00000000"/>
  </w:font>
  <w:font w:name="Segoe Print">
    <w:panose1 w:val="02000600000000000000"/>
    <w:charset w:val="00"/>
    <w:family w:val="auto"/>
    <w:pitch w:val="default"/>
    <w:sig w:usb0="0000028F" w:usb1="00000000" w:usb2="00000000" w:usb3="00000000" w:csb0="2000009F" w:csb1="47010000"/>
  </w:font>
  <w:font w:name="AdvP49811">
    <w:altName w:val="Segoe Print"/>
    <w:panose1 w:val="00000000000000000000"/>
    <w:charset w:val="00"/>
    <w:family w:val="auto"/>
    <w:pitch w:val="default"/>
    <w:sig w:usb0="00000000" w:usb1="00000000" w:usb2="00000000" w:usb3="00000000" w:csb0="00040001" w:csb1="00000000"/>
  </w:font>
  <w:font w:name="AR DECODE">
    <w:panose1 w:val="02000000000000000000"/>
    <w:charset w:val="00"/>
    <w:family w:val="auto"/>
    <w:pitch w:val="default"/>
    <w:sig w:usb0="8000002F" w:usb1="0000000A" w:usb2="00000000" w:usb3="00000000" w:csb0="00000001" w:csb1="00000000"/>
  </w:font>
  <w:font w:name="IrisUPC">
    <w:panose1 w:val="020B0604020202020204"/>
    <w:charset w:val="00"/>
    <w:family w:val="auto"/>
    <w:pitch w:val="default"/>
    <w:sig w:usb0="01000007" w:usb1="00000002" w:usb2="00000000" w:usb3="00000000" w:csb0="00010001" w:csb1="00000000"/>
  </w:font>
  <w:font w:name="Gabriola">
    <w:panose1 w:val="04040605051002020D02"/>
    <w:charset w:val="00"/>
    <w:family w:val="auto"/>
    <w:pitch w:val="default"/>
    <w:sig w:usb0="E00002EF" w:usb1="5000204B" w:usb2="00000000" w:usb3="00000000" w:csb0="2000009F" w:csb1="00000000"/>
  </w:font>
  <w:font w:name="AR BERKLEY">
    <w:panose1 w:val="02000000000000000000"/>
    <w:charset w:val="00"/>
    <w:family w:val="auto"/>
    <w:pitch w:val="default"/>
    <w:sig w:usb0="8000002F" w:usb1="0000000A"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framePr w:wrap="around" w:vAnchor="text" w:hAnchor="margin" w:xAlign="right" w:y="1"/>
      <w:rPr>
        <w:rStyle w:val="8"/>
      </w:rPr>
    </w:pPr>
    <w:r>
      <w:rPr>
        <w:rStyle w:val="8"/>
      </w:rPr>
      <w:fldChar w:fldCharType="begin"/>
    </w:r>
    <w:r>
      <w:rPr>
        <w:rStyle w:val="8"/>
      </w:rPr>
      <w:instrText xml:space="preserve">PAGE  </w:instrText>
    </w:r>
    <w:r>
      <w:rPr>
        <w:rStyle w:val="8"/>
      </w:rPr>
      <w:fldChar w:fldCharType="separate"/>
    </w:r>
    <w:r>
      <w:rPr>
        <w:rStyle w:val="8"/>
      </w:rPr>
      <w:t>3</w:t>
    </w:r>
    <w:r>
      <w:rPr>
        <w:rStyle w:val="8"/>
      </w:rPr>
      <w:fldChar w:fldCharType="end"/>
    </w:r>
  </w:p>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framePr w:wrap="around" w:vAnchor="text" w:hAnchor="margin" w:xAlign="right" w:y="1"/>
      <w:rPr>
        <w:rStyle w:val="8"/>
      </w:rPr>
    </w:pPr>
    <w:r>
      <w:rPr>
        <w:rStyle w:val="8"/>
      </w:rPr>
      <w:fldChar w:fldCharType="begin"/>
    </w:r>
    <w:r>
      <w:rPr>
        <w:rStyle w:val="8"/>
      </w:rPr>
      <w:instrText xml:space="preserve">PAGE  </w:instrText>
    </w:r>
    <w:r>
      <w:rPr>
        <w:rStyle w:val="8"/>
      </w:rPr>
      <w:fldChar w:fldCharType="end"/>
    </w:r>
  </w:p>
  <w:p>
    <w:pPr>
      <w:pStyle w:val="5"/>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28091538">
    <w:nsid w:val="4F291192"/>
    <w:multiLevelType w:val="multilevel"/>
    <w:tmpl w:val="4F291192"/>
    <w:lvl w:ilvl="0" w:tentative="1">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3280915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revisionView w:markup="0"/>
  <w:documentProtection w:enforcement="0"/>
  <w:defaultTabStop w:val="7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4D369F"/>
    <w:rsid w:val="00002F23"/>
    <w:rsid w:val="000156A6"/>
    <w:rsid w:val="000D7D9F"/>
    <w:rsid w:val="001C278A"/>
    <w:rsid w:val="002B5FB2"/>
    <w:rsid w:val="004164EC"/>
    <w:rsid w:val="004C3217"/>
    <w:rsid w:val="004D369F"/>
    <w:rsid w:val="005D79D8"/>
    <w:rsid w:val="007135B0"/>
    <w:rsid w:val="00723067"/>
    <w:rsid w:val="0075082B"/>
    <w:rsid w:val="007C7A74"/>
    <w:rsid w:val="007D23ED"/>
    <w:rsid w:val="0080238D"/>
    <w:rsid w:val="00913999"/>
    <w:rsid w:val="00C7690E"/>
    <w:rsid w:val="00D55810"/>
    <w:rsid w:val="00DC5C50"/>
    <w:rsid w:val="00E37863"/>
    <w:rsid w:val="00E44C6C"/>
    <w:rsid w:val="00ED5AF0"/>
    <w:rsid w:val="00FB02E5"/>
    <w:rsid w:val="03ED3E80"/>
    <w:rsid w:val="05FE70E3"/>
    <w:rsid w:val="0A0C438A"/>
    <w:rsid w:val="3271734E"/>
    <w:rsid w:val="388727CC"/>
    <w:rsid w:val="3FEC556C"/>
    <w:rsid w:val="48E1779E"/>
    <w:rsid w:val="4AE66BEE"/>
    <w:rsid w:val="4B5814AC"/>
    <w:rsid w:val="522804D5"/>
    <w:rsid w:val="556B0632"/>
    <w:rsid w:val="67F02A95"/>
    <w:rsid w:val="69056D5A"/>
    <w:rsid w:val="6A330D5F"/>
    <w:rsid w:val="70BC6081"/>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99"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mbria" w:hAnsi="Cambria" w:eastAsia="MS Mincho"/>
      <w:sz w:val="24"/>
      <w:szCs w:val="24"/>
      <w:lang w:val="en-US" w:eastAsia="en-US" w:bidi="ar-SA"/>
    </w:rPr>
  </w:style>
  <w:style w:type="character" w:default="1" w:styleId="7">
    <w:name w:val="Default Paragraph Font"/>
    <w:unhideWhenUsed/>
    <w:uiPriority w:val="1"/>
  </w:style>
  <w:style w:type="table" w:default="1" w:styleId="10">
    <w:name w:val="Normal Table"/>
    <w:unhideWhenUsed/>
    <w:uiPriority w:val="99"/>
    <w:tblPr>
      <w:tblStyle w:val="10"/>
      <w:tblLayout w:type="fixed"/>
      <w:tblCellMar>
        <w:top w:w="0" w:type="dxa"/>
        <w:left w:w="108" w:type="dxa"/>
        <w:bottom w:w="0" w:type="dxa"/>
        <w:right w:w="108" w:type="dxa"/>
      </w:tblCellMar>
    </w:tblPr>
    <w:tcPr>
      <w:textDirection w:val="lrTb"/>
    </w:tcPr>
  </w:style>
  <w:style w:type="paragraph" w:styleId="2">
    <w:name w:val="caption"/>
    <w:basedOn w:val="1"/>
    <w:next w:val="1"/>
    <w:unhideWhenUsed/>
    <w:qFormat/>
    <w:uiPriority w:val="35"/>
    <w:pPr>
      <w:spacing w:after="200"/>
    </w:pPr>
    <w:rPr>
      <w:b/>
      <w:bCs/>
      <w:color w:val="4F81BD"/>
      <w:sz w:val="18"/>
      <w:szCs w:val="18"/>
    </w:rPr>
  </w:style>
  <w:style w:type="paragraph" w:styleId="3">
    <w:name w:val="annotation text"/>
    <w:basedOn w:val="1"/>
    <w:unhideWhenUsed/>
    <w:uiPriority w:val="0"/>
    <w:rPr>
      <w:sz w:val="24"/>
      <w:szCs w:val="24"/>
    </w:rPr>
  </w:style>
  <w:style w:type="paragraph" w:styleId="4">
    <w:name w:val="Balloon Text"/>
    <w:basedOn w:val="1"/>
    <w:link w:val="15"/>
    <w:unhideWhenUsed/>
    <w:uiPriority w:val="99"/>
    <w:rPr>
      <w:rFonts w:ascii="Lucida Grande" w:hAnsi="Lucida Grande" w:cs="Lucida Grande"/>
      <w:sz w:val="18"/>
      <w:szCs w:val="18"/>
    </w:rPr>
  </w:style>
  <w:style w:type="paragraph" w:styleId="5">
    <w:name w:val="footer"/>
    <w:basedOn w:val="1"/>
    <w:link w:val="13"/>
    <w:unhideWhenUsed/>
    <w:uiPriority w:val="99"/>
    <w:pPr>
      <w:tabs>
        <w:tab w:val="center" w:pos="4320"/>
        <w:tab w:val="right" w:pos="8640"/>
      </w:tabs>
    </w:pPr>
  </w:style>
  <w:style w:type="paragraph" w:styleId="6">
    <w:name w:val="header"/>
    <w:basedOn w:val="1"/>
    <w:link w:val="14"/>
    <w:unhideWhenUsed/>
    <w:uiPriority w:val="99"/>
    <w:pPr>
      <w:tabs>
        <w:tab w:val="center" w:pos="4320"/>
        <w:tab w:val="right" w:pos="8640"/>
      </w:tabs>
    </w:pPr>
  </w:style>
  <w:style w:type="character" w:styleId="8">
    <w:name w:val="page number"/>
    <w:basedOn w:val="7"/>
    <w:unhideWhenUsed/>
    <w:uiPriority w:val="99"/>
    <w:rPr/>
  </w:style>
  <w:style w:type="character" w:styleId="9">
    <w:name w:val="Hyperlink"/>
    <w:basedOn w:val="7"/>
    <w:unhideWhenUsed/>
    <w:uiPriority w:val="0"/>
    <w:rPr>
      <w:color w:val="0000FF"/>
      <w:u w:val="single"/>
    </w:rPr>
  </w:style>
  <w:style w:type="table" w:styleId="11">
    <w:name w:val="Table Grid"/>
    <w:basedOn w:val="10"/>
    <w:uiPriority w:val="59"/>
    <w:pPr/>
    <w:tblPr>
      <w:tblStyle w:val="1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12">
    <w:name w:val="List Paragraph"/>
    <w:basedOn w:val="1"/>
    <w:qFormat/>
    <w:uiPriority w:val="34"/>
    <w:pPr>
      <w:ind w:left="720"/>
      <w:contextualSpacing/>
    </w:pPr>
  </w:style>
  <w:style w:type="character" w:customStyle="1" w:styleId="13">
    <w:name w:val="Footer Char"/>
    <w:basedOn w:val="7"/>
    <w:link w:val="5"/>
    <w:uiPriority w:val="99"/>
    <w:rPr/>
  </w:style>
  <w:style w:type="character" w:customStyle="1" w:styleId="14">
    <w:name w:val="Header Char"/>
    <w:basedOn w:val="7"/>
    <w:link w:val="6"/>
    <w:uiPriority w:val="99"/>
    <w:rPr/>
  </w:style>
  <w:style w:type="character" w:customStyle="1" w:styleId="15">
    <w:name w:val="Balloon Text Char"/>
    <w:basedOn w:val="7"/>
    <w:link w:val="4"/>
    <w:semiHidden/>
    <w:uiPriority w:val="99"/>
    <w:rPr>
      <w:rFonts w:ascii="Lucida Grande" w:hAnsi="Lucida Grande" w:cs="Lucida Grande"/>
      <w:sz w:val="18"/>
      <w:szCs w:val="18"/>
    </w:rPr>
  </w:style>
  <w:style w:type="character" w:customStyle="1" w:styleId="16">
    <w:name w:val="Placeholder Text"/>
    <w:basedOn w:val="7"/>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1031</Words>
  <Characters>5883</Characters>
  <Lines>49</Lines>
  <Paragraphs>13</Paragraphs>
  <ScaleCrop>false</ScaleCrop>
  <LinksUpToDate>false</LinksUpToDate>
  <CharactersWithSpaces>0</CharactersWithSpaces>
  <Application>WPS Office_9.1.0.5113_F1E327BC-269C-435d-A152-05C5408002CA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2015-07-20T08:59:00Z</dcterms:created>
  <dc:creator>Ana Lyons</dc:creator>
  <cp:lastModifiedBy>1</cp:lastModifiedBy>
  <dcterms:modified xsi:type="dcterms:W3CDTF">2015-08-14T22:00:20Z</dcterms:modified>
  <dc:title>Your Title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