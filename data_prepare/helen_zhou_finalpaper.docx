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jc w:val="center"/>
        <w:rPr>
          <w:rFonts w:ascii="Avenir Next Regular" w:hAnsi="Avenir Next Regular"/>
          <w:sz w:val="41"/>
          <w:szCs w:val="41"/>
        </w:rPr>
      </w:pPr>
    </w:p>
    <w:p>
      <w:pPr>
        <w:widowControl w:val="0"/>
        <w:autoSpaceDE w:val="0"/>
        <w:autoSpaceDN w:val="0"/>
        <w:adjustRightInd w:val="0"/>
        <w:jc w:val="center"/>
        <w:rPr>
          <w:rFonts w:ascii="Avenir Next Regular" w:hAnsi="Avenir Next Regular"/>
          <w:sz w:val="41"/>
          <w:szCs w:val="41"/>
        </w:rPr>
      </w:pPr>
    </w:p>
    <w:p>
      <w:pPr>
        <w:jc w:val="center"/>
        <w:rPr>
          <w:rFonts w:ascii="Avenir Next Regular" w:hAnsi="Avenir Next Regular" w:eastAsia="宋体" w:cs="Avenir Next Regular"/>
          <w:sz w:val="44"/>
          <w:szCs w:val="44"/>
          <w:lang w:eastAsia="zh-CN"/>
        </w:rPr>
      </w:pPr>
    </w:p>
    <w:p>
      <w:pPr>
        <w:jc w:val="center"/>
        <w:rPr>
          <w:rFonts w:ascii="Avenir Next Regular" w:hAnsi="Avenir Next Regular" w:eastAsia="宋体" w:cs="Avenir Next Regular"/>
          <w:sz w:val="44"/>
          <w:szCs w:val="44"/>
          <w:lang w:eastAsia="zh-CN"/>
        </w:rPr>
      </w:pPr>
    </w:p>
    <w:p>
      <w:pPr>
        <w:jc w:val="center"/>
        <w:rPr>
          <w:rFonts w:ascii="Avenir Next Regular" w:hAnsi="Avenir Next Regular" w:eastAsia="宋体" w:cs="Avenir Next Regular"/>
          <w:sz w:val="44"/>
          <w:szCs w:val="44"/>
          <w:lang w:eastAsia="zh-CN"/>
        </w:rPr>
      </w:pPr>
    </w:p>
    <w:p>
      <w:pPr>
        <w:jc w:val="center"/>
        <w:rPr>
          <w:rFonts w:ascii="Avenir Next Regular" w:hAnsi="Avenir Next Regular" w:cs="Avenir Next Regular"/>
          <w:sz w:val="44"/>
          <w:szCs w:val="44"/>
        </w:rPr>
      </w:pPr>
      <w:r>
        <w:rPr>
          <w:rFonts w:hint="eastAsia" w:ascii="Avenir Next Regular" w:hAnsi="Avenir Next Regular" w:eastAsia="宋体" w:cs="Avenir Next Regular"/>
          <w:sz w:val="41"/>
          <w:szCs w:val="41"/>
          <w:lang w:eastAsia="zh-CN"/>
        </w:rPr>
        <w:t xml:space="preserve">Drug </w:t>
      </w:r>
      <w:r>
        <w:rPr>
          <w:rFonts w:ascii="Avenir Next Regular" w:hAnsi="Avenir Next Regular" w:cs="Avenir Next Regular"/>
          <w:sz w:val="41"/>
          <w:szCs w:val="41"/>
        </w:rPr>
        <w:t xml:space="preserve">Target Identification by </w:t>
      </w:r>
      <w:r>
        <w:rPr>
          <w:rFonts w:hint="eastAsia" w:ascii="Avenir Next Regular" w:hAnsi="Avenir Next Regular" w:eastAsia="宋体" w:cs="Avenir Next Regular"/>
          <w:sz w:val="41"/>
          <w:szCs w:val="41"/>
          <w:lang w:eastAsia="zh-CN"/>
        </w:rPr>
        <w:t xml:space="preserve">                                                                                       </w:t>
      </w:r>
      <w:ins w:id="0" w:author="Ana Lyons" w:date="2015-08-04T18:19:00Z">
        <w:r>
          <w:rPr>
            <w:rFonts w:ascii="Avenir Next Regular" w:hAnsi="Avenir Next Regular" w:cs="Avenir Next Regular"/>
            <w:sz w:val="41"/>
            <w:szCs w:val="41"/>
          </w:rPr>
          <w:t>M</w:t>
        </w:r>
      </w:ins>
      <w:r>
        <w:rPr>
          <w:rFonts w:ascii="Avenir Next Regular" w:hAnsi="Avenir Next Regular" w:cs="Avenir Next Regular"/>
          <w:sz w:val="41"/>
          <w:szCs w:val="41"/>
        </w:rPr>
        <w:t xml:space="preserve">aximizing </w:t>
      </w:r>
      <w:ins w:id="1" w:author="Ana Lyons" w:date="2015-08-04T18:19:00Z">
        <w:r>
          <w:rPr>
            <w:rFonts w:ascii="Avenir Next Regular" w:hAnsi="Avenir Next Regular" w:cs="Avenir Next Regular"/>
            <w:sz w:val="41"/>
            <w:szCs w:val="41"/>
          </w:rPr>
          <w:t>I</w:t>
        </w:r>
      </w:ins>
      <w:r>
        <w:rPr>
          <w:rFonts w:ascii="Avenir Next Regular" w:hAnsi="Avenir Next Regular" w:cs="Avenir Next Regular"/>
          <w:sz w:val="41"/>
          <w:szCs w:val="41"/>
        </w:rPr>
        <w:t xml:space="preserve">nformation </w:t>
      </w:r>
      <w:ins w:id="2" w:author="Ana Lyons" w:date="2015-08-04T18:19:00Z">
        <w:r>
          <w:rPr>
            <w:rFonts w:ascii="Avenir Next Regular" w:hAnsi="Avenir Next Regular" w:cs="Avenir Next Regular"/>
            <w:sz w:val="41"/>
            <w:szCs w:val="41"/>
          </w:rPr>
          <w:t>F</w:t>
        </w:r>
      </w:ins>
      <w:r>
        <w:rPr>
          <w:rFonts w:ascii="Avenir Next Regular" w:hAnsi="Avenir Next Regular" w:cs="Avenir Next Regular"/>
          <w:sz w:val="41"/>
          <w:szCs w:val="41"/>
        </w:rPr>
        <w:t>low</w:t>
      </w:r>
    </w:p>
    <w:p>
      <w:pPr>
        <w:widowControl w:val="0"/>
        <w:autoSpaceDE w:val="0"/>
        <w:autoSpaceDN w:val="0"/>
        <w:adjustRightInd w:val="0"/>
        <w:jc w:val="center"/>
        <w:rPr>
          <w:rFonts w:ascii="Avenir Next Regular" w:hAnsi="Avenir Next Regular"/>
          <w:sz w:val="41"/>
          <w:szCs w:val="41"/>
        </w:rPr>
      </w:pPr>
    </w:p>
    <w:p>
      <w:pPr>
        <w:widowControl w:val="0"/>
        <w:autoSpaceDE w:val="0"/>
        <w:autoSpaceDN w:val="0"/>
        <w:adjustRightInd w:val="0"/>
        <w:jc w:val="center"/>
        <w:rPr>
          <w:rFonts w:ascii="Avenir Next Regular" w:hAnsi="Avenir Next Regular" w:eastAsia="宋体"/>
          <w:sz w:val="29"/>
          <w:szCs w:val="29"/>
          <w:lang w:eastAsia="zh-CN"/>
        </w:rPr>
      </w:pPr>
    </w:p>
    <w:p>
      <w:pPr>
        <w:widowControl w:val="0"/>
        <w:autoSpaceDE w:val="0"/>
        <w:autoSpaceDN w:val="0"/>
        <w:adjustRightInd w:val="0"/>
        <w:jc w:val="center"/>
        <w:rPr>
          <w:rFonts w:ascii="Avenir Next Regular" w:hAnsi="Avenir Next Regular" w:eastAsia="宋体"/>
          <w:sz w:val="29"/>
          <w:szCs w:val="29"/>
          <w:lang w:eastAsia="zh-CN"/>
        </w:rPr>
      </w:pPr>
    </w:p>
    <w:p>
      <w:pPr>
        <w:widowControl w:val="0"/>
        <w:autoSpaceDE w:val="0"/>
        <w:autoSpaceDN w:val="0"/>
        <w:adjustRightInd w:val="0"/>
        <w:jc w:val="center"/>
        <w:rPr>
          <w:rFonts w:ascii="Avenir Next Regular" w:hAnsi="Avenir Next Regular" w:eastAsia="宋体"/>
          <w:sz w:val="29"/>
          <w:szCs w:val="29"/>
          <w:lang w:eastAsia="zh-CN"/>
        </w:rPr>
      </w:pPr>
    </w:p>
    <w:p>
      <w:pPr>
        <w:widowControl w:val="0"/>
        <w:autoSpaceDE w:val="0"/>
        <w:autoSpaceDN w:val="0"/>
        <w:adjustRightInd w:val="0"/>
        <w:jc w:val="center"/>
        <w:rPr>
          <w:rFonts w:ascii="Avenir Next Regular" w:hAnsi="Avenir Next Regular" w:eastAsia="宋体"/>
          <w:sz w:val="29"/>
          <w:szCs w:val="29"/>
          <w:lang w:eastAsia="zh-CN"/>
        </w:rPr>
      </w:pPr>
    </w:p>
    <w:p>
      <w:pPr>
        <w:widowControl w:val="0"/>
        <w:autoSpaceDE w:val="0"/>
        <w:autoSpaceDN w:val="0"/>
        <w:adjustRightInd w:val="0"/>
        <w:jc w:val="center"/>
        <w:rPr>
          <w:rFonts w:ascii="Avenir Next Regular" w:hAnsi="Avenir Next Regular"/>
          <w:sz w:val="29"/>
          <w:szCs w:val="29"/>
        </w:rPr>
      </w:pPr>
      <w:r>
        <w:rPr>
          <w:rFonts w:hint="eastAsia" w:ascii="Avenir Next Regular" w:hAnsi="Avenir Next Regular" w:eastAsia="宋体"/>
          <w:sz w:val="29"/>
          <w:szCs w:val="29"/>
          <w:lang w:eastAsia="zh-CN"/>
        </w:rPr>
        <w:t>Bingjie</w:t>
      </w:r>
      <w:ins w:id="3" w:author="1" w:date="2015-08-18T14:44:49Z">
        <w:r>
          <w:rPr>
            <w:rFonts w:hint="eastAsia" w:ascii="Avenir Next Regular" w:hAnsi="Avenir Next Regular" w:eastAsia="宋体"/>
            <w:sz w:val="29"/>
            <w:szCs w:val="29"/>
            <w:lang w:val="en-US" w:eastAsia="zh-CN"/>
          </w:rPr>
          <w:t>（</w:t>
        </w:r>
      </w:ins>
      <w:ins w:id="4" w:author="1" w:date="2015-08-18T14:44:52Z">
        <w:r>
          <w:rPr>
            <w:rFonts w:hint="eastAsia" w:ascii="Avenir Next Regular" w:hAnsi="Avenir Next Regular" w:eastAsia="宋体"/>
            <w:sz w:val="29"/>
            <w:szCs w:val="29"/>
            <w:lang w:val="en-US" w:eastAsia="zh-CN"/>
          </w:rPr>
          <w:t>Hele</w:t>
        </w:r>
      </w:ins>
      <w:ins w:id="5" w:author="1" w:date="2015-08-18T14:44:53Z">
        <w:r>
          <w:rPr>
            <w:rFonts w:hint="eastAsia" w:ascii="Avenir Next Regular" w:hAnsi="Avenir Next Regular" w:eastAsia="宋体"/>
            <w:sz w:val="29"/>
            <w:szCs w:val="29"/>
            <w:lang w:val="en-US" w:eastAsia="zh-CN"/>
          </w:rPr>
          <w:t>n</w:t>
        </w:r>
      </w:ins>
      <w:ins w:id="6" w:author="1" w:date="2015-08-18T14:44:49Z">
        <w:r>
          <w:rPr>
            <w:rFonts w:hint="eastAsia" w:ascii="Avenir Next Regular" w:hAnsi="Avenir Next Regular" w:eastAsia="宋体"/>
            <w:sz w:val="29"/>
            <w:szCs w:val="29"/>
            <w:lang w:val="en-US" w:eastAsia="zh-CN"/>
          </w:rPr>
          <w:t>）</w:t>
        </w:r>
      </w:ins>
      <w:r>
        <w:rPr>
          <w:rFonts w:hint="eastAsia" w:ascii="Avenir Next Regular" w:hAnsi="Avenir Next Regular" w:eastAsia="宋体"/>
          <w:sz w:val="29"/>
          <w:szCs w:val="29"/>
          <w:lang w:eastAsia="zh-CN"/>
        </w:rPr>
        <w:t>Zhou</w:t>
      </w:r>
    </w:p>
    <w:p>
      <w:pPr>
        <w:widowControl w:val="0"/>
        <w:autoSpaceDE w:val="0"/>
        <w:autoSpaceDN w:val="0"/>
        <w:adjustRightInd w:val="0"/>
        <w:jc w:val="center"/>
        <w:rPr>
          <w:rFonts w:ascii="Avenir Next Regular" w:hAnsi="Avenir Next Regular"/>
          <w:sz w:val="29"/>
          <w:szCs w:val="29"/>
        </w:rPr>
      </w:pPr>
    </w:p>
    <w:p>
      <w:pPr>
        <w:widowControl w:val="0"/>
        <w:autoSpaceDE w:val="0"/>
        <w:autoSpaceDN w:val="0"/>
        <w:adjustRightInd w:val="0"/>
        <w:jc w:val="center"/>
        <w:rPr>
          <w:rFonts w:ascii="Avenir Next Regular" w:hAnsi="Avenir Next Regular"/>
          <w:sz w:val="29"/>
          <w:szCs w:val="29"/>
        </w:rPr>
      </w:pPr>
      <w:r>
        <w:rPr>
          <w:rFonts w:ascii="Avenir Next Regular" w:hAnsi="Avenir Next Regular"/>
          <w:sz w:val="29"/>
          <w:szCs w:val="29"/>
        </w:rPr>
        <w:t>under the direction of</w:t>
      </w:r>
    </w:p>
    <w:p>
      <w:pPr>
        <w:widowControl w:val="0"/>
        <w:autoSpaceDE w:val="0"/>
        <w:autoSpaceDN w:val="0"/>
        <w:adjustRightInd w:val="0"/>
        <w:jc w:val="center"/>
        <w:rPr>
          <w:rFonts w:ascii="Avenir Next Regular" w:hAnsi="Avenir Next Regular" w:eastAsia="宋体"/>
          <w:sz w:val="29"/>
          <w:szCs w:val="29"/>
          <w:lang w:eastAsia="zh-CN"/>
        </w:rPr>
      </w:pPr>
      <w:r>
        <w:rPr>
          <w:rFonts w:hint="eastAsia" w:ascii="Avenir Next Regular" w:hAnsi="Avenir Next Regular" w:eastAsia="宋体"/>
          <w:sz w:val="29"/>
          <w:szCs w:val="29"/>
          <w:lang w:eastAsia="zh-CN"/>
        </w:rPr>
        <w:t>Dr.</w:t>
      </w:r>
      <w:r>
        <w:rPr>
          <w:rFonts w:ascii="Avenir Next Regular" w:hAnsi="Avenir Next Regular"/>
          <w:sz w:val="29"/>
          <w:szCs w:val="29"/>
        </w:rPr>
        <w:t xml:space="preserve"> </w:t>
      </w:r>
      <w:r>
        <w:rPr>
          <w:rFonts w:hint="eastAsia" w:ascii="Avenir Next Regular" w:hAnsi="Avenir Next Regular" w:eastAsia="宋体"/>
          <w:sz w:val="29"/>
          <w:szCs w:val="29"/>
          <w:lang w:eastAsia="zh-CN"/>
        </w:rPr>
        <w:t>Shao</w:t>
      </w:r>
      <w:r>
        <w:rPr>
          <w:rFonts w:ascii="Avenir Next Regular" w:hAnsi="Avenir Next Regular"/>
          <w:sz w:val="29"/>
          <w:szCs w:val="29"/>
        </w:rPr>
        <w:t xml:space="preserve"> </w:t>
      </w:r>
      <w:r>
        <w:rPr>
          <w:rFonts w:hint="eastAsia" w:ascii="Avenir Next Regular" w:hAnsi="Avenir Next Regular" w:eastAsia="宋体"/>
          <w:sz w:val="29"/>
          <w:szCs w:val="29"/>
          <w:lang w:eastAsia="zh-CN"/>
        </w:rPr>
        <w:t>Li</w:t>
      </w:r>
    </w:p>
    <w:p>
      <w:pPr>
        <w:jc w:val="center"/>
        <w:rPr>
          <w:rFonts w:ascii="Avenir Next Regular" w:hAnsi="Avenir Next Regular"/>
          <w:bCs/>
          <w:sz w:val="29"/>
          <w:szCs w:val="29"/>
        </w:rPr>
      </w:pPr>
      <w:r>
        <w:rPr>
          <w:rFonts w:ascii="Avenir Next Regular" w:hAnsi="Avenir Next Regular"/>
          <w:bCs/>
          <w:sz w:val="29"/>
          <w:szCs w:val="29"/>
        </w:rPr>
        <w:t>Bioinformatics Division and Center for Synthetic and Systems Biology</w:t>
      </w:r>
    </w:p>
    <w:p>
      <w:pPr>
        <w:widowControl w:val="0"/>
        <w:autoSpaceDE w:val="0"/>
        <w:autoSpaceDN w:val="0"/>
        <w:adjustRightInd w:val="0"/>
        <w:jc w:val="center"/>
        <w:rPr>
          <w:rFonts w:ascii="Avenir Next Regular" w:hAnsi="Avenir Next Regular"/>
          <w:sz w:val="29"/>
          <w:szCs w:val="29"/>
        </w:rPr>
      </w:pPr>
      <w:r>
        <w:rPr>
          <w:rFonts w:ascii="Avenir Next Regular" w:hAnsi="Avenir Next Regular"/>
          <w:sz w:val="29"/>
          <w:szCs w:val="29"/>
        </w:rPr>
        <w:t>Tsinghua University</w:t>
      </w:r>
    </w:p>
    <w:p>
      <w:pPr>
        <w:widowControl w:val="0"/>
        <w:autoSpaceDE w:val="0"/>
        <w:autoSpaceDN w:val="0"/>
        <w:adjustRightInd w:val="0"/>
        <w:jc w:val="center"/>
        <w:rPr>
          <w:rFonts w:ascii="Avenir Next Regular" w:hAnsi="Avenir Next Regular"/>
          <w:sz w:val="29"/>
          <w:szCs w:val="29"/>
        </w:rPr>
      </w:pPr>
    </w:p>
    <w:p>
      <w:pPr>
        <w:widowControl w:val="0"/>
        <w:autoSpaceDE w:val="0"/>
        <w:autoSpaceDN w:val="0"/>
        <w:adjustRightInd w:val="0"/>
        <w:jc w:val="center"/>
        <w:rPr>
          <w:rFonts w:ascii="Avenir Next Regular" w:hAnsi="Avenir Next Regular"/>
          <w:sz w:val="29"/>
          <w:szCs w:val="29"/>
        </w:rPr>
      </w:pPr>
    </w:p>
    <w:p>
      <w:pPr>
        <w:widowControl w:val="0"/>
        <w:autoSpaceDE w:val="0"/>
        <w:autoSpaceDN w:val="0"/>
        <w:adjustRightInd w:val="0"/>
        <w:jc w:val="center"/>
        <w:rPr>
          <w:rFonts w:ascii="Avenir Next Regular" w:hAnsi="Avenir Next Regular"/>
          <w:sz w:val="29"/>
          <w:szCs w:val="29"/>
        </w:rPr>
      </w:pPr>
    </w:p>
    <w:p>
      <w:pPr>
        <w:widowControl w:val="0"/>
        <w:autoSpaceDE w:val="0"/>
        <w:autoSpaceDN w:val="0"/>
        <w:adjustRightInd w:val="0"/>
        <w:jc w:val="center"/>
        <w:rPr>
          <w:rFonts w:ascii="Avenir Next Regular" w:hAnsi="Avenir Next Regular"/>
          <w:sz w:val="29"/>
          <w:szCs w:val="29"/>
        </w:rPr>
      </w:pPr>
      <w:r>
        <w:rPr>
          <w:rFonts w:ascii="Avenir Next Regular" w:hAnsi="Avenir Next Regular"/>
          <w:sz w:val="29"/>
          <w:szCs w:val="29"/>
        </w:rPr>
        <w:t xml:space="preserve">Research Science </w:t>
      </w:r>
      <w:ins w:id="7" w:author="1" w:date="2015-08-18T13:11:36Z">
        <w:r>
          <w:rPr>
            <w:rFonts w:hint="eastAsia" w:ascii="Avenir Next Regular" w:hAnsi="Avenir Next Regular" w:eastAsia="宋体"/>
            <w:sz w:val="29"/>
            <w:szCs w:val="29"/>
            <w:lang w:val="en-US" w:eastAsia="zh-CN"/>
          </w:rPr>
          <w:t>In</w:t>
        </w:r>
      </w:ins>
      <w:ins w:id="8" w:author="1" w:date="2015-08-18T13:11:37Z">
        <w:r>
          <w:rPr>
            <w:rFonts w:hint="eastAsia" w:ascii="Avenir Next Regular" w:hAnsi="Avenir Next Regular" w:eastAsia="宋体"/>
            <w:sz w:val="29"/>
            <w:szCs w:val="29"/>
            <w:lang w:val="en-US" w:eastAsia="zh-CN"/>
          </w:rPr>
          <w:t>i</w:t>
        </w:r>
      </w:ins>
      <w:ins w:id="9" w:author="1" w:date="2015-08-18T13:11:38Z">
        <w:r>
          <w:rPr>
            <w:rFonts w:hint="eastAsia" w:ascii="Avenir Next Regular" w:hAnsi="Avenir Next Regular" w:eastAsia="宋体"/>
            <w:sz w:val="29"/>
            <w:szCs w:val="29"/>
            <w:lang w:val="en-US" w:eastAsia="zh-CN"/>
          </w:rPr>
          <w:t>t</w:t>
        </w:r>
      </w:ins>
      <w:ins w:id="10" w:author="1" w:date="2015-08-18T13:12:48Z">
        <w:r>
          <w:rPr>
            <w:rFonts w:hint="eastAsia" w:ascii="Avenir Next Regular" w:hAnsi="Avenir Next Regular" w:eastAsia="宋体"/>
            <w:sz w:val="29"/>
            <w:szCs w:val="29"/>
            <w:lang w:val="en-US" w:eastAsia="zh-CN"/>
          </w:rPr>
          <w:t>iati</w:t>
        </w:r>
      </w:ins>
      <w:ins w:id="11" w:author="1" w:date="2015-08-18T13:12:49Z">
        <w:r>
          <w:rPr>
            <w:rFonts w:hint="eastAsia" w:ascii="Avenir Next Regular" w:hAnsi="Avenir Next Regular" w:eastAsia="宋体"/>
            <w:sz w:val="29"/>
            <w:szCs w:val="29"/>
            <w:lang w:val="en-US" w:eastAsia="zh-CN"/>
          </w:rPr>
          <w:t>v</w:t>
        </w:r>
      </w:ins>
      <w:ins w:id="12" w:author="1" w:date="2015-08-18T13:12:51Z">
        <w:r>
          <w:rPr>
            <w:rFonts w:hint="eastAsia" w:ascii="Avenir Next Regular" w:hAnsi="Avenir Next Regular" w:eastAsia="宋体"/>
            <w:sz w:val="29"/>
            <w:szCs w:val="29"/>
            <w:lang w:val="en-US" w:eastAsia="zh-CN"/>
          </w:rPr>
          <w:t>e</w:t>
        </w:r>
      </w:ins>
      <w:r>
        <w:rPr>
          <w:rFonts w:ascii="Avenir Next Regular" w:hAnsi="Avenir Next Regular"/>
          <w:sz w:val="29"/>
          <w:szCs w:val="29"/>
        </w:rPr>
        <w:t>-Tsinghua</w:t>
      </w:r>
    </w:p>
    <w:p>
      <w:pPr>
        <w:widowControl w:val="0"/>
        <w:autoSpaceDE w:val="0"/>
        <w:autoSpaceDN w:val="0"/>
        <w:adjustRightInd w:val="0"/>
        <w:jc w:val="center"/>
        <w:rPr>
          <w:rFonts w:ascii="Avenir Next Regular" w:hAnsi="Avenir Next Regular" w:cs="Helvetica"/>
          <w:b/>
        </w:rPr>
      </w:pPr>
      <w:r>
        <w:rPr>
          <w:rFonts w:hint="eastAsia" w:ascii="Avenir Next Regular" w:hAnsi="Avenir Next Regular" w:eastAsia="宋体"/>
          <w:sz w:val="29"/>
          <w:szCs w:val="29"/>
          <w:lang w:eastAsia="zh-CN"/>
        </w:rPr>
        <w:t>August</w:t>
      </w:r>
      <w:r>
        <w:rPr>
          <w:rFonts w:ascii="Avenir Next Regular" w:hAnsi="Avenir Next Regular"/>
          <w:sz w:val="29"/>
          <w:szCs w:val="29"/>
        </w:rPr>
        <w:t xml:space="preserve"> </w:t>
      </w:r>
      <w:r>
        <w:rPr>
          <w:rFonts w:hint="eastAsia" w:ascii="Avenir Next Regular" w:hAnsi="Avenir Next Regular" w:eastAsia="宋体"/>
          <w:sz w:val="29"/>
          <w:szCs w:val="29"/>
          <w:lang w:eastAsia="zh-CN"/>
        </w:rPr>
        <w:t>16</w:t>
      </w:r>
      <w:r>
        <w:rPr>
          <w:rFonts w:ascii="Avenir Next Regular" w:hAnsi="Avenir Next Regular"/>
          <w:sz w:val="29"/>
          <w:szCs w:val="29"/>
        </w:rPr>
        <w:t>, 2015</w:t>
      </w:r>
    </w:p>
    <w:p>
      <w:pPr>
        <w:jc w:val="center"/>
        <w:rPr>
          <w:rFonts w:ascii="Avenir Next Regular" w:hAnsi="Avenir Next Regular" w:cs="Helvetica"/>
          <w:b/>
        </w:rPr>
      </w:pPr>
    </w:p>
    <w:p>
      <w:pPr>
        <w:jc w:val="center"/>
        <w:rPr>
          <w:rFonts w:ascii="Avenir Next Regular" w:hAnsi="Avenir Next Regular" w:cs="Helvetica"/>
          <w:b/>
        </w:rPr>
      </w:pPr>
    </w:p>
    <w:p>
      <w:pPr>
        <w:spacing w:line="360" w:lineRule="auto"/>
        <w:jc w:val="center"/>
        <w:rPr>
          <w:rFonts w:ascii="Avenir Next Regular" w:hAnsi="Avenir Next Regular"/>
          <w:sz w:val="28"/>
        </w:rPr>
      </w:pPr>
    </w:p>
    <w:p>
      <w:pPr>
        <w:spacing w:line="360" w:lineRule="auto"/>
        <w:jc w:val="center"/>
        <w:rPr>
          <w:rFonts w:ascii="Avenir Next Regular" w:hAnsi="Avenir Next Regular"/>
          <w:sz w:val="28"/>
        </w:rPr>
      </w:pPr>
    </w:p>
    <w:p>
      <w:pPr>
        <w:spacing w:line="360" w:lineRule="auto"/>
        <w:jc w:val="center"/>
        <w:rPr>
          <w:rFonts w:ascii="Avenir Next Regular" w:hAnsi="Avenir Next Regular"/>
          <w:sz w:val="28"/>
        </w:rPr>
      </w:pPr>
    </w:p>
    <w:p>
      <w:pPr>
        <w:spacing w:line="360" w:lineRule="auto"/>
        <w:jc w:val="center"/>
        <w:rPr>
          <w:rFonts w:ascii="Avenir Next Regular" w:hAnsi="Avenir Next Regular"/>
          <w:sz w:val="28"/>
        </w:rPr>
      </w:pPr>
    </w:p>
    <w:p>
      <w:pPr>
        <w:spacing w:line="360" w:lineRule="auto"/>
        <w:jc w:val="center"/>
        <w:rPr>
          <w:rFonts w:ascii="Avenir Next Regular" w:hAnsi="Avenir Next Regular"/>
          <w:sz w:val="28"/>
        </w:rPr>
      </w:pPr>
    </w:p>
    <w:p>
      <w:pPr>
        <w:spacing w:line="360" w:lineRule="auto"/>
        <w:jc w:val="center"/>
        <w:rPr>
          <w:rFonts w:ascii="Avenir Next Regular" w:hAnsi="Avenir Next Regular"/>
          <w:sz w:val="28"/>
        </w:rPr>
      </w:pPr>
    </w:p>
    <w:p>
      <w:pPr>
        <w:spacing w:line="360" w:lineRule="auto"/>
        <w:jc w:val="center"/>
        <w:rPr>
          <w:rFonts w:ascii="Avenir Next Regular" w:hAnsi="Avenir Next Regular"/>
          <w:sz w:val="28"/>
        </w:rPr>
      </w:pPr>
    </w:p>
    <w:p>
      <w:pPr>
        <w:spacing w:line="360" w:lineRule="auto"/>
        <w:jc w:val="center"/>
        <w:rPr>
          <w:rFonts w:ascii="Times New Roman" w:hAnsi="Times New Roman"/>
        </w:rPr>
      </w:pPr>
      <w:r>
        <w:rPr>
          <w:rFonts w:ascii="Avenir Next Regular" w:hAnsi="Avenir Next Regular"/>
          <w:sz w:val="28"/>
        </w:rPr>
        <w:t>Abstract</w:t>
      </w:r>
    </w:p>
    <w:p>
      <w:pPr>
        <w:spacing w:line="360" w:lineRule="auto"/>
        <w:ind w:firstLine="720"/>
        <w:jc w:val="both"/>
        <w:rPr>
          <w:rFonts w:ascii="Times New Roman" w:hAnsi="Times New Roman"/>
        </w:rPr>
      </w:pPr>
      <w:r>
        <w:rPr>
          <w:rFonts w:ascii="Times New Roman" w:hAnsi="Times New Roman" w:eastAsia="宋体"/>
          <w:lang w:eastAsia="zh-CN"/>
        </w:rPr>
        <w:t xml:space="preserve">Identifying drug targets is the first step and also a critical step for modern drug discovery and development of novel therapeutic approaches in pharmacology. </w:t>
      </w:r>
      <w:ins w:id="13" w:author="Ana Lyons" w:date="2015-08-17T16:26:00Z">
        <w:r>
          <w:rPr>
            <w:rFonts w:ascii="Times New Roman" w:hAnsi="Times New Roman" w:eastAsia="宋体"/>
            <w:lang w:eastAsia="zh-CN"/>
          </w:rPr>
          <w:t xml:space="preserve">Likewise, </w:t>
        </w:r>
        <w:commentRangeStart w:id="0"/>
        <w:r>
          <w:rPr>
            <w:rFonts w:ascii="Times New Roman" w:hAnsi="Times New Roman" w:eastAsia="宋体"/>
            <w:lang w:eastAsia="zh-CN"/>
          </w:rPr>
          <w:t>i</w:t>
        </w:r>
      </w:ins>
      <w:ins w:id="14" w:author="RSI – Tutor" w:date="2015-08-16T19:30:00Z">
        <w:r>
          <w:rPr>
            <w:rFonts w:ascii="Times New Roman" w:hAnsi="Times New Roman" w:eastAsia="宋体"/>
            <w:lang w:eastAsia="zh-CN"/>
          </w:rPr>
          <w:t>dentifying</w:t>
        </w:r>
      </w:ins>
      <w:ins w:id="15" w:author="RSI – Tutor" w:date="2015-08-16T19:30:00Z">
        <w:commentRangeEnd w:id="0"/>
        <w:r>
          <w:rPr>
            <w:rStyle w:val="14"/>
          </w:rPr>
          <w:commentReference w:id="0"/>
        </w:r>
      </w:ins>
      <w:ins w:id="16" w:author="RSI – Tutor" w:date="2015-08-16T19:30:00Z">
        <w:r>
          <w:rPr>
            <w:rFonts w:ascii="Times New Roman" w:hAnsi="Times New Roman" w:eastAsia="宋体"/>
            <w:lang w:eastAsia="zh-CN"/>
          </w:rPr>
          <w:t xml:space="preserve"> </w:t>
        </w:r>
      </w:ins>
      <w:r>
        <w:rPr>
          <w:rFonts w:ascii="Times New Roman" w:hAnsi="Times New Roman" w:eastAsia="宋体"/>
          <w:lang w:eastAsia="zh-CN"/>
        </w:rPr>
        <w:t xml:space="preserve">new drug targets </w:t>
      </w:r>
      <w:ins w:id="17" w:author="Ana Lyons" w:date="2015-08-17T16:26:00Z">
        <w:r>
          <w:rPr>
            <w:rFonts w:ascii="Times New Roman" w:hAnsi="Times New Roman" w:eastAsia="宋体"/>
            <w:lang w:eastAsia="zh-CN"/>
          </w:rPr>
          <w:t>is crucial</w:t>
        </w:r>
      </w:ins>
      <w:r>
        <w:rPr>
          <w:rFonts w:ascii="Times New Roman" w:hAnsi="Times New Roman" w:eastAsia="宋体"/>
          <w:lang w:eastAsia="zh-CN"/>
        </w:rPr>
        <w:t xml:space="preserve"> to drug discovery both in academic and pharmacology areas.</w:t>
      </w:r>
      <w:ins w:id="18" w:author="RSI – Tutor" w:date="2015-08-16T19:30:00Z">
        <w:r>
          <w:rPr>
            <w:rFonts w:ascii="Times New Roman" w:hAnsi="Times New Roman" w:eastAsia="宋体"/>
            <w:lang w:eastAsia="zh-CN"/>
          </w:rPr>
          <w:t xml:space="preserve"> </w:t>
        </w:r>
      </w:ins>
      <w:r>
        <w:rPr>
          <w:rFonts w:ascii="Times New Roman" w:hAnsi="Times New Roman" w:eastAsia="宋体"/>
          <w:lang w:eastAsia="zh-CN"/>
        </w:rPr>
        <w:t xml:space="preserve">During past decades, researchers have paid much </w:t>
      </w:r>
      <w:ins w:id="19" w:author="RSI – Tutor" w:date="2015-08-16T19:31:00Z">
        <w:r>
          <w:rPr>
            <w:rFonts w:ascii="Times New Roman" w:hAnsi="Times New Roman" w:eastAsia="宋体"/>
            <w:lang w:eastAsia="zh-CN"/>
          </w:rPr>
          <w:t xml:space="preserve">more </w:t>
        </w:r>
      </w:ins>
      <w:r>
        <w:rPr>
          <w:rFonts w:ascii="Times New Roman" w:hAnsi="Times New Roman" w:eastAsia="宋体"/>
          <w:lang w:eastAsia="zh-CN"/>
        </w:rPr>
        <w:t xml:space="preserve">attention </w:t>
      </w:r>
      <w:ins w:id="20" w:author="RSI – Tutor" w:date="2015-08-16T19:31:00Z">
        <w:r>
          <w:rPr>
            <w:rFonts w:ascii="Times New Roman" w:hAnsi="Times New Roman" w:eastAsia="宋体"/>
            <w:lang w:eastAsia="zh-CN"/>
          </w:rPr>
          <w:t xml:space="preserve">to </w:t>
        </w:r>
      </w:ins>
      <w:r>
        <w:rPr>
          <w:rFonts w:ascii="Times New Roman" w:hAnsi="Times New Roman" w:eastAsia="宋体"/>
          <w:lang w:eastAsia="zh-CN"/>
        </w:rPr>
        <w:t>the identification and validation of targets.</w:t>
      </w:r>
      <w:ins w:id="21" w:author="RSI – Tutor" w:date="2015-08-16T19:30:00Z">
        <w:r>
          <w:rPr>
            <w:rFonts w:ascii="Times New Roman" w:hAnsi="Times New Roman" w:eastAsia="宋体"/>
            <w:lang w:eastAsia="zh-CN"/>
          </w:rPr>
          <w:t xml:space="preserve"> </w:t>
        </w:r>
      </w:ins>
      <w:r>
        <w:rPr>
          <w:rFonts w:ascii="Times New Roman" w:hAnsi="Times New Roman" w:eastAsia="宋体"/>
          <w:lang w:eastAsia="zh-CN"/>
        </w:rPr>
        <w:t>However,</w:t>
      </w:r>
      <w:ins w:id="22" w:author="RSI – Tutor" w:date="2015-08-16T19:30:00Z">
        <w:r>
          <w:rPr>
            <w:rFonts w:ascii="Times New Roman" w:hAnsi="Times New Roman" w:eastAsia="宋体"/>
            <w:lang w:eastAsia="zh-CN"/>
          </w:rPr>
          <w:t xml:space="preserve"> </w:t>
        </w:r>
      </w:ins>
      <w:r>
        <w:rPr>
          <w:rFonts w:ascii="Times New Roman" w:hAnsi="Times New Roman" w:eastAsia="宋体"/>
          <w:lang w:eastAsia="zh-CN"/>
        </w:rPr>
        <w:t xml:space="preserve">up to now, only 324 targets have been </w:t>
      </w:r>
      <w:ins w:id="23" w:author="RSI – Tutor" w:date="2015-08-16T19:31:00Z">
        <w:r>
          <w:rPr>
            <w:rFonts w:ascii="Times New Roman" w:hAnsi="Times New Roman" w:eastAsia="宋体"/>
            <w:lang w:eastAsia="zh-CN"/>
          </w:rPr>
          <w:t xml:space="preserve">discovered </w:t>
        </w:r>
      </w:ins>
      <w:r>
        <w:rPr>
          <w:rFonts w:ascii="Times New Roman" w:hAnsi="Times New Roman" w:eastAsia="宋体"/>
          <w:lang w:eastAsia="zh-CN"/>
        </w:rPr>
        <w:t>for clinical drugs</w:t>
      </w:r>
      <w:ins w:id="24" w:author="RSI – Tutor" w:date="2015-08-16T19:31:00Z">
        <w:r>
          <w:rPr>
            <w:rFonts w:ascii="Times New Roman" w:hAnsi="Times New Roman" w:eastAsia="宋体"/>
            <w:lang w:eastAsia="zh-CN"/>
          </w:rPr>
          <w:t xml:space="preserve"> </w:t>
        </w:r>
      </w:ins>
      <w:r>
        <w:rPr>
          <w:rFonts w:ascii="Times New Roman" w:hAnsi="Times New Roman" w:eastAsia="宋体"/>
          <w:lang w:eastAsia="zh-CN"/>
        </w:rPr>
        <w:t>[13]</w:t>
      </w:r>
      <w:ins w:id="25" w:author="RSI – Tutor" w:date="2015-08-16T19:31:00Z">
        <w:r>
          <w:rPr>
            <w:rFonts w:ascii="Times New Roman" w:hAnsi="Times New Roman" w:eastAsia="宋体"/>
            <w:lang w:eastAsia="zh-CN"/>
          </w:rPr>
          <w:t>.</w:t>
        </w:r>
      </w:ins>
      <w:r>
        <w:rPr>
          <w:rFonts w:ascii="Times New Roman" w:hAnsi="Times New Roman" w:eastAsia="宋体"/>
          <w:lang w:eastAsia="zh-CN"/>
        </w:rPr>
        <w:t xml:space="preserve"> </w:t>
      </w:r>
      <w:ins w:id="26" w:author="RSI – Tutor" w:date="2015-08-16T19:31:00Z">
        <w:r>
          <w:rPr>
            <w:rFonts w:ascii="Times New Roman" w:hAnsi="Times New Roman" w:eastAsia="宋体"/>
            <w:lang w:eastAsia="zh-CN"/>
          </w:rPr>
          <w:t>I</w:t>
        </w:r>
      </w:ins>
      <w:r>
        <w:rPr>
          <w:rFonts w:ascii="Times New Roman" w:hAnsi="Times New Roman" w:eastAsia="宋体"/>
          <w:lang w:eastAsia="zh-CN"/>
        </w:rPr>
        <w:t>t is imminent to find an efficient way to identify targets.</w:t>
      </w:r>
      <w:ins w:id="27" w:author="Ana Lyons" w:date="2015-08-17T16:30:00Z">
        <w:r>
          <w:rPr>
            <w:rFonts w:ascii="Times New Roman" w:hAnsi="Times New Roman" w:eastAsia="宋体"/>
            <w:lang w:eastAsia="zh-CN"/>
          </w:rPr>
          <w:t xml:space="preserve"> </w:t>
        </w:r>
      </w:ins>
      <w:ins w:id="28" w:author="Ana Lyons" w:date="2015-08-17T16:27:00Z">
        <w:r>
          <w:rPr>
            <w:rFonts w:ascii="Times New Roman" w:hAnsi="Times New Roman" w:eastAsia="宋体"/>
            <w:lang w:eastAsia="zh-CN"/>
          </w:rPr>
          <w:t xml:space="preserve">When considering </w:t>
        </w:r>
      </w:ins>
      <w:r>
        <w:rPr>
          <w:rFonts w:ascii="Times New Roman" w:hAnsi="Times New Roman" w:eastAsia="宋体"/>
          <w:lang w:eastAsia="zh-CN"/>
        </w:rPr>
        <w:t xml:space="preserve">that similar </w:t>
      </w:r>
      <w:ins w:id="29" w:author="1" w:date="2015-08-18T13:16:46Z">
        <w:r>
          <w:rPr>
            <w:rFonts w:hint="eastAsia" w:ascii="Times New Roman" w:hAnsi="Times New Roman" w:eastAsia="宋体"/>
            <w:lang w:val="en-US" w:eastAsia="zh-CN"/>
          </w:rPr>
          <w:t>prot</w:t>
        </w:r>
      </w:ins>
      <w:ins w:id="30" w:author="1" w:date="2015-08-18T13:16:47Z">
        <w:r>
          <w:rPr>
            <w:rFonts w:hint="eastAsia" w:ascii="Times New Roman" w:hAnsi="Times New Roman" w:eastAsia="宋体"/>
            <w:lang w:val="en-US" w:eastAsia="zh-CN"/>
          </w:rPr>
          <w:t>eins</w:t>
        </w:r>
      </w:ins>
      <w:r>
        <w:rPr>
          <w:rFonts w:ascii="Times New Roman" w:hAnsi="Times New Roman" w:eastAsia="宋体"/>
          <w:lang w:eastAsia="zh-CN"/>
        </w:rPr>
        <w:t xml:space="preserve"> </w:t>
      </w:r>
      <w:ins w:id="31" w:author="1" w:date="2015-08-18T13:17:00Z">
        <w:r>
          <w:rPr>
            <w:rFonts w:hint="eastAsia" w:ascii="Times New Roman" w:hAnsi="Times New Roman" w:eastAsia="宋体"/>
            <w:lang w:val="en-US" w:eastAsia="zh-CN"/>
          </w:rPr>
          <w:t>may</w:t>
        </w:r>
      </w:ins>
      <w:ins w:id="32" w:author="1" w:date="2015-08-18T13:17:01Z">
        <w:r>
          <w:rPr>
            <w:rFonts w:hint="eastAsia" w:ascii="Times New Roman" w:hAnsi="Times New Roman" w:eastAsia="宋体"/>
            <w:lang w:val="en-US" w:eastAsia="zh-CN"/>
          </w:rPr>
          <w:t xml:space="preserve"> </w:t>
        </w:r>
      </w:ins>
      <w:r>
        <w:rPr>
          <w:rFonts w:ascii="Times New Roman" w:hAnsi="Times New Roman" w:eastAsia="宋体"/>
          <w:lang w:eastAsia="zh-CN"/>
        </w:rPr>
        <w:t xml:space="preserve">have similar </w:t>
      </w:r>
      <w:ins w:id="33" w:author="1" w:date="2015-08-18T13:16:53Z">
        <w:r>
          <w:rPr>
            <w:rFonts w:hint="eastAsia" w:ascii="Times New Roman" w:hAnsi="Times New Roman" w:eastAsia="宋体"/>
            <w:lang w:val="en-US" w:eastAsia="zh-CN"/>
          </w:rPr>
          <w:t>fun</w:t>
        </w:r>
      </w:ins>
      <w:ins w:id="34" w:author="1" w:date="2015-08-18T13:16:54Z">
        <w:r>
          <w:rPr>
            <w:rFonts w:hint="eastAsia" w:ascii="Times New Roman" w:hAnsi="Times New Roman" w:eastAsia="宋体"/>
            <w:lang w:val="en-US" w:eastAsia="zh-CN"/>
          </w:rPr>
          <w:t>c</w:t>
        </w:r>
      </w:ins>
      <w:ins w:id="35" w:author="1" w:date="2015-08-18T13:16:55Z">
        <w:r>
          <w:rPr>
            <w:rFonts w:hint="eastAsia" w:ascii="Times New Roman" w:hAnsi="Times New Roman" w:eastAsia="宋体"/>
            <w:lang w:val="en-US" w:eastAsia="zh-CN"/>
          </w:rPr>
          <w:t>tions</w:t>
        </w:r>
      </w:ins>
      <w:r>
        <w:rPr>
          <w:rFonts w:ascii="Times New Roman" w:hAnsi="Times New Roman" w:eastAsia="宋体"/>
          <w:lang w:eastAsia="zh-CN"/>
        </w:rPr>
        <w:t xml:space="preserve">, </w:t>
      </w:r>
      <w:ins w:id="36" w:author="Ana Lyons" w:date="2015-08-17T16:27:00Z">
        <w:r>
          <w:rPr>
            <w:rFonts w:ascii="Times New Roman" w:hAnsi="Times New Roman" w:eastAsia="宋体"/>
            <w:lang w:eastAsia="zh-CN"/>
          </w:rPr>
          <w:t xml:space="preserve">it has been </w:t>
        </w:r>
      </w:ins>
      <w:ins w:id="37" w:author="1" w:date="2015-08-18T13:17:48Z">
        <w:r>
          <w:rPr>
            <w:rFonts w:hint="eastAsia" w:ascii="Times New Roman" w:hAnsi="Times New Roman" w:eastAsia="宋体"/>
            <w:lang w:val="en-US" w:eastAsia="zh-CN"/>
          </w:rPr>
          <w:t>as</w:t>
        </w:r>
      </w:ins>
      <w:ins w:id="38" w:author="1" w:date="2015-08-18T13:17:49Z">
        <w:r>
          <w:rPr>
            <w:rFonts w:hint="eastAsia" w:ascii="Times New Roman" w:hAnsi="Times New Roman" w:eastAsia="宋体"/>
            <w:lang w:val="en-US" w:eastAsia="zh-CN"/>
          </w:rPr>
          <w:t>su</w:t>
        </w:r>
      </w:ins>
      <w:ins w:id="39" w:author="1" w:date="2015-08-18T13:17:50Z">
        <w:r>
          <w:rPr>
            <w:rFonts w:hint="eastAsia" w:ascii="Times New Roman" w:hAnsi="Times New Roman" w:eastAsia="宋体"/>
            <w:lang w:val="en-US" w:eastAsia="zh-CN"/>
          </w:rPr>
          <w:t>me</w:t>
        </w:r>
      </w:ins>
      <w:ins w:id="40" w:author="1" w:date="2015-08-18T13:17:51Z">
        <w:r>
          <w:rPr>
            <w:rFonts w:hint="eastAsia" w:ascii="Times New Roman" w:hAnsi="Times New Roman" w:eastAsia="宋体"/>
            <w:lang w:val="en-US" w:eastAsia="zh-CN"/>
          </w:rPr>
          <w:t>d</w:t>
        </w:r>
      </w:ins>
      <w:ins w:id="41" w:author="Ana Lyons" w:date="2015-08-17T16:27:00Z">
        <w:r>
          <w:rPr>
            <w:rFonts w:ascii="Times New Roman" w:hAnsi="Times New Roman" w:eastAsia="宋体"/>
            <w:lang w:eastAsia="zh-CN"/>
          </w:rPr>
          <w:t xml:space="preserve"> </w:t>
        </w:r>
      </w:ins>
      <w:r>
        <w:rPr>
          <w:rFonts w:ascii="Times New Roman" w:hAnsi="Times New Roman" w:eastAsia="宋体"/>
          <w:lang w:eastAsia="zh-CN"/>
        </w:rPr>
        <w:t xml:space="preserve">new </w:t>
      </w:r>
      <w:ins w:id="42" w:author="1" w:date="2015-08-18T13:16:29Z">
        <w:r>
          <w:rPr>
            <w:rFonts w:hint="eastAsia" w:ascii="Times New Roman" w:hAnsi="Times New Roman" w:eastAsia="宋体"/>
            <w:lang w:val="en-US" w:eastAsia="zh-CN"/>
          </w:rPr>
          <w:t>ta</w:t>
        </w:r>
      </w:ins>
      <w:ins w:id="43" w:author="1" w:date="2015-08-18T13:16:30Z">
        <w:r>
          <w:rPr>
            <w:rFonts w:hint="eastAsia" w:ascii="Times New Roman" w:hAnsi="Times New Roman" w:eastAsia="宋体"/>
            <w:lang w:val="en-US" w:eastAsia="zh-CN"/>
          </w:rPr>
          <w:t>rge</w:t>
        </w:r>
      </w:ins>
      <w:ins w:id="44" w:author="1" w:date="2015-08-18T13:16:31Z">
        <w:r>
          <w:rPr>
            <w:rFonts w:hint="eastAsia" w:ascii="Times New Roman" w:hAnsi="Times New Roman" w:eastAsia="宋体"/>
            <w:lang w:val="en-US" w:eastAsia="zh-CN"/>
          </w:rPr>
          <w:t>ts</w:t>
        </w:r>
      </w:ins>
      <w:r>
        <w:rPr>
          <w:rFonts w:ascii="Times New Roman" w:hAnsi="Times New Roman" w:eastAsia="宋体"/>
          <w:lang w:eastAsia="zh-CN"/>
        </w:rPr>
        <w:t xml:space="preserve"> </w:t>
      </w:r>
      <w:ins w:id="45" w:author="Ana Lyons" w:date="2015-08-17T16:27:00Z">
        <w:r>
          <w:rPr>
            <w:rFonts w:ascii="Times New Roman" w:hAnsi="Times New Roman" w:eastAsia="宋体"/>
            <w:lang w:eastAsia="zh-CN"/>
          </w:rPr>
          <w:t xml:space="preserve">can be predicted </w:t>
        </w:r>
      </w:ins>
      <w:ins w:id="46" w:author="1" w:date="2015-08-18T13:18:14Z">
        <w:r>
          <w:rPr>
            <w:rFonts w:hint="eastAsia" w:ascii="Times New Roman" w:hAnsi="Times New Roman" w:eastAsia="宋体"/>
            <w:lang w:val="en-US" w:eastAsia="zh-CN"/>
          </w:rPr>
          <w:t>from</w:t>
        </w:r>
      </w:ins>
      <w:r>
        <w:rPr>
          <w:rFonts w:ascii="Times New Roman" w:hAnsi="Times New Roman" w:eastAsia="宋体"/>
          <w:lang w:eastAsia="zh-CN"/>
        </w:rPr>
        <w:t xml:space="preserve"> similar </w:t>
      </w:r>
      <w:ins w:id="47" w:author="1" w:date="2015-08-18T13:18:03Z">
        <w:r>
          <w:rPr>
            <w:rFonts w:hint="eastAsia" w:ascii="Times New Roman" w:hAnsi="Times New Roman" w:eastAsia="宋体"/>
            <w:lang w:val="en-US" w:eastAsia="zh-CN"/>
          </w:rPr>
          <w:t>prot</w:t>
        </w:r>
      </w:ins>
      <w:ins w:id="48" w:author="1" w:date="2015-08-18T13:18:04Z">
        <w:r>
          <w:rPr>
            <w:rFonts w:hint="eastAsia" w:ascii="Times New Roman" w:hAnsi="Times New Roman" w:eastAsia="宋体"/>
            <w:lang w:val="en-US" w:eastAsia="zh-CN"/>
          </w:rPr>
          <w:t>eins</w:t>
        </w:r>
      </w:ins>
      <w:ins w:id="49" w:author="1" w:date="2015-08-18T13:18:05Z">
        <w:r>
          <w:rPr>
            <w:rFonts w:hint="eastAsia" w:ascii="Times New Roman" w:hAnsi="Times New Roman" w:eastAsia="宋体"/>
            <w:lang w:val="en-US" w:eastAsia="zh-CN"/>
          </w:rPr>
          <w:t xml:space="preserve"> </w:t>
        </w:r>
      </w:ins>
      <w:r>
        <w:rPr>
          <w:rFonts w:ascii="Times New Roman" w:hAnsi="Times New Roman" w:eastAsia="宋体"/>
          <w:lang w:eastAsia="zh-CN"/>
        </w:rPr>
        <w:t>and known drug-target interactions.</w:t>
      </w:r>
      <w:ins w:id="50" w:author="RSI – Tutor" w:date="2015-08-16T19:32:00Z">
        <w:r>
          <w:rPr>
            <w:rFonts w:ascii="Times New Roman" w:hAnsi="Times New Roman" w:eastAsia="宋体"/>
            <w:lang w:eastAsia="zh-CN"/>
          </w:rPr>
          <w:t xml:space="preserve"> </w:t>
        </w:r>
      </w:ins>
      <w:ins w:id="51" w:author="Ana Lyons" w:date="2015-08-17T16:28:00Z">
        <w:r>
          <w:rPr>
            <w:rFonts w:ascii="Times New Roman" w:hAnsi="Times New Roman" w:eastAsia="宋体"/>
            <w:lang w:eastAsia="zh-CN"/>
          </w:rPr>
          <w:t xml:space="preserve">In this study, we devise </w:t>
        </w:r>
      </w:ins>
      <w:r>
        <w:rPr>
          <w:rFonts w:ascii="Times New Roman" w:hAnsi="Times New Roman" w:eastAsia="宋体"/>
          <w:lang w:eastAsia="zh-CN"/>
        </w:rPr>
        <w:t>a drug-protein network with known drug-drug interactions, drug-target interaction and protein-protein interactions.</w:t>
      </w:r>
      <w:ins w:id="52" w:author="RSI – Tutor" w:date="2015-08-16T19:32:00Z">
        <w:r>
          <w:rPr>
            <w:rFonts w:ascii="Times New Roman" w:hAnsi="Times New Roman" w:eastAsia="宋体"/>
            <w:lang w:eastAsia="zh-CN"/>
          </w:rPr>
          <w:t xml:space="preserve"> </w:t>
        </w:r>
      </w:ins>
      <w:r>
        <w:rPr>
          <w:rFonts w:ascii="Times New Roman" w:hAnsi="Times New Roman" w:eastAsia="宋体"/>
          <w:lang w:eastAsia="zh-CN"/>
        </w:rPr>
        <w:t>From this network, every protein and drug could connect through connections to other drugs and proteins.</w:t>
      </w:r>
      <w:ins w:id="53" w:author="RSI – Tutor" w:date="2015-08-16T19:32:00Z">
        <w:r>
          <w:rPr>
            <w:rFonts w:ascii="Times New Roman" w:hAnsi="Times New Roman" w:eastAsia="宋体"/>
            <w:lang w:eastAsia="zh-CN"/>
          </w:rPr>
          <w:t xml:space="preserve"> </w:t>
        </w:r>
      </w:ins>
      <w:ins w:id="54" w:author="Ana Lyons" w:date="2015-08-17T16:28:00Z">
        <w:r>
          <w:rPr>
            <w:rFonts w:ascii="Times New Roman" w:hAnsi="Times New Roman" w:eastAsia="宋体"/>
            <w:lang w:eastAsia="zh-CN"/>
          </w:rPr>
          <w:t xml:space="preserve">Using </w:t>
        </w:r>
      </w:ins>
      <w:ins w:id="55" w:author="RSI – Tutor" w:date="2015-08-16T19:32:00Z">
        <w:r>
          <w:rPr>
            <w:rFonts w:ascii="Times New Roman" w:hAnsi="Times New Roman" w:eastAsia="宋体"/>
            <w:lang w:eastAsia="zh-CN"/>
          </w:rPr>
          <w:t xml:space="preserve">an </w:t>
        </w:r>
      </w:ins>
      <w:r>
        <w:rPr>
          <w:rFonts w:ascii="Times New Roman" w:hAnsi="Times New Roman" w:eastAsia="宋体"/>
          <w:lang w:eastAsia="zh-CN"/>
        </w:rPr>
        <w:t>algorithm called maximizing information flow</w:t>
      </w:r>
      <w:ins w:id="56" w:author="RSI – Tutor" w:date="2015-08-16T19:32:00Z">
        <w:r>
          <w:rPr>
            <w:rFonts w:ascii="Times New Roman" w:hAnsi="Times New Roman" w:eastAsia="宋体"/>
            <w:lang w:eastAsia="zh-CN"/>
          </w:rPr>
          <w:t xml:space="preserve"> </w:t>
        </w:r>
      </w:ins>
      <w:r>
        <w:rPr>
          <w:rFonts w:ascii="Times New Roman" w:hAnsi="Times New Roman" w:eastAsia="宋体"/>
          <w:lang w:eastAsia="zh-CN"/>
        </w:rPr>
        <w:t>(MAXIF)</w:t>
      </w:r>
      <w:ins w:id="57" w:author="Ana Lyons" w:date="2015-08-17T16:28:00Z">
        <w:r>
          <w:rPr>
            <w:rFonts w:ascii="Times New Roman" w:hAnsi="Times New Roman" w:eastAsia="宋体"/>
            <w:lang w:eastAsia="zh-CN"/>
          </w:rPr>
          <w:t xml:space="preserve">, we can then </w:t>
        </w:r>
      </w:ins>
      <w:r>
        <w:rPr>
          <w:rFonts w:ascii="Times New Roman" w:hAnsi="Times New Roman" w:eastAsia="宋体"/>
          <w:lang w:eastAsia="zh-CN"/>
        </w:rPr>
        <w:t xml:space="preserve">compile to calculate </w:t>
      </w:r>
      <w:ins w:id="58" w:author="RSI – Tutor" w:date="2015-08-16T19:32:00Z">
        <w:r>
          <w:rPr>
            <w:rFonts w:ascii="Times New Roman" w:hAnsi="Times New Roman" w:eastAsia="宋体"/>
            <w:lang w:eastAsia="zh-CN"/>
          </w:rPr>
          <w:t xml:space="preserve">the </w:t>
        </w:r>
      </w:ins>
      <w:r>
        <w:rPr>
          <w:rFonts w:ascii="Times New Roman" w:hAnsi="Times New Roman" w:eastAsia="宋体"/>
          <w:lang w:eastAsia="zh-CN"/>
        </w:rPr>
        <w:t xml:space="preserve">association of each drug-protein pair. </w:t>
      </w:r>
      <w:ins w:id="59" w:author="RSI – Tutor" w:date="2015-08-16T19:33:00Z">
        <w:r>
          <w:rPr>
            <w:rFonts w:ascii="Times New Roman" w:hAnsi="Times New Roman" w:eastAsia="宋体"/>
            <w:lang w:eastAsia="zh-CN"/>
          </w:rPr>
          <w:t xml:space="preserve">The </w:t>
        </w:r>
      </w:ins>
      <w:r>
        <w:rPr>
          <w:rFonts w:ascii="Times New Roman" w:hAnsi="Times New Roman" w:eastAsia="宋体"/>
          <w:lang w:eastAsia="zh-CN"/>
        </w:rPr>
        <w:t xml:space="preserve">MAXIF method simulates drug-target effect on </w:t>
      </w:r>
      <w:ins w:id="60" w:author="RSI – Tutor" w:date="2015-08-16T19:33:00Z">
        <w:r>
          <w:rPr>
            <w:rFonts w:ascii="Times New Roman" w:hAnsi="Times New Roman" w:eastAsia="宋体"/>
            <w:lang w:eastAsia="zh-CN"/>
          </w:rPr>
          <w:t xml:space="preserve">the </w:t>
        </w:r>
      </w:ins>
      <w:r>
        <w:rPr>
          <w:rFonts w:ascii="Times New Roman" w:hAnsi="Times New Roman" w:eastAsia="宋体"/>
          <w:lang w:eastAsia="zh-CN"/>
        </w:rPr>
        <w:t>computer and has a fast speed of discovery potential targets.</w:t>
      </w:r>
      <w:ins w:id="61" w:author="RSI – Tutor" w:date="2015-08-16T19:33:00Z">
        <w:r>
          <w:rPr>
            <w:rFonts w:ascii="Times New Roman" w:hAnsi="Times New Roman" w:eastAsia="宋体"/>
            <w:lang w:eastAsia="zh-CN"/>
          </w:rPr>
          <w:t xml:space="preserve"> </w:t>
        </w:r>
      </w:ins>
      <w:ins w:id="62" w:author="Ana Lyons" w:date="2015-08-17T16:29:00Z">
        <w:r>
          <w:rPr>
            <w:rFonts w:ascii="Times New Roman" w:hAnsi="Times New Roman" w:eastAsia="宋体"/>
            <w:lang w:eastAsia="zh-CN"/>
          </w:rPr>
          <w:t>Le</w:t>
        </w:r>
      </w:ins>
      <w:r>
        <w:rPr>
          <w:rFonts w:ascii="Times New Roman" w:hAnsi="Times New Roman" w:eastAsia="宋体"/>
          <w:lang w:eastAsia="zh-CN"/>
        </w:rPr>
        <w:t xml:space="preserve">ave-one- out cross validation is used and </w:t>
      </w:r>
      <w:ins w:id="63" w:author="RSI – Tutor" w:date="2015-08-16T19:34:00Z">
        <w:r>
          <w:rPr>
            <w:rFonts w:ascii="Times New Roman" w:hAnsi="Times New Roman" w:eastAsia="宋体"/>
            <w:lang w:eastAsia="zh-CN"/>
          </w:rPr>
          <w:t xml:space="preserve">the </w:t>
        </w:r>
      </w:ins>
      <w:r>
        <w:rPr>
          <w:rFonts w:ascii="Times New Roman" w:hAnsi="Times New Roman" w:eastAsia="宋体"/>
          <w:lang w:eastAsia="zh-CN"/>
        </w:rPr>
        <w:t>AUC</w:t>
      </w:r>
      <w:ins w:id="64" w:author="RSI – Tutor" w:date="2015-08-16T19:33:00Z">
        <w:r>
          <w:rPr>
            <w:rFonts w:ascii="Times New Roman" w:hAnsi="Times New Roman" w:eastAsia="宋体"/>
            <w:lang w:eastAsia="zh-CN"/>
          </w:rPr>
          <w:t xml:space="preserve"> </w:t>
        </w:r>
      </w:ins>
      <w:r>
        <w:rPr>
          <w:rFonts w:ascii="Times New Roman" w:hAnsi="Times New Roman" w:eastAsia="宋体"/>
          <w:lang w:eastAsia="zh-CN"/>
        </w:rPr>
        <w:t>(</w:t>
      </w:r>
      <w:commentRangeStart w:id="1"/>
      <w:r>
        <w:rPr>
          <w:rFonts w:ascii="Times New Roman" w:hAnsi="Times New Roman" w:eastAsia="宋体"/>
          <w:lang w:eastAsia="zh-CN"/>
        </w:rPr>
        <w:t xml:space="preserve">area under </w:t>
      </w:r>
      <w:commentRangeEnd w:id="1"/>
      <w:r>
        <w:rPr>
          <w:rStyle w:val="14"/>
        </w:rPr>
        <w:commentReference w:id="1"/>
      </w:r>
      <w:r>
        <w:rPr>
          <w:rFonts w:ascii="Times New Roman" w:hAnsi="Times New Roman" w:eastAsia="宋体"/>
          <w:lang w:eastAsia="zh-CN"/>
        </w:rPr>
        <w:t>ROC</w:t>
      </w:r>
      <w:ins w:id="65" w:author="RSI – Tutor" w:date="2015-08-16T19:33:00Z">
        <w:r>
          <w:rPr>
            <w:rFonts w:ascii="Times New Roman" w:hAnsi="Times New Roman" w:eastAsia="宋体"/>
            <w:lang w:eastAsia="zh-CN"/>
          </w:rPr>
          <w:t xml:space="preserve"> </w:t>
        </w:r>
      </w:ins>
      <w:r>
        <w:rPr>
          <w:rFonts w:ascii="Times New Roman" w:hAnsi="Times New Roman" w:eastAsia="宋体"/>
          <w:lang w:eastAsia="zh-CN"/>
        </w:rPr>
        <w:t>(receiver</w:t>
      </w:r>
      <w:ins w:id="66" w:author="Ana Lyons" w:date="2015-08-17T16:30:00Z">
        <w:r>
          <w:rPr>
            <w:rFonts w:ascii="Times New Roman" w:hAnsi="Times New Roman" w:eastAsia="宋体"/>
            <w:lang w:eastAsia="zh-CN"/>
          </w:rPr>
          <w:t xml:space="preserve"> </w:t>
        </w:r>
      </w:ins>
      <w:r>
        <w:rPr>
          <w:rFonts w:ascii="Times New Roman" w:hAnsi="Times New Roman" w:eastAsia="宋体"/>
          <w:lang w:eastAsia="zh-CN"/>
        </w:rPr>
        <w:t>operating characteristic curve))</w:t>
      </w:r>
      <w:ins w:id="67" w:author="1" w:date="2015-08-18T13:20:31Z">
        <w:r>
          <w:rPr>
            <w:rFonts w:hint="eastAsia" w:ascii="Times New Roman" w:hAnsi="Times New Roman" w:eastAsia="宋体"/>
            <w:lang w:val="en-US" w:eastAsia="zh-CN"/>
          </w:rPr>
          <w:t xml:space="preserve"> </w:t>
        </w:r>
      </w:ins>
      <w:ins w:id="68" w:author="1" w:date="2015-08-18T13:20:33Z">
        <w:r>
          <w:rPr>
            <w:rFonts w:hint="eastAsia" w:ascii="Times New Roman" w:hAnsi="Times New Roman" w:eastAsia="宋体"/>
            <w:lang w:val="en-US" w:eastAsia="zh-CN"/>
          </w:rPr>
          <w:t>wh</w:t>
        </w:r>
      </w:ins>
      <w:ins w:id="69" w:author="1" w:date="2015-08-18T13:20:34Z">
        <w:r>
          <w:rPr>
            <w:rFonts w:hint="eastAsia" w:ascii="Times New Roman" w:hAnsi="Times New Roman" w:eastAsia="宋体"/>
            <w:lang w:val="en-US" w:eastAsia="zh-CN"/>
          </w:rPr>
          <w:t xml:space="preserve">ich </w:t>
        </w:r>
      </w:ins>
      <w:ins w:id="70" w:author="1" w:date="2015-08-18T13:20:36Z">
        <w:r>
          <w:rPr>
            <w:rFonts w:hint="eastAsia" w:ascii="Times New Roman" w:hAnsi="Times New Roman" w:eastAsia="宋体"/>
            <w:lang w:val="en-US" w:eastAsia="zh-CN"/>
          </w:rPr>
          <w:t xml:space="preserve">is a </w:t>
        </w:r>
      </w:ins>
      <w:ins w:id="71" w:author="1" w:date="2015-08-18T13:20:38Z">
        <w:r>
          <w:rPr>
            <w:rFonts w:hint="eastAsia" w:ascii="Times New Roman" w:hAnsi="Times New Roman" w:eastAsia="宋体"/>
            <w:lang w:val="en-US" w:eastAsia="zh-CN"/>
          </w:rPr>
          <w:t>stand</w:t>
        </w:r>
      </w:ins>
      <w:ins w:id="72" w:author="1" w:date="2015-08-18T13:20:39Z">
        <w:r>
          <w:rPr>
            <w:rFonts w:hint="eastAsia" w:ascii="Times New Roman" w:hAnsi="Times New Roman" w:eastAsia="宋体"/>
            <w:lang w:val="en-US" w:eastAsia="zh-CN"/>
          </w:rPr>
          <w:t>ar</w:t>
        </w:r>
      </w:ins>
      <w:ins w:id="73" w:author="1" w:date="2015-08-18T13:20:40Z">
        <w:r>
          <w:rPr>
            <w:rFonts w:hint="eastAsia" w:ascii="Times New Roman" w:hAnsi="Times New Roman" w:eastAsia="宋体"/>
            <w:lang w:val="en-US" w:eastAsia="zh-CN"/>
          </w:rPr>
          <w:t xml:space="preserve">d to </w:t>
        </w:r>
      </w:ins>
      <w:ins w:id="74" w:author="1" w:date="2015-08-18T13:20:42Z">
        <w:r>
          <w:rPr>
            <w:rFonts w:hint="eastAsia" w:ascii="Times New Roman" w:hAnsi="Times New Roman" w:eastAsia="宋体"/>
            <w:lang w:val="en-US" w:eastAsia="zh-CN"/>
          </w:rPr>
          <w:t>ju</w:t>
        </w:r>
      </w:ins>
      <w:ins w:id="75" w:author="1" w:date="2015-08-18T13:20:43Z">
        <w:r>
          <w:rPr>
            <w:rFonts w:hint="eastAsia" w:ascii="Times New Roman" w:hAnsi="Times New Roman" w:eastAsia="宋体"/>
            <w:lang w:val="en-US" w:eastAsia="zh-CN"/>
          </w:rPr>
          <w:t>dge t</w:t>
        </w:r>
      </w:ins>
      <w:ins w:id="76" w:author="1" w:date="2015-08-18T13:20:44Z">
        <w:r>
          <w:rPr>
            <w:rFonts w:hint="eastAsia" w:ascii="Times New Roman" w:hAnsi="Times New Roman" w:eastAsia="宋体"/>
            <w:lang w:val="en-US" w:eastAsia="zh-CN"/>
          </w:rPr>
          <w:t xml:space="preserve">he </w:t>
        </w:r>
      </w:ins>
      <w:ins w:id="77" w:author="1" w:date="2015-08-18T13:20:49Z">
        <w:r>
          <w:rPr>
            <w:rFonts w:hint="eastAsia" w:ascii="Times New Roman" w:hAnsi="Times New Roman" w:eastAsia="宋体"/>
            <w:lang w:val="en-US" w:eastAsia="zh-CN"/>
          </w:rPr>
          <w:t>ef</w:t>
        </w:r>
      </w:ins>
      <w:ins w:id="78" w:author="1" w:date="2015-08-18T13:20:50Z">
        <w:r>
          <w:rPr>
            <w:rFonts w:hint="eastAsia" w:ascii="Times New Roman" w:hAnsi="Times New Roman" w:eastAsia="宋体"/>
            <w:lang w:val="en-US" w:eastAsia="zh-CN"/>
          </w:rPr>
          <w:t>fec</w:t>
        </w:r>
      </w:ins>
      <w:ins w:id="79" w:author="1" w:date="2015-08-18T13:20:51Z">
        <w:r>
          <w:rPr>
            <w:rFonts w:hint="eastAsia" w:ascii="Times New Roman" w:hAnsi="Times New Roman" w:eastAsia="宋体"/>
            <w:lang w:val="en-US" w:eastAsia="zh-CN"/>
          </w:rPr>
          <w:t>tive</w:t>
        </w:r>
      </w:ins>
      <w:ins w:id="80" w:author="1" w:date="2015-08-18T13:20:52Z">
        <w:r>
          <w:rPr>
            <w:rFonts w:hint="eastAsia" w:ascii="Times New Roman" w:hAnsi="Times New Roman" w:eastAsia="宋体"/>
            <w:lang w:val="en-US" w:eastAsia="zh-CN"/>
          </w:rPr>
          <w:t xml:space="preserve">ness </w:t>
        </w:r>
      </w:ins>
      <w:ins w:id="81" w:author="1" w:date="2015-08-18T13:20:53Z">
        <w:r>
          <w:rPr>
            <w:rFonts w:hint="eastAsia" w:ascii="Times New Roman" w:hAnsi="Times New Roman" w:eastAsia="宋体"/>
            <w:lang w:val="en-US" w:eastAsia="zh-CN"/>
          </w:rPr>
          <w:t xml:space="preserve">of a </w:t>
        </w:r>
      </w:ins>
      <w:ins w:id="82" w:author="1" w:date="2015-08-18T13:20:54Z">
        <w:r>
          <w:rPr>
            <w:rFonts w:hint="eastAsia" w:ascii="Times New Roman" w:hAnsi="Times New Roman" w:eastAsia="宋体"/>
            <w:lang w:val="en-US" w:eastAsia="zh-CN"/>
          </w:rPr>
          <w:t>me</w:t>
        </w:r>
      </w:ins>
      <w:ins w:id="83" w:author="1" w:date="2015-08-18T13:20:56Z">
        <w:r>
          <w:rPr>
            <w:rFonts w:hint="eastAsia" w:ascii="Times New Roman" w:hAnsi="Times New Roman" w:eastAsia="宋体"/>
            <w:lang w:val="en-US" w:eastAsia="zh-CN"/>
          </w:rPr>
          <w:t>thod</w:t>
        </w:r>
      </w:ins>
      <w:r>
        <w:rPr>
          <w:rFonts w:ascii="Times New Roman" w:hAnsi="Times New Roman" w:eastAsia="宋体"/>
          <w:lang w:eastAsia="zh-CN"/>
        </w:rPr>
        <w:t xml:space="preserve"> is 0.902 which demonstrate</w:t>
      </w:r>
      <w:ins w:id="84" w:author="RSI – Tutor" w:date="2015-08-16T19:34:00Z">
        <w:r>
          <w:rPr>
            <w:rFonts w:ascii="Times New Roman" w:hAnsi="Times New Roman" w:eastAsia="宋体"/>
            <w:lang w:eastAsia="zh-CN"/>
          </w:rPr>
          <w:t>s</w:t>
        </w:r>
      </w:ins>
      <w:r>
        <w:rPr>
          <w:rFonts w:ascii="Times New Roman" w:hAnsi="Times New Roman" w:eastAsia="宋体"/>
          <w:lang w:eastAsia="zh-CN"/>
        </w:rPr>
        <w:t xml:space="preserve"> the method has a high level of accuracy and could be applied to target identification</w:t>
      </w:r>
      <w:ins w:id="85" w:author="RSI – Tutor" w:date="2015-08-16T19:34:00Z">
        <w:r>
          <w:rPr>
            <w:rFonts w:ascii="Times New Roman" w:hAnsi="Times New Roman" w:eastAsia="宋体"/>
            <w:lang w:eastAsia="zh-CN"/>
          </w:rPr>
          <w:t xml:space="preserve"> </w:t>
        </w:r>
      </w:ins>
      <w:r>
        <w:rPr>
          <w:rFonts w:ascii="Times New Roman" w:hAnsi="Times New Roman" w:eastAsia="宋体"/>
          <w:lang w:eastAsia="zh-CN"/>
        </w:rPr>
        <w:t>[14]</w:t>
      </w:r>
      <w:ins w:id="86" w:author="RSI – Tutor" w:date="2015-08-16T19:34:00Z">
        <w:r>
          <w:rPr>
            <w:rFonts w:ascii="Times New Roman" w:hAnsi="Times New Roman" w:eastAsia="宋体"/>
            <w:lang w:eastAsia="zh-CN"/>
          </w:rPr>
          <w:t>.</w:t>
        </w:r>
      </w:ins>
      <w:r>
        <w:rPr>
          <w:rFonts w:ascii="Times New Roman" w:hAnsi="Times New Roman" w:eastAsia="宋体"/>
          <w:lang w:eastAsia="zh-CN"/>
        </w:rPr>
        <w:t xml:space="preserve"> </w:t>
      </w:r>
      <w:commentRangeStart w:id="2"/>
      <w:r>
        <w:rPr>
          <w:rFonts w:ascii="Times New Roman" w:hAnsi="Times New Roman" w:eastAsia="宋体"/>
          <w:lang w:eastAsia="zh-CN"/>
        </w:rPr>
        <w:t xml:space="preserve">So </w:t>
      </w:r>
      <w:commentRangeEnd w:id="2"/>
      <w:r>
        <w:rPr>
          <w:rStyle w:val="14"/>
        </w:rPr>
        <w:commentReference w:id="2"/>
      </w:r>
      <w:r>
        <w:rPr>
          <w:rFonts w:ascii="Times New Roman" w:hAnsi="Times New Roman" w:eastAsia="宋体"/>
          <w:lang w:eastAsia="zh-CN"/>
        </w:rPr>
        <w:t xml:space="preserve">with </w:t>
      </w:r>
      <w:ins w:id="87" w:author="RSI – Tutor" w:date="2015-08-16T19:35:00Z">
        <w:r>
          <w:rPr>
            <w:rFonts w:ascii="Times New Roman" w:hAnsi="Times New Roman" w:eastAsia="宋体"/>
            <w:lang w:eastAsia="zh-CN"/>
          </w:rPr>
          <w:t xml:space="preserve">the </w:t>
        </w:r>
      </w:ins>
      <w:r>
        <w:rPr>
          <w:rFonts w:ascii="Times New Roman" w:hAnsi="Times New Roman" w:eastAsia="宋体"/>
          <w:lang w:eastAsia="zh-CN"/>
        </w:rPr>
        <w:t>MAXIF approach, drug discovery process</w:t>
      </w:r>
      <w:ins w:id="88" w:author="RSI – Tutor" w:date="2015-08-16T19:35:00Z">
        <w:r>
          <w:rPr>
            <w:rFonts w:ascii="Times New Roman" w:hAnsi="Times New Roman" w:eastAsia="宋体"/>
            <w:lang w:eastAsia="zh-CN"/>
          </w:rPr>
          <w:t>es</w:t>
        </w:r>
      </w:ins>
      <w:r>
        <w:rPr>
          <w:rFonts w:ascii="Times New Roman" w:hAnsi="Times New Roman" w:eastAsia="宋体"/>
          <w:lang w:eastAsia="zh-CN"/>
        </w:rPr>
        <w:t xml:space="preserve"> targeting protein</w:t>
      </w:r>
      <w:ins w:id="89" w:author="RSI – Tutor" w:date="2015-08-16T19:35:00Z">
        <w:r>
          <w:rPr>
            <w:rFonts w:ascii="Times New Roman" w:hAnsi="Times New Roman" w:eastAsia="宋体"/>
            <w:lang w:eastAsia="zh-CN"/>
          </w:rPr>
          <w:t>s</w:t>
        </w:r>
      </w:ins>
      <w:r>
        <w:rPr>
          <w:rFonts w:ascii="Times New Roman" w:hAnsi="Times New Roman" w:eastAsia="宋体"/>
          <w:lang w:eastAsia="zh-CN"/>
        </w:rPr>
        <w:t xml:space="preserve"> will be greatly speed up.</w:t>
      </w:r>
      <w:ins w:id="90" w:author="RSI – Tutor" w:date="2015-08-16T19:35:00Z">
        <w:r>
          <w:rPr>
            <w:rFonts w:ascii="Times New Roman" w:hAnsi="Times New Roman" w:eastAsia="宋体"/>
            <w:lang w:eastAsia="zh-CN"/>
          </w:rPr>
          <w:t xml:space="preserve"> </w:t>
        </w:r>
      </w:ins>
      <w:ins w:id="91" w:author="Ana Lyons" w:date="2015-08-17T16:29:00Z">
        <w:r>
          <w:rPr>
            <w:rFonts w:ascii="Times New Roman" w:hAnsi="Times New Roman" w:eastAsia="宋体"/>
            <w:lang w:eastAsia="zh-CN"/>
          </w:rPr>
          <w:t xml:space="preserve">We hope that numerous </w:t>
        </w:r>
      </w:ins>
      <w:r>
        <w:rPr>
          <w:rFonts w:ascii="Times New Roman" w:hAnsi="Times New Roman" w:eastAsia="宋体"/>
          <w:lang w:eastAsia="zh-CN"/>
        </w:rPr>
        <w:t>potential applications of drug</w:t>
      </w:r>
      <w:ins w:id="92" w:author="Ana Lyons" w:date="2015-08-17T16:29:00Z">
        <w:r>
          <w:rPr>
            <w:rFonts w:ascii="Times New Roman" w:hAnsi="Times New Roman" w:eastAsia="宋体"/>
            <w:lang w:eastAsia="zh-CN"/>
          </w:rPr>
          <w:t xml:space="preserve">s will be discovered using this methodology </w:t>
        </w:r>
      </w:ins>
      <w:r>
        <w:rPr>
          <w:rFonts w:ascii="Times New Roman" w:hAnsi="Times New Roman" w:eastAsia="宋体"/>
          <w:lang w:eastAsia="zh-CN"/>
        </w:rPr>
        <w:t>and side effects and toxicity of drugs will be</w:t>
      </w:r>
      <w:ins w:id="93" w:author="Ana Lyons" w:date="2015-08-17T16:29:00Z">
        <w:r>
          <w:rPr>
            <w:rFonts w:ascii="Times New Roman" w:hAnsi="Times New Roman" w:eastAsia="宋体"/>
            <w:lang w:eastAsia="zh-CN"/>
          </w:rPr>
          <w:t>come</w:t>
        </w:r>
      </w:ins>
      <w:r>
        <w:rPr>
          <w:rFonts w:ascii="Times New Roman" w:hAnsi="Times New Roman" w:eastAsia="宋体"/>
          <w:lang w:eastAsia="zh-CN"/>
        </w:rPr>
        <w:t xml:space="preserve"> more understandable</w:t>
      </w:r>
      <w:ins w:id="94" w:author="Ana Lyons" w:date="2015-08-17T16:29:00Z">
        <w:r>
          <w:rPr>
            <w:rFonts w:ascii="Times New Roman" w:hAnsi="Times New Roman" w:eastAsia="宋体"/>
            <w:lang w:eastAsia="zh-CN"/>
          </w:rPr>
          <w:t>, allowing for</w:t>
        </w:r>
      </w:ins>
      <w:ins w:id="95" w:author="RSI – Tutor" w:date="2015-08-16T19:35:00Z">
        <w:r>
          <w:rPr>
            <w:rFonts w:ascii="Times New Roman" w:hAnsi="Times New Roman" w:eastAsia="宋体"/>
            <w:lang w:eastAsia="zh-CN"/>
          </w:rPr>
          <w:t xml:space="preserve"> </w:t>
        </w:r>
      </w:ins>
      <w:ins w:id="96" w:author="Ana Lyons" w:date="2015-08-17T16:30:00Z">
        <w:r>
          <w:rPr>
            <w:rFonts w:ascii="Times New Roman" w:hAnsi="Times New Roman" w:eastAsia="宋体"/>
            <w:lang w:eastAsia="zh-CN"/>
          </w:rPr>
          <w:t>substantial improvement in d</w:t>
        </w:r>
      </w:ins>
      <w:r>
        <w:rPr>
          <w:rFonts w:ascii="Times New Roman" w:hAnsi="Times New Roman" w:eastAsia="宋体"/>
          <w:lang w:eastAsia="zh-CN"/>
        </w:rPr>
        <w:t>rug research and development.</w:t>
      </w:r>
    </w:p>
    <w:p>
      <w:pPr>
        <w:spacing w:line="360" w:lineRule="auto"/>
        <w:rPr>
          <w:ins w:id="97" w:author="1" w:date="2015-08-18T14:26:51Z"/>
          <w:rFonts w:hint="eastAsia" w:ascii="Times New Roman" w:hAnsi="Times New Roman" w:eastAsia="宋体"/>
          <w:lang w:val="en-US" w:eastAsia="zh-CN"/>
        </w:rPr>
      </w:pPr>
    </w:p>
    <w:p>
      <w:pPr>
        <w:spacing w:line="360" w:lineRule="auto"/>
        <w:jc w:val="center"/>
        <w:rPr>
          <w:ins w:id="98" w:author="1" w:date="2015-08-18T14:42:07Z"/>
          <w:rFonts w:hint="default" w:ascii="Avenir Next Regular" w:hAnsi="Avenir Next Regular" w:eastAsia="宋体" w:cs="Avenir Next Regular"/>
          <w:b/>
          <w:bCs/>
          <w:sz w:val="28"/>
          <w:szCs w:val="28"/>
          <w:lang w:val="en-US" w:eastAsia="zh-CN"/>
        </w:rPr>
      </w:pPr>
    </w:p>
    <w:p>
      <w:pPr>
        <w:spacing w:line="360" w:lineRule="auto"/>
        <w:jc w:val="center"/>
        <w:rPr>
          <w:ins w:id="99" w:author="1" w:date="2015-08-18T14:42:07Z"/>
          <w:rFonts w:hint="default" w:ascii="Avenir Next Regular" w:hAnsi="Avenir Next Regular" w:eastAsia="宋体" w:cs="Avenir Next Regular"/>
          <w:b/>
          <w:bCs/>
          <w:sz w:val="28"/>
          <w:szCs w:val="28"/>
          <w:lang w:val="en-US" w:eastAsia="zh-CN"/>
        </w:rPr>
      </w:pPr>
    </w:p>
    <w:p>
      <w:pPr>
        <w:spacing w:line="360" w:lineRule="auto"/>
        <w:jc w:val="center"/>
        <w:rPr>
          <w:ins w:id="100" w:author="1" w:date="2015-08-18T14:42:07Z"/>
          <w:rFonts w:hint="default" w:ascii="Avenir Next Regular" w:hAnsi="Avenir Next Regular" w:eastAsia="宋体" w:cs="Avenir Next Regular"/>
          <w:b/>
          <w:bCs/>
          <w:sz w:val="28"/>
          <w:szCs w:val="28"/>
          <w:lang w:val="en-US" w:eastAsia="zh-CN"/>
        </w:rPr>
      </w:pPr>
    </w:p>
    <w:p>
      <w:pPr>
        <w:spacing w:line="360" w:lineRule="auto"/>
        <w:jc w:val="center"/>
        <w:rPr>
          <w:ins w:id="101" w:author="1" w:date="2015-08-18T14:42:07Z"/>
          <w:rFonts w:hint="default" w:ascii="Avenir Next Regular" w:hAnsi="Avenir Next Regular" w:eastAsia="宋体" w:cs="Avenir Next Regular"/>
          <w:b/>
          <w:bCs/>
          <w:sz w:val="28"/>
          <w:szCs w:val="28"/>
          <w:lang w:val="en-US" w:eastAsia="zh-CN"/>
        </w:rPr>
      </w:pPr>
    </w:p>
    <w:p>
      <w:pPr>
        <w:spacing w:line="360" w:lineRule="auto"/>
        <w:jc w:val="center"/>
        <w:rPr>
          <w:ins w:id="102" w:author="1" w:date="2015-08-18T14:42:07Z"/>
          <w:rFonts w:hint="default" w:ascii="Avenir Next Regular" w:hAnsi="Avenir Next Regular" w:eastAsia="宋体" w:cs="Avenir Next Regular"/>
          <w:b/>
          <w:bCs/>
          <w:sz w:val="28"/>
          <w:szCs w:val="28"/>
          <w:lang w:val="en-US" w:eastAsia="zh-CN"/>
        </w:rPr>
      </w:pPr>
    </w:p>
    <w:p>
      <w:pPr>
        <w:spacing w:line="360" w:lineRule="auto"/>
        <w:jc w:val="center"/>
        <w:rPr>
          <w:ins w:id="103" w:author="1" w:date="2015-08-18T14:42:07Z"/>
          <w:rFonts w:hint="default" w:ascii="Avenir Next Regular" w:hAnsi="Avenir Next Regular" w:eastAsia="宋体" w:cs="Avenir Next Regular"/>
          <w:b/>
          <w:bCs/>
          <w:sz w:val="28"/>
          <w:szCs w:val="28"/>
          <w:lang w:val="en-US" w:eastAsia="zh-CN"/>
        </w:rPr>
      </w:pPr>
    </w:p>
    <w:p>
      <w:pPr>
        <w:spacing w:line="360" w:lineRule="auto"/>
        <w:jc w:val="center"/>
        <w:rPr>
          <w:ins w:id="104" w:author="1" w:date="2015-08-18T14:42:08Z"/>
          <w:rFonts w:hint="default" w:ascii="Avenir Next Regular" w:hAnsi="Avenir Next Regular" w:eastAsia="宋体" w:cs="Avenir Next Regular"/>
          <w:b/>
          <w:bCs/>
          <w:sz w:val="28"/>
          <w:szCs w:val="28"/>
          <w:lang w:val="en-US" w:eastAsia="zh-CN"/>
        </w:rPr>
      </w:pPr>
    </w:p>
    <w:p>
      <w:pPr>
        <w:spacing w:line="360" w:lineRule="auto"/>
        <w:jc w:val="center"/>
        <w:rPr>
          <w:ins w:id="105" w:author="1" w:date="2015-08-18T14:42:08Z"/>
          <w:rFonts w:hint="default" w:ascii="Avenir Next Regular" w:hAnsi="Avenir Next Regular" w:eastAsia="宋体" w:cs="Avenir Next Regular"/>
          <w:b/>
          <w:bCs/>
          <w:sz w:val="28"/>
          <w:szCs w:val="28"/>
          <w:lang w:val="en-US" w:eastAsia="zh-CN"/>
        </w:rPr>
      </w:pPr>
    </w:p>
    <w:p>
      <w:pPr>
        <w:spacing w:line="360" w:lineRule="auto"/>
        <w:jc w:val="center"/>
        <w:rPr>
          <w:ins w:id="106" w:author="1" w:date="2015-08-18T14:26:54Z"/>
          <w:rFonts w:hint="default" w:ascii="Avenir Next Regular" w:hAnsi="Avenir Next Regular" w:eastAsia="宋体" w:cs="Avenir Next Regular"/>
          <w:b/>
          <w:bCs/>
          <w:sz w:val="28"/>
          <w:szCs w:val="28"/>
          <w:lang w:val="en-US" w:eastAsia="zh-CN"/>
        </w:rPr>
      </w:pPr>
      <w:ins w:id="107" w:author="1" w:date="2015-08-18T14:26:52Z">
        <w:r>
          <w:rPr>
            <w:rFonts w:hint="default" w:ascii="Avenir Next Regular" w:hAnsi="Avenir Next Regular" w:eastAsia="宋体" w:cs="Avenir Next Regular"/>
            <w:b/>
            <w:bCs/>
            <w:sz w:val="28"/>
            <w:szCs w:val="28"/>
            <w:lang w:val="en-US" w:eastAsia="zh-CN"/>
          </w:rPr>
          <w:t>S</w:t>
        </w:r>
      </w:ins>
      <w:ins w:id="108" w:author="1" w:date="2015-08-18T14:26:53Z">
        <w:r>
          <w:rPr>
            <w:rFonts w:hint="default" w:ascii="Avenir Next Regular" w:hAnsi="Avenir Next Regular" w:eastAsia="宋体" w:cs="Avenir Next Regular"/>
            <w:b/>
            <w:bCs/>
            <w:sz w:val="28"/>
            <w:szCs w:val="28"/>
            <w:lang w:val="en-US" w:eastAsia="zh-CN"/>
          </w:rPr>
          <w:t>umma</w:t>
        </w:r>
      </w:ins>
      <w:ins w:id="109" w:author="1" w:date="2015-08-18T14:26:54Z">
        <w:r>
          <w:rPr>
            <w:rFonts w:hint="default" w:ascii="Avenir Next Regular" w:hAnsi="Avenir Next Regular" w:eastAsia="宋体" w:cs="Avenir Next Regular"/>
            <w:b/>
            <w:bCs/>
            <w:sz w:val="28"/>
            <w:szCs w:val="28"/>
            <w:lang w:val="en-US" w:eastAsia="zh-CN"/>
          </w:rPr>
          <w:t>ry</w:t>
        </w:r>
      </w:ins>
    </w:p>
    <w:p>
      <w:pPr>
        <w:spacing w:line="360" w:lineRule="auto"/>
        <w:rPr>
          <w:ins w:id="110" w:author="1" w:date="2015-08-18T14:42:18Z"/>
          <w:rFonts w:hint="eastAsia" w:ascii="Times New Roman" w:hAnsi="Times New Roman" w:eastAsia="宋体"/>
          <w:lang w:val="en-US" w:eastAsia="zh-CN"/>
        </w:rPr>
      </w:pPr>
      <w:ins w:id="111" w:author="1" w:date="2015-08-18T14:27:28Z">
        <w:r>
          <w:rPr>
            <w:rFonts w:hint="eastAsia" w:ascii="Times New Roman" w:hAnsi="Times New Roman" w:eastAsia="宋体"/>
            <w:lang w:val="en-US" w:eastAsia="zh-CN"/>
          </w:rPr>
          <w:t>Dru</w:t>
        </w:r>
      </w:ins>
      <w:ins w:id="112" w:author="1" w:date="2015-08-18T14:27:29Z">
        <w:r>
          <w:rPr>
            <w:rFonts w:hint="eastAsia" w:ascii="Times New Roman" w:hAnsi="Times New Roman" w:eastAsia="宋体"/>
            <w:lang w:val="en-US" w:eastAsia="zh-CN"/>
          </w:rPr>
          <w:t>g tar</w:t>
        </w:r>
      </w:ins>
      <w:ins w:id="113" w:author="1" w:date="2015-08-18T14:27:30Z">
        <w:r>
          <w:rPr>
            <w:rFonts w:hint="eastAsia" w:ascii="Times New Roman" w:hAnsi="Times New Roman" w:eastAsia="宋体"/>
            <w:lang w:val="en-US" w:eastAsia="zh-CN"/>
          </w:rPr>
          <w:t xml:space="preserve">gets </w:t>
        </w:r>
      </w:ins>
      <w:ins w:id="114" w:author="1" w:date="2015-08-18T14:27:31Z">
        <w:r>
          <w:rPr>
            <w:rFonts w:hint="eastAsia" w:ascii="Times New Roman" w:hAnsi="Times New Roman" w:eastAsia="宋体"/>
            <w:lang w:val="en-US" w:eastAsia="zh-CN"/>
          </w:rPr>
          <w:t>p</w:t>
        </w:r>
      </w:ins>
      <w:ins w:id="115" w:author="1" w:date="2015-08-18T14:27:32Z">
        <w:r>
          <w:rPr>
            <w:rFonts w:hint="eastAsia" w:ascii="Times New Roman" w:hAnsi="Times New Roman" w:eastAsia="宋体"/>
            <w:lang w:val="en-US" w:eastAsia="zh-CN"/>
          </w:rPr>
          <w:t xml:space="preserve">lay </w:t>
        </w:r>
      </w:ins>
      <w:ins w:id="116" w:author="1" w:date="2015-08-18T14:27:33Z">
        <w:r>
          <w:rPr>
            <w:rFonts w:hint="eastAsia" w:ascii="Times New Roman" w:hAnsi="Times New Roman" w:eastAsia="宋体"/>
            <w:lang w:val="en-US" w:eastAsia="zh-CN"/>
          </w:rPr>
          <w:t>im</w:t>
        </w:r>
      </w:ins>
      <w:ins w:id="117" w:author="1" w:date="2015-08-18T14:27:34Z">
        <w:r>
          <w:rPr>
            <w:rFonts w:hint="eastAsia" w:ascii="Times New Roman" w:hAnsi="Times New Roman" w:eastAsia="宋体"/>
            <w:lang w:val="en-US" w:eastAsia="zh-CN"/>
          </w:rPr>
          <w:t>port</w:t>
        </w:r>
      </w:ins>
      <w:ins w:id="118" w:author="1" w:date="2015-08-18T14:27:35Z">
        <w:r>
          <w:rPr>
            <w:rFonts w:hint="eastAsia" w:ascii="Times New Roman" w:hAnsi="Times New Roman" w:eastAsia="宋体"/>
            <w:lang w:val="en-US" w:eastAsia="zh-CN"/>
          </w:rPr>
          <w:t xml:space="preserve">ant </w:t>
        </w:r>
      </w:ins>
      <w:ins w:id="119" w:author="1" w:date="2015-08-18T14:27:36Z">
        <w:r>
          <w:rPr>
            <w:rFonts w:hint="eastAsia" w:ascii="Times New Roman" w:hAnsi="Times New Roman" w:eastAsia="宋体"/>
            <w:lang w:val="en-US" w:eastAsia="zh-CN"/>
          </w:rPr>
          <w:t>role</w:t>
        </w:r>
      </w:ins>
      <w:ins w:id="120" w:author="1" w:date="2015-08-18T14:27:57Z">
        <w:r>
          <w:rPr>
            <w:rFonts w:hint="eastAsia" w:ascii="Times New Roman" w:hAnsi="Times New Roman" w:eastAsia="宋体"/>
            <w:lang w:val="en-US" w:eastAsia="zh-CN"/>
          </w:rPr>
          <w:t>s</w:t>
        </w:r>
      </w:ins>
      <w:ins w:id="121" w:author="1" w:date="2015-08-18T14:27:36Z">
        <w:r>
          <w:rPr>
            <w:rFonts w:hint="eastAsia" w:ascii="Times New Roman" w:hAnsi="Times New Roman" w:eastAsia="宋体"/>
            <w:lang w:val="en-US" w:eastAsia="zh-CN"/>
          </w:rPr>
          <w:t xml:space="preserve"> i</w:t>
        </w:r>
      </w:ins>
      <w:ins w:id="122" w:author="1" w:date="2015-08-18T14:27:37Z">
        <w:r>
          <w:rPr>
            <w:rFonts w:hint="eastAsia" w:ascii="Times New Roman" w:hAnsi="Times New Roman" w:eastAsia="宋体"/>
            <w:lang w:val="en-US" w:eastAsia="zh-CN"/>
          </w:rPr>
          <w:t xml:space="preserve">n </w:t>
        </w:r>
      </w:ins>
      <w:ins w:id="123" w:author="1" w:date="2015-08-18T14:27:38Z">
        <w:r>
          <w:rPr>
            <w:rFonts w:hint="eastAsia" w:ascii="Times New Roman" w:hAnsi="Times New Roman" w:eastAsia="宋体"/>
            <w:lang w:val="en-US" w:eastAsia="zh-CN"/>
          </w:rPr>
          <w:t xml:space="preserve">the </w:t>
        </w:r>
      </w:ins>
      <w:ins w:id="124" w:author="1" w:date="2015-08-18T14:27:41Z">
        <w:r>
          <w:rPr>
            <w:rFonts w:hint="eastAsia" w:ascii="Times New Roman" w:hAnsi="Times New Roman" w:eastAsia="宋体"/>
            <w:lang w:val="en-US" w:eastAsia="zh-CN"/>
          </w:rPr>
          <w:t>ef</w:t>
        </w:r>
      </w:ins>
      <w:ins w:id="125" w:author="1" w:date="2015-08-18T14:27:42Z">
        <w:r>
          <w:rPr>
            <w:rFonts w:hint="eastAsia" w:ascii="Times New Roman" w:hAnsi="Times New Roman" w:eastAsia="宋体"/>
            <w:lang w:val="en-US" w:eastAsia="zh-CN"/>
          </w:rPr>
          <w:t>f</w:t>
        </w:r>
      </w:ins>
      <w:ins w:id="126" w:author="1" w:date="2015-08-18T14:27:43Z">
        <w:r>
          <w:rPr>
            <w:rFonts w:hint="eastAsia" w:ascii="Times New Roman" w:hAnsi="Times New Roman" w:eastAsia="宋体"/>
            <w:lang w:val="en-US" w:eastAsia="zh-CN"/>
          </w:rPr>
          <w:t>ecti</w:t>
        </w:r>
      </w:ins>
      <w:ins w:id="127" w:author="1" w:date="2015-08-18T14:27:44Z">
        <w:r>
          <w:rPr>
            <w:rFonts w:hint="eastAsia" w:ascii="Times New Roman" w:hAnsi="Times New Roman" w:eastAsia="宋体"/>
            <w:lang w:val="en-US" w:eastAsia="zh-CN"/>
          </w:rPr>
          <w:t>ve</w:t>
        </w:r>
      </w:ins>
      <w:ins w:id="128" w:author="1" w:date="2015-08-18T14:27:45Z">
        <w:r>
          <w:rPr>
            <w:rFonts w:hint="eastAsia" w:ascii="Times New Roman" w:hAnsi="Times New Roman" w:eastAsia="宋体"/>
            <w:lang w:val="en-US" w:eastAsia="zh-CN"/>
          </w:rPr>
          <w:t>ne</w:t>
        </w:r>
      </w:ins>
      <w:ins w:id="129" w:author="1" w:date="2015-08-18T14:27:46Z">
        <w:r>
          <w:rPr>
            <w:rFonts w:hint="eastAsia" w:ascii="Times New Roman" w:hAnsi="Times New Roman" w:eastAsia="宋体"/>
            <w:lang w:val="en-US" w:eastAsia="zh-CN"/>
          </w:rPr>
          <w:t xml:space="preserve">ss </w:t>
        </w:r>
      </w:ins>
      <w:ins w:id="130" w:author="1" w:date="2015-08-18T14:27:48Z">
        <w:r>
          <w:rPr>
            <w:rFonts w:hint="eastAsia" w:ascii="Times New Roman" w:hAnsi="Times New Roman" w:eastAsia="宋体"/>
            <w:lang w:val="en-US" w:eastAsia="zh-CN"/>
          </w:rPr>
          <w:t>o</w:t>
        </w:r>
      </w:ins>
      <w:ins w:id="131" w:author="1" w:date="2015-08-18T14:27:49Z">
        <w:r>
          <w:rPr>
            <w:rFonts w:hint="eastAsia" w:ascii="Times New Roman" w:hAnsi="Times New Roman" w:eastAsia="宋体"/>
            <w:lang w:val="en-US" w:eastAsia="zh-CN"/>
          </w:rPr>
          <w:t>f dr</w:t>
        </w:r>
      </w:ins>
      <w:ins w:id="132" w:author="1" w:date="2015-08-18T14:27:50Z">
        <w:r>
          <w:rPr>
            <w:rFonts w:hint="eastAsia" w:ascii="Times New Roman" w:hAnsi="Times New Roman" w:eastAsia="宋体"/>
            <w:lang w:val="en-US" w:eastAsia="zh-CN"/>
          </w:rPr>
          <w:t>ugs</w:t>
        </w:r>
      </w:ins>
      <w:ins w:id="133" w:author="1" w:date="2015-08-18T14:28:10Z">
        <w:r>
          <w:rPr>
            <w:rFonts w:hint="eastAsia" w:ascii="Times New Roman" w:hAnsi="Times New Roman" w:eastAsia="宋体"/>
            <w:lang w:val="en-US" w:eastAsia="zh-CN"/>
          </w:rPr>
          <w:t>, b</w:t>
        </w:r>
      </w:ins>
      <w:ins w:id="134" w:author="1" w:date="2015-08-18T14:28:11Z">
        <w:r>
          <w:rPr>
            <w:rFonts w:hint="eastAsia" w:ascii="Times New Roman" w:hAnsi="Times New Roman" w:eastAsia="宋体"/>
            <w:lang w:val="en-US" w:eastAsia="zh-CN"/>
          </w:rPr>
          <w:t xml:space="preserve">ut </w:t>
        </w:r>
      </w:ins>
      <w:ins w:id="135" w:author="1" w:date="2015-08-18T14:28:12Z">
        <w:r>
          <w:rPr>
            <w:rFonts w:hint="eastAsia" w:ascii="Times New Roman" w:hAnsi="Times New Roman" w:eastAsia="宋体"/>
            <w:lang w:val="en-US" w:eastAsia="zh-CN"/>
          </w:rPr>
          <w:t xml:space="preserve">up </w:t>
        </w:r>
      </w:ins>
      <w:ins w:id="136" w:author="1" w:date="2015-08-18T14:28:13Z">
        <w:r>
          <w:rPr>
            <w:rFonts w:hint="eastAsia" w:ascii="Times New Roman" w:hAnsi="Times New Roman" w:eastAsia="宋体"/>
            <w:lang w:val="en-US" w:eastAsia="zh-CN"/>
          </w:rPr>
          <w:t xml:space="preserve">to </w:t>
        </w:r>
      </w:ins>
      <w:ins w:id="137" w:author="1" w:date="2015-08-18T14:28:14Z">
        <w:r>
          <w:rPr>
            <w:rFonts w:hint="eastAsia" w:ascii="Times New Roman" w:hAnsi="Times New Roman" w:eastAsia="宋体"/>
            <w:lang w:val="en-US" w:eastAsia="zh-CN"/>
          </w:rPr>
          <w:t>now</w:t>
        </w:r>
      </w:ins>
      <w:ins w:id="138" w:author="1" w:date="2015-08-18T14:28:17Z">
        <w:r>
          <w:rPr>
            <w:rFonts w:hint="eastAsia" w:ascii="Times New Roman" w:hAnsi="Times New Roman" w:eastAsia="宋体"/>
            <w:lang w:val="en-US" w:eastAsia="zh-CN"/>
          </w:rPr>
          <w:t xml:space="preserve">, </w:t>
        </w:r>
      </w:ins>
      <w:ins w:id="139" w:author="1" w:date="2015-08-18T14:28:29Z">
        <w:r>
          <w:rPr>
            <w:rFonts w:hint="eastAsia" w:ascii="Times New Roman" w:hAnsi="Times New Roman" w:eastAsia="宋体"/>
            <w:lang w:val="en-US" w:eastAsia="zh-CN"/>
          </w:rPr>
          <w:t>only</w:t>
        </w:r>
      </w:ins>
      <w:ins w:id="140" w:author="1" w:date="2015-08-18T14:28:30Z">
        <w:r>
          <w:rPr>
            <w:rFonts w:hint="eastAsia" w:ascii="Times New Roman" w:hAnsi="Times New Roman" w:eastAsia="宋体"/>
            <w:lang w:val="en-US" w:eastAsia="zh-CN"/>
          </w:rPr>
          <w:t xml:space="preserve"> </w:t>
        </w:r>
      </w:ins>
      <w:ins w:id="141" w:author="1" w:date="2015-08-18T14:28:31Z">
        <w:r>
          <w:rPr>
            <w:rFonts w:hint="eastAsia" w:ascii="Times New Roman" w:hAnsi="Times New Roman" w:eastAsia="宋体"/>
            <w:lang w:val="en-US" w:eastAsia="zh-CN"/>
          </w:rPr>
          <w:t xml:space="preserve">324 </w:t>
        </w:r>
      </w:ins>
      <w:ins w:id="142" w:author="1" w:date="2015-08-18T14:28:32Z">
        <w:r>
          <w:rPr>
            <w:rFonts w:hint="eastAsia" w:ascii="Times New Roman" w:hAnsi="Times New Roman" w:eastAsia="宋体"/>
            <w:lang w:val="en-US" w:eastAsia="zh-CN"/>
          </w:rPr>
          <w:t>targe</w:t>
        </w:r>
      </w:ins>
      <w:ins w:id="143" w:author="1" w:date="2015-08-18T14:28:33Z">
        <w:r>
          <w:rPr>
            <w:rFonts w:hint="eastAsia" w:ascii="Times New Roman" w:hAnsi="Times New Roman" w:eastAsia="宋体"/>
            <w:lang w:val="en-US" w:eastAsia="zh-CN"/>
          </w:rPr>
          <w:t>ts h</w:t>
        </w:r>
      </w:ins>
      <w:ins w:id="144" w:author="1" w:date="2015-08-18T14:28:34Z">
        <w:r>
          <w:rPr>
            <w:rFonts w:hint="eastAsia" w:ascii="Times New Roman" w:hAnsi="Times New Roman" w:eastAsia="宋体"/>
            <w:lang w:val="en-US" w:eastAsia="zh-CN"/>
          </w:rPr>
          <w:t>av</w:t>
        </w:r>
      </w:ins>
      <w:ins w:id="145" w:author="1" w:date="2015-08-18T14:28:36Z">
        <w:r>
          <w:rPr>
            <w:rFonts w:hint="eastAsia" w:ascii="Times New Roman" w:hAnsi="Times New Roman" w:eastAsia="宋体"/>
            <w:lang w:val="en-US" w:eastAsia="zh-CN"/>
          </w:rPr>
          <w:t xml:space="preserve">e </w:t>
        </w:r>
      </w:ins>
      <w:ins w:id="146" w:author="1" w:date="2015-08-18T14:28:37Z">
        <w:r>
          <w:rPr>
            <w:rFonts w:hint="eastAsia" w:ascii="Times New Roman" w:hAnsi="Times New Roman" w:eastAsia="宋体"/>
            <w:lang w:val="en-US" w:eastAsia="zh-CN"/>
          </w:rPr>
          <w:t>bee</w:t>
        </w:r>
      </w:ins>
      <w:ins w:id="147" w:author="1" w:date="2015-08-18T14:28:38Z">
        <w:r>
          <w:rPr>
            <w:rFonts w:hint="eastAsia" w:ascii="Times New Roman" w:hAnsi="Times New Roman" w:eastAsia="宋体"/>
            <w:lang w:val="en-US" w:eastAsia="zh-CN"/>
          </w:rPr>
          <w:t xml:space="preserve">n </w:t>
        </w:r>
      </w:ins>
      <w:ins w:id="148" w:author="1" w:date="2015-08-18T14:28:39Z">
        <w:r>
          <w:rPr>
            <w:rFonts w:hint="eastAsia" w:ascii="Times New Roman" w:hAnsi="Times New Roman" w:eastAsia="宋体"/>
            <w:lang w:val="en-US" w:eastAsia="zh-CN"/>
          </w:rPr>
          <w:t>ident</w:t>
        </w:r>
      </w:ins>
      <w:ins w:id="149" w:author="1" w:date="2015-08-18T14:28:40Z">
        <w:r>
          <w:rPr>
            <w:rFonts w:hint="eastAsia" w:ascii="Times New Roman" w:hAnsi="Times New Roman" w:eastAsia="宋体"/>
            <w:lang w:val="en-US" w:eastAsia="zh-CN"/>
          </w:rPr>
          <w:t>ified</w:t>
        </w:r>
      </w:ins>
      <w:ins w:id="150" w:author="1" w:date="2015-08-18T14:28:54Z">
        <w:r>
          <w:rPr>
            <w:rFonts w:hint="eastAsia" w:ascii="Times New Roman" w:hAnsi="Times New Roman" w:eastAsia="宋体"/>
            <w:lang w:val="en-US" w:eastAsia="zh-CN"/>
          </w:rPr>
          <w:t>.</w:t>
        </w:r>
      </w:ins>
      <w:ins w:id="151" w:author="1" w:date="2015-08-18T14:28:55Z">
        <w:r>
          <w:rPr>
            <w:rFonts w:hint="eastAsia" w:ascii="Times New Roman" w:hAnsi="Times New Roman" w:eastAsia="宋体"/>
            <w:lang w:val="en-US" w:eastAsia="zh-CN"/>
          </w:rPr>
          <w:t xml:space="preserve"> </w:t>
        </w:r>
      </w:ins>
      <w:ins w:id="152" w:author="1" w:date="2015-08-18T14:29:17Z">
        <w:r>
          <w:rPr>
            <w:rFonts w:hint="eastAsia" w:ascii="Times New Roman" w:hAnsi="Times New Roman" w:eastAsia="宋体"/>
            <w:lang w:val="en-US" w:eastAsia="zh-CN"/>
          </w:rPr>
          <w:t>T</w:t>
        </w:r>
      </w:ins>
      <w:ins w:id="153" w:author="1" w:date="2015-08-18T14:28:59Z">
        <w:r>
          <w:rPr>
            <w:rFonts w:hint="eastAsia" w:ascii="Times New Roman" w:hAnsi="Times New Roman" w:eastAsia="宋体"/>
            <w:lang w:val="en-US" w:eastAsia="zh-CN"/>
          </w:rPr>
          <w:t>he l</w:t>
        </w:r>
      </w:ins>
      <w:ins w:id="154" w:author="1" w:date="2015-08-18T14:29:00Z">
        <w:r>
          <w:rPr>
            <w:rFonts w:hint="eastAsia" w:ascii="Times New Roman" w:hAnsi="Times New Roman" w:eastAsia="宋体"/>
            <w:lang w:val="en-US" w:eastAsia="zh-CN"/>
          </w:rPr>
          <w:t xml:space="preserve">ack </w:t>
        </w:r>
      </w:ins>
      <w:ins w:id="155" w:author="1" w:date="2015-08-18T14:29:01Z">
        <w:r>
          <w:rPr>
            <w:rFonts w:hint="eastAsia" w:ascii="Times New Roman" w:hAnsi="Times New Roman" w:eastAsia="宋体"/>
            <w:lang w:val="en-US" w:eastAsia="zh-CN"/>
          </w:rPr>
          <w:t xml:space="preserve">of </w:t>
        </w:r>
      </w:ins>
      <w:ins w:id="156" w:author="1" w:date="2015-08-18T14:29:04Z">
        <w:r>
          <w:rPr>
            <w:rFonts w:hint="eastAsia" w:ascii="Times New Roman" w:hAnsi="Times New Roman" w:eastAsia="宋体"/>
            <w:lang w:val="en-US" w:eastAsia="zh-CN"/>
          </w:rPr>
          <w:t>kn</w:t>
        </w:r>
      </w:ins>
      <w:ins w:id="157" w:author="1" w:date="2015-08-18T14:29:05Z">
        <w:r>
          <w:rPr>
            <w:rFonts w:hint="eastAsia" w:ascii="Times New Roman" w:hAnsi="Times New Roman" w:eastAsia="宋体"/>
            <w:lang w:val="en-US" w:eastAsia="zh-CN"/>
          </w:rPr>
          <w:t>ow</w:t>
        </w:r>
      </w:ins>
      <w:ins w:id="158" w:author="1" w:date="2015-08-18T14:29:06Z">
        <w:r>
          <w:rPr>
            <w:rFonts w:hint="eastAsia" w:ascii="Times New Roman" w:hAnsi="Times New Roman" w:eastAsia="宋体"/>
            <w:lang w:val="en-US" w:eastAsia="zh-CN"/>
          </w:rPr>
          <w:t>le</w:t>
        </w:r>
      </w:ins>
      <w:ins w:id="159" w:author="1" w:date="2015-08-18T14:29:07Z">
        <w:r>
          <w:rPr>
            <w:rFonts w:hint="eastAsia" w:ascii="Times New Roman" w:hAnsi="Times New Roman" w:eastAsia="宋体"/>
            <w:lang w:val="en-US" w:eastAsia="zh-CN"/>
          </w:rPr>
          <w:t>dg</w:t>
        </w:r>
      </w:ins>
      <w:ins w:id="160" w:author="1" w:date="2015-08-18T14:29:08Z">
        <w:r>
          <w:rPr>
            <w:rFonts w:hint="eastAsia" w:ascii="Times New Roman" w:hAnsi="Times New Roman" w:eastAsia="宋体"/>
            <w:lang w:val="en-US" w:eastAsia="zh-CN"/>
          </w:rPr>
          <w:t xml:space="preserve">e of </w:t>
        </w:r>
      </w:ins>
      <w:ins w:id="161" w:author="1" w:date="2015-08-18T14:29:09Z">
        <w:r>
          <w:rPr>
            <w:rFonts w:hint="eastAsia" w:ascii="Times New Roman" w:hAnsi="Times New Roman" w:eastAsia="宋体"/>
            <w:lang w:val="en-US" w:eastAsia="zh-CN"/>
          </w:rPr>
          <w:t>targe</w:t>
        </w:r>
      </w:ins>
      <w:ins w:id="162" w:author="1" w:date="2015-08-18T14:29:10Z">
        <w:r>
          <w:rPr>
            <w:rFonts w:hint="eastAsia" w:ascii="Times New Roman" w:hAnsi="Times New Roman" w:eastAsia="宋体"/>
            <w:lang w:val="en-US" w:eastAsia="zh-CN"/>
          </w:rPr>
          <w:t xml:space="preserve">ts </w:t>
        </w:r>
      </w:ins>
      <w:ins w:id="163" w:author="1" w:date="2015-08-18T14:29:25Z">
        <w:r>
          <w:rPr>
            <w:rFonts w:hint="eastAsia" w:ascii="Times New Roman" w:hAnsi="Times New Roman" w:eastAsia="宋体"/>
            <w:lang w:val="en-US" w:eastAsia="zh-CN"/>
          </w:rPr>
          <w:t>h</w:t>
        </w:r>
      </w:ins>
      <w:ins w:id="164" w:author="1" w:date="2015-08-18T14:29:27Z">
        <w:r>
          <w:rPr>
            <w:rFonts w:hint="eastAsia" w:ascii="Times New Roman" w:hAnsi="Times New Roman" w:eastAsia="宋体"/>
            <w:lang w:val="en-US" w:eastAsia="zh-CN"/>
          </w:rPr>
          <w:t>as bee</w:t>
        </w:r>
      </w:ins>
      <w:ins w:id="165" w:author="1" w:date="2015-08-18T14:29:28Z">
        <w:r>
          <w:rPr>
            <w:rFonts w:hint="eastAsia" w:ascii="Times New Roman" w:hAnsi="Times New Roman" w:eastAsia="宋体"/>
            <w:lang w:val="en-US" w:eastAsia="zh-CN"/>
          </w:rPr>
          <w:t xml:space="preserve">n </w:t>
        </w:r>
      </w:ins>
      <w:ins w:id="166" w:author="1" w:date="2015-08-18T14:29:30Z">
        <w:r>
          <w:rPr>
            <w:rFonts w:hint="eastAsia" w:ascii="Times New Roman" w:hAnsi="Times New Roman" w:eastAsia="宋体"/>
            <w:lang w:val="en-US" w:eastAsia="zh-CN"/>
          </w:rPr>
          <w:t>hu</w:t>
        </w:r>
      </w:ins>
      <w:ins w:id="167" w:author="1" w:date="2015-08-18T14:29:31Z">
        <w:r>
          <w:rPr>
            <w:rFonts w:hint="eastAsia" w:ascii="Times New Roman" w:hAnsi="Times New Roman" w:eastAsia="宋体"/>
            <w:lang w:val="en-US" w:eastAsia="zh-CN"/>
          </w:rPr>
          <w:t>ge</w:t>
        </w:r>
      </w:ins>
      <w:ins w:id="168" w:author="1" w:date="2015-08-18T14:29:32Z">
        <w:r>
          <w:rPr>
            <w:rFonts w:hint="eastAsia" w:ascii="Times New Roman" w:hAnsi="Times New Roman" w:eastAsia="宋体"/>
            <w:lang w:val="en-US" w:eastAsia="zh-CN"/>
          </w:rPr>
          <w:t xml:space="preserve"> </w:t>
        </w:r>
      </w:ins>
      <w:ins w:id="169" w:author="1" w:date="2015-08-18T14:29:38Z">
        <w:r>
          <w:rPr>
            <w:rFonts w:hint="eastAsia" w:ascii="Times New Roman" w:hAnsi="Times New Roman" w:eastAsia="宋体"/>
            <w:lang w:val="en-US" w:eastAsia="zh-CN"/>
          </w:rPr>
          <w:t>barr</w:t>
        </w:r>
      </w:ins>
      <w:ins w:id="170" w:author="1" w:date="2015-08-18T14:29:39Z">
        <w:r>
          <w:rPr>
            <w:rFonts w:hint="eastAsia" w:ascii="Times New Roman" w:hAnsi="Times New Roman" w:eastAsia="宋体"/>
            <w:lang w:val="en-US" w:eastAsia="zh-CN"/>
          </w:rPr>
          <w:t>ie</w:t>
        </w:r>
      </w:ins>
      <w:ins w:id="171" w:author="1" w:date="2015-08-18T14:29:40Z">
        <w:r>
          <w:rPr>
            <w:rFonts w:hint="eastAsia" w:ascii="Times New Roman" w:hAnsi="Times New Roman" w:eastAsia="宋体"/>
            <w:lang w:val="en-US" w:eastAsia="zh-CN"/>
          </w:rPr>
          <w:t xml:space="preserve">r </w:t>
        </w:r>
      </w:ins>
      <w:ins w:id="172" w:author="1" w:date="2015-08-18T14:29:41Z">
        <w:r>
          <w:rPr>
            <w:rFonts w:hint="eastAsia" w:ascii="Times New Roman" w:hAnsi="Times New Roman" w:eastAsia="宋体"/>
            <w:lang w:val="en-US" w:eastAsia="zh-CN"/>
          </w:rPr>
          <w:t>in</w:t>
        </w:r>
      </w:ins>
      <w:ins w:id="173" w:author="1" w:date="2015-08-18T14:29:43Z">
        <w:r>
          <w:rPr>
            <w:rFonts w:hint="eastAsia" w:ascii="Times New Roman" w:hAnsi="Times New Roman" w:eastAsia="宋体"/>
            <w:lang w:val="en-US" w:eastAsia="zh-CN"/>
          </w:rPr>
          <w:t xml:space="preserve"> the </w:t>
        </w:r>
      </w:ins>
      <w:ins w:id="174" w:author="1" w:date="2015-08-18T14:29:44Z">
        <w:r>
          <w:rPr>
            <w:rFonts w:hint="eastAsia" w:ascii="Times New Roman" w:hAnsi="Times New Roman" w:eastAsia="宋体"/>
            <w:lang w:val="en-US" w:eastAsia="zh-CN"/>
          </w:rPr>
          <w:t>dev</w:t>
        </w:r>
      </w:ins>
      <w:ins w:id="175" w:author="1" w:date="2015-08-18T14:29:45Z">
        <w:r>
          <w:rPr>
            <w:rFonts w:hint="eastAsia" w:ascii="Times New Roman" w:hAnsi="Times New Roman" w:eastAsia="宋体"/>
            <w:lang w:val="en-US" w:eastAsia="zh-CN"/>
          </w:rPr>
          <w:t>elop</w:t>
        </w:r>
      </w:ins>
      <w:ins w:id="176" w:author="1" w:date="2015-08-18T14:29:50Z">
        <w:r>
          <w:rPr>
            <w:rFonts w:hint="eastAsia" w:ascii="Times New Roman" w:hAnsi="Times New Roman" w:eastAsia="宋体"/>
            <w:lang w:val="en-US" w:eastAsia="zh-CN"/>
          </w:rPr>
          <w:t>men</w:t>
        </w:r>
      </w:ins>
      <w:ins w:id="177" w:author="1" w:date="2015-08-18T14:29:51Z">
        <w:r>
          <w:rPr>
            <w:rFonts w:hint="eastAsia" w:ascii="Times New Roman" w:hAnsi="Times New Roman" w:eastAsia="宋体"/>
            <w:lang w:val="en-US" w:eastAsia="zh-CN"/>
          </w:rPr>
          <w:t>t of</w:t>
        </w:r>
      </w:ins>
      <w:ins w:id="178" w:author="1" w:date="2015-08-18T14:29:52Z">
        <w:r>
          <w:rPr>
            <w:rFonts w:hint="eastAsia" w:ascii="Times New Roman" w:hAnsi="Times New Roman" w:eastAsia="宋体"/>
            <w:lang w:val="en-US" w:eastAsia="zh-CN"/>
          </w:rPr>
          <w:t xml:space="preserve"> dr</w:t>
        </w:r>
      </w:ins>
      <w:ins w:id="179" w:author="1" w:date="2015-08-18T14:29:53Z">
        <w:r>
          <w:rPr>
            <w:rFonts w:hint="eastAsia" w:ascii="Times New Roman" w:hAnsi="Times New Roman" w:eastAsia="宋体"/>
            <w:lang w:val="en-US" w:eastAsia="zh-CN"/>
          </w:rPr>
          <w:t>ugs an</w:t>
        </w:r>
      </w:ins>
      <w:ins w:id="180" w:author="1" w:date="2015-08-18T14:29:54Z">
        <w:r>
          <w:rPr>
            <w:rFonts w:hint="eastAsia" w:ascii="Times New Roman" w:hAnsi="Times New Roman" w:eastAsia="宋体"/>
            <w:lang w:val="en-US" w:eastAsia="zh-CN"/>
          </w:rPr>
          <w:t>d t</w:t>
        </w:r>
      </w:ins>
      <w:ins w:id="181" w:author="1" w:date="2015-08-18T14:29:55Z">
        <w:r>
          <w:rPr>
            <w:rFonts w:hint="eastAsia" w:ascii="Times New Roman" w:hAnsi="Times New Roman" w:eastAsia="宋体"/>
            <w:lang w:val="en-US" w:eastAsia="zh-CN"/>
          </w:rPr>
          <w:t>r</w:t>
        </w:r>
      </w:ins>
      <w:ins w:id="182" w:author="1" w:date="2015-08-18T14:29:56Z">
        <w:r>
          <w:rPr>
            <w:rFonts w:hint="eastAsia" w:ascii="Times New Roman" w:hAnsi="Times New Roman" w:eastAsia="宋体"/>
            <w:lang w:val="en-US" w:eastAsia="zh-CN"/>
          </w:rPr>
          <w:t>ea</w:t>
        </w:r>
      </w:ins>
      <w:ins w:id="183" w:author="1" w:date="2015-08-18T14:29:57Z">
        <w:r>
          <w:rPr>
            <w:rFonts w:hint="eastAsia" w:ascii="Times New Roman" w:hAnsi="Times New Roman" w:eastAsia="宋体"/>
            <w:lang w:val="en-US" w:eastAsia="zh-CN"/>
          </w:rPr>
          <w:t>t</w:t>
        </w:r>
      </w:ins>
      <w:ins w:id="184" w:author="1" w:date="2015-08-18T14:29:58Z">
        <w:r>
          <w:rPr>
            <w:rFonts w:hint="eastAsia" w:ascii="Times New Roman" w:hAnsi="Times New Roman" w:eastAsia="宋体"/>
            <w:lang w:val="en-US" w:eastAsia="zh-CN"/>
          </w:rPr>
          <w:t>ments</w:t>
        </w:r>
      </w:ins>
      <w:ins w:id="185" w:author="1" w:date="2015-08-18T14:29:59Z">
        <w:r>
          <w:rPr>
            <w:rFonts w:hint="eastAsia" w:ascii="Times New Roman" w:hAnsi="Times New Roman" w:eastAsia="宋体"/>
            <w:lang w:val="en-US" w:eastAsia="zh-CN"/>
          </w:rPr>
          <w:t xml:space="preserve">. </w:t>
        </w:r>
      </w:ins>
      <w:ins w:id="186" w:author="1" w:date="2015-08-18T14:30:04Z">
        <w:r>
          <w:rPr>
            <w:rFonts w:hint="eastAsia" w:ascii="Times New Roman" w:hAnsi="Times New Roman" w:eastAsia="宋体"/>
            <w:lang w:val="en-US" w:eastAsia="zh-CN"/>
          </w:rPr>
          <w:t>W</w:t>
        </w:r>
      </w:ins>
      <w:ins w:id="187" w:author="1" w:date="2015-08-18T14:30:05Z">
        <w:r>
          <w:rPr>
            <w:rFonts w:hint="eastAsia" w:ascii="Times New Roman" w:hAnsi="Times New Roman" w:eastAsia="宋体"/>
            <w:lang w:val="en-US" w:eastAsia="zh-CN"/>
          </w:rPr>
          <w:t xml:space="preserve">e </w:t>
        </w:r>
      </w:ins>
      <w:ins w:id="188" w:author="1" w:date="2015-08-18T14:30:25Z">
        <w:r>
          <w:rPr>
            <w:rFonts w:hint="eastAsia" w:ascii="Times New Roman" w:hAnsi="Times New Roman" w:eastAsia="宋体"/>
            <w:lang w:val="en-US" w:eastAsia="zh-CN"/>
          </w:rPr>
          <w:t>pro</w:t>
        </w:r>
      </w:ins>
      <w:ins w:id="189" w:author="1" w:date="2015-08-18T14:30:26Z">
        <w:r>
          <w:rPr>
            <w:rFonts w:hint="eastAsia" w:ascii="Times New Roman" w:hAnsi="Times New Roman" w:eastAsia="宋体"/>
            <w:lang w:val="en-US" w:eastAsia="zh-CN"/>
          </w:rPr>
          <w:t>pose</w:t>
        </w:r>
      </w:ins>
      <w:ins w:id="190" w:author="1" w:date="2015-08-18T14:30:28Z">
        <w:r>
          <w:rPr>
            <w:rFonts w:hint="eastAsia" w:ascii="Times New Roman" w:hAnsi="Times New Roman" w:eastAsia="宋体"/>
            <w:lang w:val="en-US" w:eastAsia="zh-CN"/>
          </w:rPr>
          <w:t xml:space="preserve"> </w:t>
        </w:r>
      </w:ins>
      <w:ins w:id="191" w:author="1" w:date="2015-08-18T14:30:29Z">
        <w:r>
          <w:rPr>
            <w:rFonts w:hint="eastAsia" w:ascii="Times New Roman" w:hAnsi="Times New Roman" w:eastAsia="宋体"/>
            <w:lang w:val="en-US" w:eastAsia="zh-CN"/>
          </w:rPr>
          <w:t xml:space="preserve">a </w:t>
        </w:r>
      </w:ins>
      <w:ins w:id="192" w:author="1" w:date="2015-08-18T14:30:30Z">
        <w:r>
          <w:rPr>
            <w:rFonts w:hint="eastAsia" w:ascii="Times New Roman" w:hAnsi="Times New Roman" w:eastAsia="宋体"/>
            <w:lang w:val="en-US" w:eastAsia="zh-CN"/>
          </w:rPr>
          <w:t>new</w:t>
        </w:r>
      </w:ins>
      <w:ins w:id="193" w:author="1" w:date="2015-08-18T14:30:31Z">
        <w:r>
          <w:rPr>
            <w:rFonts w:hint="eastAsia" w:ascii="Times New Roman" w:hAnsi="Times New Roman" w:eastAsia="宋体"/>
            <w:lang w:val="en-US" w:eastAsia="zh-CN"/>
          </w:rPr>
          <w:t xml:space="preserve"> met</w:t>
        </w:r>
      </w:ins>
      <w:ins w:id="194" w:author="1" w:date="2015-08-18T14:30:32Z">
        <w:r>
          <w:rPr>
            <w:rFonts w:hint="eastAsia" w:ascii="Times New Roman" w:hAnsi="Times New Roman" w:eastAsia="宋体"/>
            <w:lang w:val="en-US" w:eastAsia="zh-CN"/>
          </w:rPr>
          <w:t>hod</w:t>
        </w:r>
      </w:ins>
      <w:ins w:id="195" w:author="1" w:date="2015-08-18T14:30:33Z">
        <w:r>
          <w:rPr>
            <w:rFonts w:hint="eastAsia" w:ascii="Times New Roman" w:hAnsi="Times New Roman" w:eastAsia="宋体"/>
            <w:lang w:val="en-US" w:eastAsia="zh-CN"/>
          </w:rPr>
          <w:t xml:space="preserve"> </w:t>
        </w:r>
      </w:ins>
      <w:ins w:id="196" w:author="1" w:date="2015-08-18T14:30:34Z">
        <w:r>
          <w:rPr>
            <w:rFonts w:hint="eastAsia" w:ascii="Times New Roman" w:hAnsi="Times New Roman" w:eastAsia="宋体"/>
            <w:lang w:val="en-US" w:eastAsia="zh-CN"/>
          </w:rPr>
          <w:t>to</w:t>
        </w:r>
      </w:ins>
      <w:ins w:id="197" w:author="1" w:date="2015-08-18T14:30:35Z">
        <w:r>
          <w:rPr>
            <w:rFonts w:hint="eastAsia" w:ascii="Times New Roman" w:hAnsi="Times New Roman" w:eastAsia="宋体"/>
            <w:lang w:val="en-US" w:eastAsia="zh-CN"/>
          </w:rPr>
          <w:t xml:space="preserve"> </w:t>
        </w:r>
      </w:ins>
      <w:ins w:id="198" w:author="1" w:date="2015-08-18T14:30:42Z">
        <w:r>
          <w:rPr>
            <w:rFonts w:hint="eastAsia" w:ascii="Times New Roman" w:hAnsi="Times New Roman" w:eastAsia="宋体"/>
            <w:lang w:val="en-US" w:eastAsia="zh-CN"/>
          </w:rPr>
          <w:t>p</w:t>
        </w:r>
      </w:ins>
      <w:ins w:id="199" w:author="1" w:date="2015-08-18T14:30:43Z">
        <w:r>
          <w:rPr>
            <w:rFonts w:hint="eastAsia" w:ascii="Times New Roman" w:hAnsi="Times New Roman" w:eastAsia="宋体"/>
            <w:lang w:val="en-US" w:eastAsia="zh-CN"/>
          </w:rPr>
          <w:t>re</w:t>
        </w:r>
      </w:ins>
      <w:ins w:id="200" w:author="1" w:date="2015-08-18T14:30:44Z">
        <w:r>
          <w:rPr>
            <w:rFonts w:hint="eastAsia" w:ascii="Times New Roman" w:hAnsi="Times New Roman" w:eastAsia="宋体"/>
            <w:lang w:val="en-US" w:eastAsia="zh-CN"/>
          </w:rPr>
          <w:t xml:space="preserve">dict </w:t>
        </w:r>
      </w:ins>
      <w:ins w:id="201" w:author="1" w:date="2015-08-18T14:30:45Z">
        <w:r>
          <w:rPr>
            <w:rFonts w:hint="eastAsia" w:ascii="Times New Roman" w:hAnsi="Times New Roman" w:eastAsia="宋体"/>
            <w:lang w:val="en-US" w:eastAsia="zh-CN"/>
          </w:rPr>
          <w:t>t</w:t>
        </w:r>
      </w:ins>
      <w:ins w:id="202" w:author="1" w:date="2015-08-18T14:30:46Z">
        <w:r>
          <w:rPr>
            <w:rFonts w:hint="eastAsia" w:ascii="Times New Roman" w:hAnsi="Times New Roman" w:eastAsia="宋体"/>
            <w:lang w:val="en-US" w:eastAsia="zh-CN"/>
          </w:rPr>
          <w:t>argets</w:t>
        </w:r>
      </w:ins>
      <w:ins w:id="203" w:author="1" w:date="2015-08-18T14:30:50Z">
        <w:r>
          <w:rPr>
            <w:rFonts w:hint="eastAsia" w:ascii="Times New Roman" w:hAnsi="Times New Roman" w:eastAsia="宋体"/>
            <w:lang w:val="en-US" w:eastAsia="zh-CN"/>
          </w:rPr>
          <w:t xml:space="preserve">. </w:t>
        </w:r>
      </w:ins>
      <w:ins w:id="204" w:author="1" w:date="2015-08-18T14:31:14Z">
        <w:r>
          <w:rPr>
            <w:rFonts w:hint="eastAsia" w:ascii="Times New Roman" w:hAnsi="Times New Roman" w:eastAsia="宋体"/>
            <w:lang w:val="en-US" w:eastAsia="zh-CN"/>
          </w:rPr>
          <w:t xml:space="preserve">We </w:t>
        </w:r>
      </w:ins>
      <w:ins w:id="205" w:author="1" w:date="2015-08-18T14:31:15Z">
        <w:r>
          <w:rPr>
            <w:rFonts w:hint="eastAsia" w:ascii="Times New Roman" w:hAnsi="Times New Roman" w:eastAsia="宋体"/>
            <w:lang w:val="en-US" w:eastAsia="zh-CN"/>
          </w:rPr>
          <w:t>kn</w:t>
        </w:r>
      </w:ins>
      <w:ins w:id="206" w:author="1" w:date="2015-08-18T14:31:16Z">
        <w:r>
          <w:rPr>
            <w:rFonts w:hint="eastAsia" w:ascii="Times New Roman" w:hAnsi="Times New Roman" w:eastAsia="宋体"/>
            <w:lang w:val="en-US" w:eastAsia="zh-CN"/>
          </w:rPr>
          <w:t xml:space="preserve">ow </w:t>
        </w:r>
      </w:ins>
      <w:ins w:id="207" w:author="1" w:date="2015-08-18T14:31:18Z">
        <w:r>
          <w:rPr>
            <w:rFonts w:hint="eastAsia" w:ascii="Times New Roman" w:hAnsi="Times New Roman" w:eastAsia="宋体"/>
            <w:lang w:val="en-US" w:eastAsia="zh-CN"/>
          </w:rPr>
          <w:t>ther</w:t>
        </w:r>
      </w:ins>
      <w:ins w:id="208" w:author="1" w:date="2015-08-18T14:31:19Z">
        <w:r>
          <w:rPr>
            <w:rFonts w:hint="eastAsia" w:ascii="Times New Roman" w:hAnsi="Times New Roman" w:eastAsia="宋体"/>
            <w:lang w:val="en-US" w:eastAsia="zh-CN"/>
          </w:rPr>
          <w:t>e</w:t>
        </w:r>
      </w:ins>
      <w:ins w:id="209" w:author="1" w:date="2015-08-18T14:31:20Z">
        <w:r>
          <w:rPr>
            <w:rFonts w:hint="eastAsia" w:ascii="Times New Roman" w:hAnsi="Times New Roman" w:eastAsia="宋体"/>
            <w:lang w:val="en-US" w:eastAsia="zh-CN"/>
          </w:rPr>
          <w:t xml:space="preserve"> are </w:t>
        </w:r>
      </w:ins>
      <w:ins w:id="210" w:author="1" w:date="2015-08-18T14:31:21Z">
        <w:r>
          <w:rPr>
            <w:rFonts w:hint="eastAsia" w:ascii="Times New Roman" w:hAnsi="Times New Roman" w:eastAsia="宋体"/>
            <w:lang w:val="en-US" w:eastAsia="zh-CN"/>
          </w:rPr>
          <w:t>l</w:t>
        </w:r>
      </w:ins>
      <w:ins w:id="211" w:author="1" w:date="2015-08-18T14:31:22Z">
        <w:r>
          <w:rPr>
            <w:rFonts w:hint="eastAsia" w:ascii="Times New Roman" w:hAnsi="Times New Roman" w:eastAsia="宋体"/>
            <w:lang w:val="en-US" w:eastAsia="zh-CN"/>
          </w:rPr>
          <w:t xml:space="preserve">ots </w:t>
        </w:r>
      </w:ins>
      <w:ins w:id="212" w:author="1" w:date="2015-08-18T14:31:23Z">
        <w:r>
          <w:rPr>
            <w:rFonts w:hint="eastAsia" w:ascii="Times New Roman" w:hAnsi="Times New Roman" w:eastAsia="宋体"/>
            <w:lang w:val="en-US" w:eastAsia="zh-CN"/>
          </w:rPr>
          <w:t>of s</w:t>
        </w:r>
      </w:ins>
      <w:ins w:id="213" w:author="1" w:date="2015-08-18T14:31:24Z">
        <w:r>
          <w:rPr>
            <w:rFonts w:hint="eastAsia" w:ascii="Times New Roman" w:hAnsi="Times New Roman" w:eastAsia="宋体"/>
            <w:lang w:val="en-US" w:eastAsia="zh-CN"/>
          </w:rPr>
          <w:t>imil</w:t>
        </w:r>
      </w:ins>
      <w:ins w:id="214" w:author="1" w:date="2015-08-18T14:31:25Z">
        <w:r>
          <w:rPr>
            <w:rFonts w:hint="eastAsia" w:ascii="Times New Roman" w:hAnsi="Times New Roman" w:eastAsia="宋体"/>
            <w:lang w:val="en-US" w:eastAsia="zh-CN"/>
          </w:rPr>
          <w:t>arit</w:t>
        </w:r>
      </w:ins>
      <w:ins w:id="215" w:author="1" w:date="2015-08-18T14:31:26Z">
        <w:r>
          <w:rPr>
            <w:rFonts w:hint="eastAsia" w:ascii="Times New Roman" w:hAnsi="Times New Roman" w:eastAsia="宋体"/>
            <w:lang w:val="en-US" w:eastAsia="zh-CN"/>
          </w:rPr>
          <w:t>ie</w:t>
        </w:r>
      </w:ins>
      <w:ins w:id="216" w:author="1" w:date="2015-08-18T14:31:27Z">
        <w:r>
          <w:rPr>
            <w:rFonts w:hint="eastAsia" w:ascii="Times New Roman" w:hAnsi="Times New Roman" w:eastAsia="宋体"/>
            <w:lang w:val="en-US" w:eastAsia="zh-CN"/>
          </w:rPr>
          <w:t xml:space="preserve">s </w:t>
        </w:r>
      </w:ins>
      <w:ins w:id="217" w:author="1" w:date="2015-08-18T14:31:29Z">
        <w:r>
          <w:rPr>
            <w:rFonts w:hint="eastAsia" w:ascii="Times New Roman" w:hAnsi="Times New Roman" w:eastAsia="宋体"/>
            <w:lang w:val="en-US" w:eastAsia="zh-CN"/>
          </w:rPr>
          <w:t>be</w:t>
        </w:r>
      </w:ins>
      <w:ins w:id="218" w:author="1" w:date="2015-08-18T14:31:31Z">
        <w:r>
          <w:rPr>
            <w:rFonts w:hint="eastAsia" w:ascii="Times New Roman" w:hAnsi="Times New Roman" w:eastAsia="宋体"/>
            <w:lang w:val="en-US" w:eastAsia="zh-CN"/>
          </w:rPr>
          <w:t>twee</w:t>
        </w:r>
      </w:ins>
      <w:ins w:id="219" w:author="1" w:date="2015-08-18T14:31:32Z">
        <w:r>
          <w:rPr>
            <w:rFonts w:hint="eastAsia" w:ascii="Times New Roman" w:hAnsi="Times New Roman" w:eastAsia="宋体"/>
            <w:lang w:val="en-US" w:eastAsia="zh-CN"/>
          </w:rPr>
          <w:t>n d</w:t>
        </w:r>
      </w:ins>
      <w:ins w:id="220" w:author="1" w:date="2015-08-18T14:31:34Z">
        <w:r>
          <w:rPr>
            <w:rFonts w:hint="eastAsia" w:ascii="Times New Roman" w:hAnsi="Times New Roman" w:eastAsia="宋体"/>
            <w:lang w:val="en-US" w:eastAsia="zh-CN"/>
          </w:rPr>
          <w:t>rug</w:t>
        </w:r>
      </w:ins>
      <w:ins w:id="221" w:author="1" w:date="2015-08-18T14:31:35Z">
        <w:r>
          <w:rPr>
            <w:rFonts w:hint="eastAsia" w:ascii="Times New Roman" w:hAnsi="Times New Roman" w:eastAsia="宋体"/>
            <w:lang w:val="en-US" w:eastAsia="zh-CN"/>
          </w:rPr>
          <w:t xml:space="preserve">s and </w:t>
        </w:r>
      </w:ins>
      <w:ins w:id="222" w:author="1" w:date="2015-08-18T14:31:36Z">
        <w:r>
          <w:rPr>
            <w:rFonts w:hint="eastAsia" w:ascii="Times New Roman" w:hAnsi="Times New Roman" w:eastAsia="宋体"/>
            <w:lang w:val="en-US" w:eastAsia="zh-CN"/>
          </w:rPr>
          <w:t>d</w:t>
        </w:r>
      </w:ins>
      <w:ins w:id="223" w:author="1" w:date="2015-08-18T14:31:37Z">
        <w:r>
          <w:rPr>
            <w:rFonts w:hint="eastAsia" w:ascii="Times New Roman" w:hAnsi="Times New Roman" w:eastAsia="宋体"/>
            <w:lang w:val="en-US" w:eastAsia="zh-CN"/>
          </w:rPr>
          <w:t>rugs</w:t>
        </w:r>
      </w:ins>
      <w:ins w:id="224" w:author="1" w:date="2015-08-18T14:31:39Z">
        <w:r>
          <w:rPr>
            <w:rFonts w:hint="eastAsia" w:ascii="Times New Roman" w:hAnsi="Times New Roman" w:eastAsia="宋体"/>
            <w:lang w:val="en-US" w:eastAsia="zh-CN"/>
          </w:rPr>
          <w:t>,</w:t>
        </w:r>
      </w:ins>
      <w:ins w:id="225" w:author="1" w:date="2015-08-18T14:31:41Z">
        <w:r>
          <w:rPr>
            <w:rFonts w:hint="eastAsia" w:ascii="Times New Roman" w:hAnsi="Times New Roman" w:eastAsia="宋体"/>
            <w:lang w:val="en-US" w:eastAsia="zh-CN"/>
          </w:rPr>
          <w:t xml:space="preserve"> so </w:t>
        </w:r>
      </w:ins>
      <w:ins w:id="226" w:author="1" w:date="2015-08-18T14:31:47Z">
        <w:r>
          <w:rPr>
            <w:rFonts w:hint="eastAsia" w:ascii="Times New Roman" w:hAnsi="Times New Roman" w:eastAsia="宋体"/>
            <w:lang w:val="en-US" w:eastAsia="zh-CN"/>
          </w:rPr>
          <w:t>a</w:t>
        </w:r>
      </w:ins>
      <w:ins w:id="227" w:author="1" w:date="2015-08-18T14:31:48Z">
        <w:r>
          <w:rPr>
            <w:rFonts w:hint="eastAsia" w:ascii="Times New Roman" w:hAnsi="Times New Roman" w:eastAsia="宋体"/>
            <w:lang w:val="en-US" w:eastAsia="zh-CN"/>
          </w:rPr>
          <w:t>n i</w:t>
        </w:r>
      </w:ins>
      <w:ins w:id="228" w:author="1" w:date="2015-08-18T14:31:49Z">
        <w:r>
          <w:rPr>
            <w:rFonts w:hint="eastAsia" w:ascii="Times New Roman" w:hAnsi="Times New Roman" w:eastAsia="宋体"/>
            <w:lang w:val="en-US" w:eastAsia="zh-CN"/>
          </w:rPr>
          <w:t>de</w:t>
        </w:r>
      </w:ins>
      <w:ins w:id="229" w:author="1" w:date="2015-08-18T14:31:51Z">
        <w:r>
          <w:rPr>
            <w:rFonts w:hint="eastAsia" w:ascii="Times New Roman" w:hAnsi="Times New Roman" w:eastAsia="宋体"/>
            <w:lang w:val="en-US" w:eastAsia="zh-CN"/>
          </w:rPr>
          <w:t xml:space="preserve">a </w:t>
        </w:r>
      </w:ins>
      <w:ins w:id="230" w:author="1" w:date="2015-08-18T14:31:52Z">
        <w:r>
          <w:rPr>
            <w:rFonts w:hint="eastAsia" w:ascii="Times New Roman" w:hAnsi="Times New Roman" w:eastAsia="宋体"/>
            <w:lang w:val="en-US" w:eastAsia="zh-CN"/>
          </w:rPr>
          <w:t xml:space="preserve">that </w:t>
        </w:r>
      </w:ins>
      <w:ins w:id="231" w:author="1" w:date="2015-08-18T14:31:53Z">
        <w:r>
          <w:rPr>
            <w:rFonts w:hint="eastAsia" w:ascii="Times New Roman" w:hAnsi="Times New Roman" w:eastAsia="宋体"/>
            <w:lang w:val="en-US" w:eastAsia="zh-CN"/>
          </w:rPr>
          <w:t>s</w:t>
        </w:r>
      </w:ins>
      <w:ins w:id="232" w:author="1" w:date="2015-08-18T14:31:57Z">
        <w:r>
          <w:rPr>
            <w:rFonts w:hint="eastAsia" w:ascii="Times New Roman" w:hAnsi="Times New Roman" w:eastAsia="宋体"/>
            <w:lang w:val="en-US" w:eastAsia="zh-CN"/>
          </w:rPr>
          <w:t>i</w:t>
        </w:r>
      </w:ins>
      <w:ins w:id="233" w:author="1" w:date="2015-08-18T14:31:58Z">
        <w:r>
          <w:rPr>
            <w:rFonts w:hint="eastAsia" w:ascii="Times New Roman" w:hAnsi="Times New Roman" w:eastAsia="宋体"/>
            <w:lang w:val="en-US" w:eastAsia="zh-CN"/>
          </w:rPr>
          <w:t xml:space="preserve">milar </w:t>
        </w:r>
      </w:ins>
      <w:ins w:id="234" w:author="1" w:date="2015-08-18T14:31:59Z">
        <w:r>
          <w:rPr>
            <w:rFonts w:hint="eastAsia" w:ascii="Times New Roman" w:hAnsi="Times New Roman" w:eastAsia="宋体"/>
            <w:lang w:val="en-US" w:eastAsia="zh-CN"/>
          </w:rPr>
          <w:t>drugs</w:t>
        </w:r>
      </w:ins>
      <w:ins w:id="235" w:author="1" w:date="2015-08-18T14:32:00Z">
        <w:r>
          <w:rPr>
            <w:rFonts w:hint="eastAsia" w:ascii="Times New Roman" w:hAnsi="Times New Roman" w:eastAsia="宋体"/>
            <w:lang w:val="en-US" w:eastAsia="zh-CN"/>
          </w:rPr>
          <w:t xml:space="preserve"> hav</w:t>
        </w:r>
      </w:ins>
      <w:ins w:id="236" w:author="1" w:date="2015-08-18T14:32:01Z">
        <w:r>
          <w:rPr>
            <w:rFonts w:hint="eastAsia" w:ascii="Times New Roman" w:hAnsi="Times New Roman" w:eastAsia="宋体"/>
            <w:lang w:val="en-US" w:eastAsia="zh-CN"/>
          </w:rPr>
          <w:t>e simi</w:t>
        </w:r>
      </w:ins>
      <w:ins w:id="237" w:author="1" w:date="2015-08-18T14:32:02Z">
        <w:r>
          <w:rPr>
            <w:rFonts w:hint="eastAsia" w:ascii="Times New Roman" w:hAnsi="Times New Roman" w:eastAsia="宋体"/>
            <w:lang w:val="en-US" w:eastAsia="zh-CN"/>
          </w:rPr>
          <w:t xml:space="preserve">lar </w:t>
        </w:r>
      </w:ins>
      <w:ins w:id="238" w:author="1" w:date="2015-08-18T14:32:03Z">
        <w:r>
          <w:rPr>
            <w:rFonts w:hint="eastAsia" w:ascii="Times New Roman" w:hAnsi="Times New Roman" w:eastAsia="宋体"/>
            <w:lang w:val="en-US" w:eastAsia="zh-CN"/>
          </w:rPr>
          <w:t>ef</w:t>
        </w:r>
      </w:ins>
      <w:ins w:id="239" w:author="1" w:date="2015-08-18T14:32:05Z">
        <w:r>
          <w:rPr>
            <w:rFonts w:hint="eastAsia" w:ascii="Times New Roman" w:hAnsi="Times New Roman" w:eastAsia="宋体"/>
            <w:lang w:val="en-US" w:eastAsia="zh-CN"/>
          </w:rPr>
          <w:t>fect</w:t>
        </w:r>
      </w:ins>
      <w:ins w:id="240" w:author="1" w:date="2015-08-18T14:32:06Z">
        <w:r>
          <w:rPr>
            <w:rFonts w:hint="eastAsia" w:ascii="Times New Roman" w:hAnsi="Times New Roman" w:eastAsia="宋体"/>
            <w:lang w:val="en-US" w:eastAsia="zh-CN"/>
          </w:rPr>
          <w:t>ive</w:t>
        </w:r>
      </w:ins>
      <w:ins w:id="241" w:author="1" w:date="2015-08-18T14:32:07Z">
        <w:r>
          <w:rPr>
            <w:rFonts w:hint="eastAsia" w:ascii="Times New Roman" w:hAnsi="Times New Roman" w:eastAsia="宋体"/>
            <w:lang w:val="en-US" w:eastAsia="zh-CN"/>
          </w:rPr>
          <w:t>nes</w:t>
        </w:r>
      </w:ins>
      <w:ins w:id="242" w:author="1" w:date="2015-08-18T14:32:08Z">
        <w:r>
          <w:rPr>
            <w:rFonts w:hint="eastAsia" w:ascii="Times New Roman" w:hAnsi="Times New Roman" w:eastAsia="宋体"/>
            <w:lang w:val="en-US" w:eastAsia="zh-CN"/>
          </w:rPr>
          <w:t>s ca</w:t>
        </w:r>
      </w:ins>
      <w:ins w:id="243" w:author="1" w:date="2015-08-18T14:32:09Z">
        <w:r>
          <w:rPr>
            <w:rFonts w:hint="eastAsia" w:ascii="Times New Roman" w:hAnsi="Times New Roman" w:eastAsia="宋体"/>
            <w:lang w:val="en-US" w:eastAsia="zh-CN"/>
          </w:rPr>
          <w:t xml:space="preserve">me </w:t>
        </w:r>
      </w:ins>
      <w:ins w:id="244" w:author="1" w:date="2015-08-18T14:32:13Z">
        <w:r>
          <w:rPr>
            <w:rFonts w:hint="eastAsia" w:ascii="Times New Roman" w:hAnsi="Times New Roman" w:eastAsia="宋体"/>
            <w:lang w:val="en-US" w:eastAsia="zh-CN"/>
          </w:rPr>
          <w:t>u</w:t>
        </w:r>
      </w:ins>
      <w:ins w:id="245" w:author="1" w:date="2015-08-18T14:32:14Z">
        <w:r>
          <w:rPr>
            <w:rFonts w:hint="eastAsia" w:ascii="Times New Roman" w:hAnsi="Times New Roman" w:eastAsia="宋体"/>
            <w:lang w:val="en-US" w:eastAsia="zh-CN"/>
          </w:rPr>
          <w:t xml:space="preserve">p </w:t>
        </w:r>
      </w:ins>
      <w:ins w:id="246" w:author="1" w:date="2015-08-18T14:32:19Z">
        <w:r>
          <w:rPr>
            <w:rFonts w:hint="eastAsia" w:ascii="Times New Roman" w:hAnsi="Times New Roman" w:eastAsia="宋体"/>
            <w:lang w:val="en-US" w:eastAsia="zh-CN"/>
          </w:rPr>
          <w:t>and</w:t>
        </w:r>
      </w:ins>
      <w:ins w:id="247" w:author="1" w:date="2015-08-18T14:32:24Z">
        <w:r>
          <w:rPr>
            <w:rFonts w:hint="eastAsia" w:ascii="Times New Roman" w:hAnsi="Times New Roman" w:eastAsia="宋体"/>
            <w:lang w:val="en-US" w:eastAsia="zh-CN"/>
          </w:rPr>
          <w:t xml:space="preserve"> t</w:t>
        </w:r>
      </w:ins>
      <w:ins w:id="248" w:author="1" w:date="2015-08-18T14:32:26Z">
        <w:r>
          <w:rPr>
            <w:rFonts w:hint="eastAsia" w:ascii="Times New Roman" w:hAnsi="Times New Roman" w:eastAsia="宋体"/>
            <w:lang w:val="en-US" w:eastAsia="zh-CN"/>
          </w:rPr>
          <w:t xml:space="preserve">he </w:t>
        </w:r>
      </w:ins>
      <w:ins w:id="249" w:author="1" w:date="2015-08-18T14:32:27Z">
        <w:r>
          <w:rPr>
            <w:rFonts w:hint="eastAsia" w:ascii="Times New Roman" w:hAnsi="Times New Roman" w:eastAsia="宋体"/>
            <w:lang w:val="en-US" w:eastAsia="zh-CN"/>
          </w:rPr>
          <w:t xml:space="preserve">same </w:t>
        </w:r>
      </w:ins>
      <w:ins w:id="250" w:author="1" w:date="2015-08-18T14:32:28Z">
        <w:r>
          <w:rPr>
            <w:rFonts w:hint="eastAsia" w:ascii="Times New Roman" w:hAnsi="Times New Roman" w:eastAsia="宋体"/>
            <w:lang w:val="en-US" w:eastAsia="zh-CN"/>
          </w:rPr>
          <w:t>for</w:t>
        </w:r>
      </w:ins>
      <w:ins w:id="251" w:author="1" w:date="2015-08-18T14:32:29Z">
        <w:r>
          <w:rPr>
            <w:rFonts w:hint="eastAsia" w:ascii="Times New Roman" w:hAnsi="Times New Roman" w:eastAsia="宋体"/>
            <w:lang w:val="en-US" w:eastAsia="zh-CN"/>
          </w:rPr>
          <w:t xml:space="preserve"> pro</w:t>
        </w:r>
      </w:ins>
      <w:ins w:id="252" w:author="1" w:date="2015-08-18T14:32:30Z">
        <w:r>
          <w:rPr>
            <w:rFonts w:hint="eastAsia" w:ascii="Times New Roman" w:hAnsi="Times New Roman" w:eastAsia="宋体"/>
            <w:lang w:val="en-US" w:eastAsia="zh-CN"/>
          </w:rPr>
          <w:t>tein</w:t>
        </w:r>
      </w:ins>
      <w:ins w:id="253" w:author="1" w:date="2015-08-18T14:32:33Z">
        <w:r>
          <w:rPr>
            <w:rFonts w:hint="eastAsia" w:ascii="Times New Roman" w:hAnsi="Times New Roman" w:eastAsia="宋体"/>
            <w:lang w:val="en-US" w:eastAsia="zh-CN"/>
          </w:rPr>
          <w:t>s</w:t>
        </w:r>
      </w:ins>
      <w:ins w:id="254" w:author="1" w:date="2015-08-18T14:32:34Z">
        <w:r>
          <w:rPr>
            <w:rFonts w:hint="eastAsia" w:ascii="Times New Roman" w:hAnsi="Times New Roman" w:eastAsia="宋体"/>
            <w:lang w:val="en-US" w:eastAsia="zh-CN"/>
          </w:rPr>
          <w:t>.</w:t>
        </w:r>
      </w:ins>
      <w:ins w:id="255" w:author="1" w:date="2015-08-18T14:32:37Z">
        <w:r>
          <w:rPr>
            <w:rFonts w:hint="eastAsia" w:ascii="Times New Roman" w:hAnsi="Times New Roman" w:eastAsia="宋体"/>
            <w:lang w:val="en-US" w:eastAsia="zh-CN"/>
          </w:rPr>
          <w:t xml:space="preserve"> </w:t>
        </w:r>
      </w:ins>
      <w:ins w:id="256" w:author="1" w:date="2015-08-18T14:32:39Z">
        <w:r>
          <w:rPr>
            <w:rFonts w:hint="eastAsia" w:ascii="Times New Roman" w:hAnsi="Times New Roman" w:eastAsia="宋体"/>
            <w:lang w:val="en-US" w:eastAsia="zh-CN"/>
          </w:rPr>
          <w:t>Ba</w:t>
        </w:r>
      </w:ins>
      <w:ins w:id="257" w:author="1" w:date="2015-08-18T14:32:40Z">
        <w:r>
          <w:rPr>
            <w:rFonts w:hint="eastAsia" w:ascii="Times New Roman" w:hAnsi="Times New Roman" w:eastAsia="宋体"/>
            <w:lang w:val="en-US" w:eastAsia="zh-CN"/>
          </w:rPr>
          <w:t>sed o</w:t>
        </w:r>
      </w:ins>
      <w:ins w:id="258" w:author="1" w:date="2015-08-18T14:32:41Z">
        <w:r>
          <w:rPr>
            <w:rFonts w:hint="eastAsia" w:ascii="Times New Roman" w:hAnsi="Times New Roman" w:eastAsia="宋体"/>
            <w:lang w:val="en-US" w:eastAsia="zh-CN"/>
          </w:rPr>
          <w:t xml:space="preserve">n </w:t>
        </w:r>
      </w:ins>
      <w:ins w:id="259" w:author="1" w:date="2015-08-18T14:32:42Z">
        <w:r>
          <w:rPr>
            <w:rFonts w:hint="eastAsia" w:ascii="Times New Roman" w:hAnsi="Times New Roman" w:eastAsia="宋体"/>
            <w:lang w:val="en-US" w:eastAsia="zh-CN"/>
          </w:rPr>
          <w:t>this</w:t>
        </w:r>
      </w:ins>
      <w:ins w:id="260" w:author="1" w:date="2015-08-18T14:32:43Z">
        <w:r>
          <w:rPr>
            <w:rFonts w:hint="eastAsia" w:ascii="Times New Roman" w:hAnsi="Times New Roman" w:eastAsia="宋体"/>
            <w:lang w:val="en-US" w:eastAsia="zh-CN"/>
          </w:rPr>
          <w:t xml:space="preserve"> as</w:t>
        </w:r>
      </w:ins>
      <w:ins w:id="261" w:author="1" w:date="2015-08-18T14:32:44Z">
        <w:r>
          <w:rPr>
            <w:rFonts w:hint="eastAsia" w:ascii="Times New Roman" w:hAnsi="Times New Roman" w:eastAsia="宋体"/>
            <w:lang w:val="en-US" w:eastAsia="zh-CN"/>
          </w:rPr>
          <w:t>sump</w:t>
        </w:r>
      </w:ins>
      <w:ins w:id="262" w:author="1" w:date="2015-08-18T14:32:45Z">
        <w:r>
          <w:rPr>
            <w:rFonts w:hint="eastAsia" w:ascii="Times New Roman" w:hAnsi="Times New Roman" w:eastAsia="宋体"/>
            <w:lang w:val="en-US" w:eastAsia="zh-CN"/>
          </w:rPr>
          <w:t>tion</w:t>
        </w:r>
      </w:ins>
      <w:ins w:id="263" w:author="1" w:date="2015-08-18T14:32:46Z">
        <w:r>
          <w:rPr>
            <w:rFonts w:hint="eastAsia" w:ascii="Times New Roman" w:hAnsi="Times New Roman" w:eastAsia="宋体"/>
            <w:lang w:val="en-US" w:eastAsia="zh-CN"/>
          </w:rPr>
          <w:t>, we</w:t>
        </w:r>
      </w:ins>
      <w:ins w:id="264" w:author="1" w:date="2015-08-18T14:32:47Z">
        <w:r>
          <w:rPr>
            <w:rFonts w:hint="eastAsia" w:ascii="Times New Roman" w:hAnsi="Times New Roman" w:eastAsia="宋体"/>
            <w:lang w:val="en-US" w:eastAsia="zh-CN"/>
          </w:rPr>
          <w:t xml:space="preserve"> s</w:t>
        </w:r>
      </w:ins>
      <w:ins w:id="265" w:author="1" w:date="2015-08-18T14:32:48Z">
        <w:r>
          <w:rPr>
            <w:rFonts w:hint="eastAsia" w:ascii="Times New Roman" w:hAnsi="Times New Roman" w:eastAsia="宋体"/>
            <w:lang w:val="en-US" w:eastAsia="zh-CN"/>
          </w:rPr>
          <w:t>e</w:t>
        </w:r>
      </w:ins>
      <w:ins w:id="266" w:author="1" w:date="2015-08-18T14:32:49Z">
        <w:r>
          <w:rPr>
            <w:rFonts w:hint="eastAsia" w:ascii="Times New Roman" w:hAnsi="Times New Roman" w:eastAsia="宋体"/>
            <w:lang w:val="en-US" w:eastAsia="zh-CN"/>
          </w:rPr>
          <w:t xml:space="preserve">t up </w:t>
        </w:r>
      </w:ins>
      <w:ins w:id="267" w:author="1" w:date="2015-08-18T14:32:50Z">
        <w:r>
          <w:rPr>
            <w:rFonts w:hint="eastAsia" w:ascii="Times New Roman" w:hAnsi="Times New Roman" w:eastAsia="宋体"/>
            <w:lang w:val="en-US" w:eastAsia="zh-CN"/>
          </w:rPr>
          <w:t xml:space="preserve">a </w:t>
        </w:r>
      </w:ins>
      <w:ins w:id="268" w:author="1" w:date="2015-08-18T14:32:51Z">
        <w:r>
          <w:rPr>
            <w:rFonts w:hint="eastAsia" w:ascii="Times New Roman" w:hAnsi="Times New Roman" w:eastAsia="宋体"/>
            <w:lang w:val="en-US" w:eastAsia="zh-CN"/>
          </w:rPr>
          <w:t>net</w:t>
        </w:r>
      </w:ins>
      <w:ins w:id="269" w:author="1" w:date="2015-08-18T14:32:52Z">
        <w:r>
          <w:rPr>
            <w:rFonts w:hint="eastAsia" w:ascii="Times New Roman" w:hAnsi="Times New Roman" w:eastAsia="宋体"/>
            <w:lang w:val="en-US" w:eastAsia="zh-CN"/>
          </w:rPr>
          <w:t xml:space="preserve">work </w:t>
        </w:r>
      </w:ins>
      <w:ins w:id="270" w:author="1" w:date="2015-08-18T14:32:53Z">
        <w:r>
          <w:rPr>
            <w:rFonts w:hint="eastAsia" w:ascii="Times New Roman" w:hAnsi="Times New Roman" w:eastAsia="宋体"/>
            <w:lang w:val="en-US" w:eastAsia="zh-CN"/>
          </w:rPr>
          <w:t>of</w:t>
        </w:r>
      </w:ins>
      <w:ins w:id="271" w:author="1" w:date="2015-08-18T14:32:56Z">
        <w:r>
          <w:rPr>
            <w:rFonts w:hint="eastAsia" w:ascii="Times New Roman" w:hAnsi="Times New Roman" w:eastAsia="宋体"/>
            <w:lang w:val="en-US" w:eastAsia="zh-CN"/>
          </w:rPr>
          <w:t xml:space="preserve"> of</w:t>
        </w:r>
      </w:ins>
      <w:ins w:id="272" w:author="1" w:date="2015-08-18T14:32:57Z">
        <w:r>
          <w:rPr>
            <w:rFonts w:hint="eastAsia" w:ascii="Times New Roman" w:hAnsi="Times New Roman" w:eastAsia="宋体"/>
            <w:lang w:val="en-US" w:eastAsia="zh-CN"/>
          </w:rPr>
          <w:t xml:space="preserve"> dr</w:t>
        </w:r>
      </w:ins>
      <w:ins w:id="273" w:author="1" w:date="2015-08-18T14:32:58Z">
        <w:r>
          <w:rPr>
            <w:rFonts w:hint="eastAsia" w:ascii="Times New Roman" w:hAnsi="Times New Roman" w:eastAsia="宋体"/>
            <w:lang w:val="en-US" w:eastAsia="zh-CN"/>
          </w:rPr>
          <w:t>ugs a</w:t>
        </w:r>
      </w:ins>
      <w:ins w:id="274" w:author="1" w:date="2015-08-18T14:32:59Z">
        <w:r>
          <w:rPr>
            <w:rFonts w:hint="eastAsia" w:ascii="Times New Roman" w:hAnsi="Times New Roman" w:eastAsia="宋体"/>
            <w:lang w:val="en-US" w:eastAsia="zh-CN"/>
          </w:rPr>
          <w:t xml:space="preserve">nd </w:t>
        </w:r>
      </w:ins>
      <w:ins w:id="275" w:author="1" w:date="2015-08-18T14:33:00Z">
        <w:r>
          <w:rPr>
            <w:rFonts w:hint="eastAsia" w:ascii="Times New Roman" w:hAnsi="Times New Roman" w:eastAsia="宋体"/>
            <w:lang w:val="en-US" w:eastAsia="zh-CN"/>
          </w:rPr>
          <w:t>protein</w:t>
        </w:r>
      </w:ins>
      <w:ins w:id="276" w:author="1" w:date="2015-08-18T14:33:01Z">
        <w:r>
          <w:rPr>
            <w:rFonts w:hint="eastAsia" w:ascii="Times New Roman" w:hAnsi="Times New Roman" w:eastAsia="宋体"/>
            <w:lang w:val="en-US" w:eastAsia="zh-CN"/>
          </w:rPr>
          <w:t>s w</w:t>
        </w:r>
      </w:ins>
      <w:ins w:id="277" w:author="1" w:date="2015-08-18T14:33:02Z">
        <w:r>
          <w:rPr>
            <w:rFonts w:hint="eastAsia" w:ascii="Times New Roman" w:hAnsi="Times New Roman" w:eastAsia="宋体"/>
            <w:lang w:val="en-US" w:eastAsia="zh-CN"/>
          </w:rPr>
          <w:t xml:space="preserve">ith </w:t>
        </w:r>
      </w:ins>
      <w:ins w:id="278" w:author="1" w:date="2015-08-18T14:33:03Z">
        <w:r>
          <w:rPr>
            <w:rFonts w:hint="eastAsia" w:ascii="Times New Roman" w:hAnsi="Times New Roman" w:eastAsia="宋体"/>
            <w:lang w:val="en-US" w:eastAsia="zh-CN"/>
          </w:rPr>
          <w:t>lin</w:t>
        </w:r>
      </w:ins>
      <w:ins w:id="279" w:author="1" w:date="2015-08-18T14:33:04Z">
        <w:r>
          <w:rPr>
            <w:rFonts w:hint="eastAsia" w:ascii="Times New Roman" w:hAnsi="Times New Roman" w:eastAsia="宋体"/>
            <w:lang w:val="en-US" w:eastAsia="zh-CN"/>
          </w:rPr>
          <w:t>es</w:t>
        </w:r>
      </w:ins>
      <w:ins w:id="280" w:author="1" w:date="2015-08-18T14:33:05Z">
        <w:r>
          <w:rPr>
            <w:rFonts w:hint="eastAsia" w:ascii="Times New Roman" w:hAnsi="Times New Roman" w:eastAsia="宋体"/>
            <w:lang w:val="en-US" w:eastAsia="zh-CN"/>
          </w:rPr>
          <w:t xml:space="preserve"> re</w:t>
        </w:r>
      </w:ins>
      <w:ins w:id="281" w:author="1" w:date="2015-08-18T14:33:07Z">
        <w:r>
          <w:rPr>
            <w:rFonts w:hint="eastAsia" w:ascii="Times New Roman" w:hAnsi="Times New Roman" w:eastAsia="宋体"/>
            <w:lang w:val="en-US" w:eastAsia="zh-CN"/>
          </w:rPr>
          <w:t>cor</w:t>
        </w:r>
      </w:ins>
      <w:ins w:id="282" w:author="1" w:date="2015-08-18T14:33:08Z">
        <w:r>
          <w:rPr>
            <w:rFonts w:hint="eastAsia" w:ascii="Times New Roman" w:hAnsi="Times New Roman" w:eastAsia="宋体"/>
            <w:lang w:val="en-US" w:eastAsia="zh-CN"/>
          </w:rPr>
          <w:t xml:space="preserve">d </w:t>
        </w:r>
      </w:ins>
      <w:ins w:id="283" w:author="1" w:date="2015-08-18T14:33:10Z">
        <w:r>
          <w:rPr>
            <w:rFonts w:hint="eastAsia" w:ascii="Times New Roman" w:hAnsi="Times New Roman" w:eastAsia="宋体"/>
            <w:lang w:val="en-US" w:eastAsia="zh-CN"/>
          </w:rPr>
          <w:t>in</w:t>
        </w:r>
      </w:ins>
      <w:ins w:id="284" w:author="1" w:date="2015-08-18T14:33:11Z">
        <w:r>
          <w:rPr>
            <w:rFonts w:hint="eastAsia" w:ascii="Times New Roman" w:hAnsi="Times New Roman" w:eastAsia="宋体"/>
            <w:lang w:val="en-US" w:eastAsia="zh-CN"/>
          </w:rPr>
          <w:t>terac</w:t>
        </w:r>
      </w:ins>
      <w:ins w:id="285" w:author="1" w:date="2015-08-18T14:33:12Z">
        <w:r>
          <w:rPr>
            <w:rFonts w:hint="eastAsia" w:ascii="Times New Roman" w:hAnsi="Times New Roman" w:eastAsia="宋体"/>
            <w:lang w:val="en-US" w:eastAsia="zh-CN"/>
          </w:rPr>
          <w:t>tion</w:t>
        </w:r>
      </w:ins>
      <w:ins w:id="286" w:author="1" w:date="2015-08-18T14:33:13Z">
        <w:r>
          <w:rPr>
            <w:rFonts w:hint="eastAsia" w:ascii="Times New Roman" w:hAnsi="Times New Roman" w:eastAsia="宋体"/>
            <w:lang w:val="en-US" w:eastAsia="zh-CN"/>
          </w:rPr>
          <w:t xml:space="preserve">s of </w:t>
        </w:r>
      </w:ins>
      <w:ins w:id="287" w:author="1" w:date="2015-08-18T14:33:15Z">
        <w:r>
          <w:rPr>
            <w:rFonts w:hint="eastAsia" w:ascii="Times New Roman" w:hAnsi="Times New Roman" w:eastAsia="宋体"/>
            <w:lang w:val="en-US" w:eastAsia="zh-CN"/>
          </w:rPr>
          <w:t>them</w:t>
        </w:r>
      </w:ins>
      <w:ins w:id="288" w:author="1" w:date="2015-08-18T14:33:18Z">
        <w:r>
          <w:rPr>
            <w:rFonts w:hint="eastAsia" w:ascii="Times New Roman" w:hAnsi="Times New Roman" w:eastAsia="宋体"/>
            <w:lang w:val="en-US" w:eastAsia="zh-CN"/>
          </w:rPr>
          <w:t>.</w:t>
        </w:r>
      </w:ins>
      <w:ins w:id="289" w:author="1" w:date="2015-08-18T14:33:20Z">
        <w:r>
          <w:rPr>
            <w:rFonts w:hint="eastAsia" w:ascii="Times New Roman" w:hAnsi="Times New Roman" w:eastAsia="宋体"/>
            <w:lang w:val="en-US" w:eastAsia="zh-CN"/>
          </w:rPr>
          <w:t xml:space="preserve"> </w:t>
        </w:r>
      </w:ins>
      <w:ins w:id="290" w:author="1" w:date="2015-08-18T14:33:22Z">
        <w:r>
          <w:rPr>
            <w:rFonts w:hint="eastAsia" w:ascii="Times New Roman" w:hAnsi="Times New Roman" w:eastAsia="宋体"/>
            <w:lang w:val="en-US" w:eastAsia="zh-CN"/>
          </w:rPr>
          <w:t>F</w:t>
        </w:r>
      </w:ins>
      <w:ins w:id="291" w:author="1" w:date="2015-08-18T14:33:23Z">
        <w:r>
          <w:rPr>
            <w:rFonts w:hint="eastAsia" w:ascii="Times New Roman" w:hAnsi="Times New Roman" w:eastAsia="宋体"/>
            <w:lang w:val="en-US" w:eastAsia="zh-CN"/>
          </w:rPr>
          <w:t>rom t</w:t>
        </w:r>
      </w:ins>
      <w:ins w:id="292" w:author="1" w:date="2015-08-18T14:33:24Z">
        <w:r>
          <w:rPr>
            <w:rFonts w:hint="eastAsia" w:ascii="Times New Roman" w:hAnsi="Times New Roman" w:eastAsia="宋体"/>
            <w:lang w:val="en-US" w:eastAsia="zh-CN"/>
          </w:rPr>
          <w:t>he net</w:t>
        </w:r>
      </w:ins>
      <w:ins w:id="293" w:author="1" w:date="2015-08-18T14:33:25Z">
        <w:r>
          <w:rPr>
            <w:rFonts w:hint="eastAsia" w:ascii="Times New Roman" w:hAnsi="Times New Roman" w:eastAsia="宋体"/>
            <w:lang w:val="en-US" w:eastAsia="zh-CN"/>
          </w:rPr>
          <w:t>work</w:t>
        </w:r>
      </w:ins>
      <w:ins w:id="294" w:author="1" w:date="2015-08-18T14:33:28Z">
        <w:r>
          <w:rPr>
            <w:rFonts w:hint="eastAsia" w:ascii="Times New Roman" w:hAnsi="Times New Roman" w:eastAsia="宋体"/>
            <w:lang w:val="en-US" w:eastAsia="zh-CN"/>
          </w:rPr>
          <w:t xml:space="preserve">, we </w:t>
        </w:r>
      </w:ins>
      <w:ins w:id="295" w:author="1" w:date="2015-08-18T14:33:29Z">
        <w:r>
          <w:rPr>
            <w:rFonts w:hint="eastAsia" w:ascii="Times New Roman" w:hAnsi="Times New Roman" w:eastAsia="宋体"/>
            <w:lang w:val="en-US" w:eastAsia="zh-CN"/>
          </w:rPr>
          <w:t xml:space="preserve">could </w:t>
        </w:r>
      </w:ins>
      <w:ins w:id="296" w:author="1" w:date="2015-08-18T14:33:30Z">
        <w:r>
          <w:rPr>
            <w:rFonts w:hint="eastAsia" w:ascii="Times New Roman" w:hAnsi="Times New Roman" w:eastAsia="宋体"/>
            <w:lang w:val="en-US" w:eastAsia="zh-CN"/>
          </w:rPr>
          <w:t>cl</w:t>
        </w:r>
      </w:ins>
      <w:ins w:id="297" w:author="1" w:date="2015-08-18T14:33:31Z">
        <w:r>
          <w:rPr>
            <w:rFonts w:hint="eastAsia" w:ascii="Times New Roman" w:hAnsi="Times New Roman" w:eastAsia="宋体"/>
            <w:lang w:val="en-US" w:eastAsia="zh-CN"/>
          </w:rPr>
          <w:t>earl</w:t>
        </w:r>
      </w:ins>
      <w:ins w:id="298" w:author="1" w:date="2015-08-18T14:33:32Z">
        <w:r>
          <w:rPr>
            <w:rFonts w:hint="eastAsia" w:ascii="Times New Roman" w:hAnsi="Times New Roman" w:eastAsia="宋体"/>
            <w:lang w:val="en-US" w:eastAsia="zh-CN"/>
          </w:rPr>
          <w:t>y se</w:t>
        </w:r>
      </w:ins>
      <w:ins w:id="299" w:author="1" w:date="2015-08-18T14:33:33Z">
        <w:r>
          <w:rPr>
            <w:rFonts w:hint="eastAsia" w:ascii="Times New Roman" w:hAnsi="Times New Roman" w:eastAsia="宋体"/>
            <w:lang w:val="en-US" w:eastAsia="zh-CN"/>
          </w:rPr>
          <w:t xml:space="preserve">e </w:t>
        </w:r>
      </w:ins>
      <w:ins w:id="300" w:author="1" w:date="2015-08-18T14:33:40Z">
        <w:r>
          <w:rPr>
            <w:rFonts w:hint="eastAsia" w:ascii="Times New Roman" w:hAnsi="Times New Roman" w:eastAsia="宋体"/>
            <w:lang w:val="en-US" w:eastAsia="zh-CN"/>
          </w:rPr>
          <w:t>each</w:t>
        </w:r>
      </w:ins>
      <w:ins w:id="301" w:author="1" w:date="2015-08-18T14:33:41Z">
        <w:r>
          <w:rPr>
            <w:rFonts w:hint="eastAsia" w:ascii="Times New Roman" w:hAnsi="Times New Roman" w:eastAsia="宋体"/>
            <w:lang w:val="en-US" w:eastAsia="zh-CN"/>
          </w:rPr>
          <w:t xml:space="preserve"> int</w:t>
        </w:r>
      </w:ins>
      <w:ins w:id="302" w:author="1" w:date="2015-08-18T14:33:42Z">
        <w:r>
          <w:rPr>
            <w:rFonts w:hint="eastAsia" w:ascii="Times New Roman" w:hAnsi="Times New Roman" w:eastAsia="宋体"/>
            <w:lang w:val="en-US" w:eastAsia="zh-CN"/>
          </w:rPr>
          <w:t>eract</w:t>
        </w:r>
      </w:ins>
      <w:ins w:id="303" w:author="1" w:date="2015-08-18T14:33:43Z">
        <w:r>
          <w:rPr>
            <w:rFonts w:hint="eastAsia" w:ascii="Times New Roman" w:hAnsi="Times New Roman" w:eastAsia="宋体"/>
            <w:lang w:val="en-US" w:eastAsia="zh-CN"/>
          </w:rPr>
          <w:t xml:space="preserve">ions </w:t>
        </w:r>
      </w:ins>
      <w:ins w:id="304" w:author="1" w:date="2015-08-18T14:33:45Z">
        <w:r>
          <w:rPr>
            <w:rFonts w:hint="eastAsia" w:ascii="Times New Roman" w:hAnsi="Times New Roman" w:eastAsia="宋体"/>
            <w:lang w:val="en-US" w:eastAsia="zh-CN"/>
          </w:rPr>
          <w:t>bet</w:t>
        </w:r>
      </w:ins>
      <w:ins w:id="305" w:author="1" w:date="2015-08-18T14:33:46Z">
        <w:r>
          <w:rPr>
            <w:rFonts w:hint="eastAsia" w:ascii="Times New Roman" w:hAnsi="Times New Roman" w:eastAsia="宋体"/>
            <w:lang w:val="en-US" w:eastAsia="zh-CN"/>
          </w:rPr>
          <w:t>w</w:t>
        </w:r>
      </w:ins>
      <w:ins w:id="306" w:author="1" w:date="2015-08-18T14:33:47Z">
        <w:r>
          <w:rPr>
            <w:rFonts w:hint="eastAsia" w:ascii="Times New Roman" w:hAnsi="Times New Roman" w:eastAsia="宋体"/>
            <w:lang w:val="en-US" w:eastAsia="zh-CN"/>
          </w:rPr>
          <w:t>ee</w:t>
        </w:r>
      </w:ins>
      <w:ins w:id="307" w:author="1" w:date="2015-08-18T14:33:48Z">
        <w:r>
          <w:rPr>
            <w:rFonts w:hint="eastAsia" w:ascii="Times New Roman" w:hAnsi="Times New Roman" w:eastAsia="宋体"/>
            <w:lang w:val="en-US" w:eastAsia="zh-CN"/>
          </w:rPr>
          <w:t>n dr</w:t>
        </w:r>
      </w:ins>
      <w:ins w:id="308" w:author="1" w:date="2015-08-18T14:33:49Z">
        <w:r>
          <w:rPr>
            <w:rFonts w:hint="eastAsia" w:ascii="Times New Roman" w:hAnsi="Times New Roman" w:eastAsia="宋体"/>
            <w:lang w:val="en-US" w:eastAsia="zh-CN"/>
          </w:rPr>
          <w:t>ug</w:t>
        </w:r>
      </w:ins>
      <w:ins w:id="309" w:author="1" w:date="2015-08-18T14:34:07Z">
        <w:r>
          <w:rPr>
            <w:rFonts w:hint="eastAsia" w:ascii="Times New Roman" w:hAnsi="Times New Roman" w:eastAsia="宋体"/>
            <w:lang w:val="en-US" w:eastAsia="zh-CN"/>
          </w:rPr>
          <w:t>s</w:t>
        </w:r>
      </w:ins>
      <w:ins w:id="310" w:author="1" w:date="2015-08-18T14:33:53Z">
        <w:r>
          <w:rPr>
            <w:rFonts w:hint="eastAsia" w:ascii="Times New Roman" w:hAnsi="Times New Roman" w:eastAsia="宋体"/>
            <w:lang w:val="en-US" w:eastAsia="zh-CN"/>
          </w:rPr>
          <w:t xml:space="preserve"> a</w:t>
        </w:r>
      </w:ins>
      <w:ins w:id="311" w:author="1" w:date="2015-08-18T14:33:54Z">
        <w:r>
          <w:rPr>
            <w:rFonts w:hint="eastAsia" w:ascii="Times New Roman" w:hAnsi="Times New Roman" w:eastAsia="宋体"/>
            <w:lang w:val="en-US" w:eastAsia="zh-CN"/>
          </w:rPr>
          <w:t>nd dru</w:t>
        </w:r>
      </w:ins>
      <w:ins w:id="312" w:author="1" w:date="2015-08-18T14:33:55Z">
        <w:r>
          <w:rPr>
            <w:rFonts w:hint="eastAsia" w:ascii="Times New Roman" w:hAnsi="Times New Roman" w:eastAsia="宋体"/>
            <w:lang w:val="en-US" w:eastAsia="zh-CN"/>
          </w:rPr>
          <w:t>g</w:t>
        </w:r>
      </w:ins>
      <w:ins w:id="313" w:author="1" w:date="2015-08-18T14:34:06Z">
        <w:r>
          <w:rPr>
            <w:rFonts w:hint="eastAsia" w:ascii="Times New Roman" w:hAnsi="Times New Roman" w:eastAsia="宋体"/>
            <w:lang w:val="en-US" w:eastAsia="zh-CN"/>
          </w:rPr>
          <w:t>s</w:t>
        </w:r>
      </w:ins>
      <w:ins w:id="314" w:author="1" w:date="2015-08-18T14:33:56Z">
        <w:r>
          <w:rPr>
            <w:rFonts w:hint="eastAsia" w:ascii="Times New Roman" w:hAnsi="Times New Roman" w:eastAsia="宋体"/>
            <w:lang w:val="en-US" w:eastAsia="zh-CN"/>
          </w:rPr>
          <w:t>,</w:t>
        </w:r>
      </w:ins>
      <w:ins w:id="315" w:author="1" w:date="2015-08-18T14:33:57Z">
        <w:r>
          <w:rPr>
            <w:rFonts w:hint="eastAsia" w:ascii="Times New Roman" w:hAnsi="Times New Roman" w:eastAsia="宋体"/>
            <w:lang w:val="en-US" w:eastAsia="zh-CN"/>
          </w:rPr>
          <w:t xml:space="preserve"> bet</w:t>
        </w:r>
      </w:ins>
      <w:ins w:id="316" w:author="1" w:date="2015-08-18T14:33:58Z">
        <w:r>
          <w:rPr>
            <w:rFonts w:hint="eastAsia" w:ascii="Times New Roman" w:hAnsi="Times New Roman" w:eastAsia="宋体"/>
            <w:lang w:val="en-US" w:eastAsia="zh-CN"/>
          </w:rPr>
          <w:t>w</w:t>
        </w:r>
      </w:ins>
      <w:ins w:id="317" w:author="1" w:date="2015-08-18T14:33:59Z">
        <w:r>
          <w:rPr>
            <w:rFonts w:hint="eastAsia" w:ascii="Times New Roman" w:hAnsi="Times New Roman" w:eastAsia="宋体"/>
            <w:lang w:val="en-US" w:eastAsia="zh-CN"/>
          </w:rPr>
          <w:t xml:space="preserve">een </w:t>
        </w:r>
      </w:ins>
      <w:ins w:id="318" w:author="1" w:date="2015-08-18T14:34:11Z">
        <w:r>
          <w:rPr>
            <w:rFonts w:hint="eastAsia" w:ascii="Times New Roman" w:hAnsi="Times New Roman" w:eastAsia="宋体"/>
            <w:lang w:val="en-US" w:eastAsia="zh-CN"/>
          </w:rPr>
          <w:t>p</w:t>
        </w:r>
      </w:ins>
      <w:ins w:id="319" w:author="1" w:date="2015-08-18T14:34:12Z">
        <w:r>
          <w:rPr>
            <w:rFonts w:hint="eastAsia" w:ascii="Times New Roman" w:hAnsi="Times New Roman" w:eastAsia="宋体"/>
            <w:lang w:val="en-US" w:eastAsia="zh-CN"/>
          </w:rPr>
          <w:t>rotein</w:t>
        </w:r>
      </w:ins>
      <w:ins w:id="320" w:author="1" w:date="2015-08-18T14:34:13Z">
        <w:r>
          <w:rPr>
            <w:rFonts w:hint="eastAsia" w:ascii="Times New Roman" w:hAnsi="Times New Roman" w:eastAsia="宋体"/>
            <w:lang w:val="en-US" w:eastAsia="zh-CN"/>
          </w:rPr>
          <w:t xml:space="preserve">s and </w:t>
        </w:r>
      </w:ins>
      <w:ins w:id="321" w:author="1" w:date="2015-08-18T14:34:15Z">
        <w:r>
          <w:rPr>
            <w:rFonts w:hint="eastAsia" w:ascii="Times New Roman" w:hAnsi="Times New Roman" w:eastAsia="宋体"/>
            <w:lang w:val="en-US" w:eastAsia="zh-CN"/>
          </w:rPr>
          <w:t>p</w:t>
        </w:r>
      </w:ins>
      <w:ins w:id="322" w:author="1" w:date="2015-08-18T14:34:16Z">
        <w:r>
          <w:rPr>
            <w:rFonts w:hint="eastAsia" w:ascii="Times New Roman" w:hAnsi="Times New Roman" w:eastAsia="宋体"/>
            <w:lang w:val="en-US" w:eastAsia="zh-CN"/>
          </w:rPr>
          <w:t>rotei</w:t>
        </w:r>
      </w:ins>
      <w:ins w:id="323" w:author="1" w:date="2015-08-18T14:34:17Z">
        <w:r>
          <w:rPr>
            <w:rFonts w:hint="eastAsia" w:ascii="Times New Roman" w:hAnsi="Times New Roman" w:eastAsia="宋体"/>
            <w:lang w:val="en-US" w:eastAsia="zh-CN"/>
          </w:rPr>
          <w:t xml:space="preserve">ns </w:t>
        </w:r>
      </w:ins>
      <w:ins w:id="324" w:author="1" w:date="2015-08-18T14:34:18Z">
        <w:r>
          <w:rPr>
            <w:rFonts w:hint="eastAsia" w:ascii="Times New Roman" w:hAnsi="Times New Roman" w:eastAsia="宋体"/>
            <w:lang w:val="en-US" w:eastAsia="zh-CN"/>
          </w:rPr>
          <w:t>a</w:t>
        </w:r>
      </w:ins>
      <w:ins w:id="325" w:author="1" w:date="2015-08-18T14:34:20Z">
        <w:r>
          <w:rPr>
            <w:rFonts w:hint="eastAsia" w:ascii="Times New Roman" w:hAnsi="Times New Roman" w:eastAsia="宋体"/>
            <w:lang w:val="en-US" w:eastAsia="zh-CN"/>
          </w:rPr>
          <w:t xml:space="preserve">nd </w:t>
        </w:r>
      </w:ins>
      <w:ins w:id="326" w:author="1" w:date="2015-08-18T14:34:24Z">
        <w:r>
          <w:rPr>
            <w:rFonts w:hint="eastAsia" w:ascii="Times New Roman" w:hAnsi="Times New Roman" w:eastAsia="宋体"/>
            <w:lang w:val="en-US" w:eastAsia="zh-CN"/>
          </w:rPr>
          <w:t>b</w:t>
        </w:r>
      </w:ins>
      <w:ins w:id="327" w:author="1" w:date="2015-08-18T14:34:25Z">
        <w:r>
          <w:rPr>
            <w:rFonts w:hint="eastAsia" w:ascii="Times New Roman" w:hAnsi="Times New Roman" w:eastAsia="宋体"/>
            <w:lang w:val="en-US" w:eastAsia="zh-CN"/>
          </w:rPr>
          <w:t>e</w:t>
        </w:r>
      </w:ins>
      <w:ins w:id="328" w:author="1" w:date="2015-08-18T14:34:26Z">
        <w:r>
          <w:rPr>
            <w:rFonts w:hint="eastAsia" w:ascii="Times New Roman" w:hAnsi="Times New Roman" w:eastAsia="宋体"/>
            <w:lang w:val="en-US" w:eastAsia="zh-CN"/>
          </w:rPr>
          <w:t>tw</w:t>
        </w:r>
      </w:ins>
      <w:ins w:id="329" w:author="1" w:date="2015-08-18T14:34:27Z">
        <w:r>
          <w:rPr>
            <w:rFonts w:hint="eastAsia" w:ascii="Times New Roman" w:hAnsi="Times New Roman" w:eastAsia="宋体"/>
            <w:lang w:val="en-US" w:eastAsia="zh-CN"/>
          </w:rPr>
          <w:t>een</w:t>
        </w:r>
      </w:ins>
      <w:ins w:id="330" w:author="1" w:date="2015-08-18T14:34:28Z">
        <w:r>
          <w:rPr>
            <w:rFonts w:hint="eastAsia" w:ascii="Times New Roman" w:hAnsi="Times New Roman" w:eastAsia="宋体"/>
            <w:lang w:val="en-US" w:eastAsia="zh-CN"/>
          </w:rPr>
          <w:t xml:space="preserve"> dr</w:t>
        </w:r>
      </w:ins>
      <w:ins w:id="331" w:author="1" w:date="2015-08-18T14:34:29Z">
        <w:r>
          <w:rPr>
            <w:rFonts w:hint="eastAsia" w:ascii="Times New Roman" w:hAnsi="Times New Roman" w:eastAsia="宋体"/>
            <w:lang w:val="en-US" w:eastAsia="zh-CN"/>
          </w:rPr>
          <w:t xml:space="preserve">ugs </w:t>
        </w:r>
      </w:ins>
      <w:ins w:id="332" w:author="1" w:date="2015-08-18T14:34:30Z">
        <w:r>
          <w:rPr>
            <w:rFonts w:hint="eastAsia" w:ascii="Times New Roman" w:hAnsi="Times New Roman" w:eastAsia="宋体"/>
            <w:lang w:val="en-US" w:eastAsia="zh-CN"/>
          </w:rPr>
          <w:t>an</w:t>
        </w:r>
      </w:ins>
      <w:ins w:id="333" w:author="1" w:date="2015-08-18T14:34:31Z">
        <w:r>
          <w:rPr>
            <w:rFonts w:hint="eastAsia" w:ascii="Times New Roman" w:hAnsi="Times New Roman" w:eastAsia="宋体"/>
            <w:lang w:val="en-US" w:eastAsia="zh-CN"/>
          </w:rPr>
          <w:t>d pro</w:t>
        </w:r>
      </w:ins>
      <w:ins w:id="334" w:author="1" w:date="2015-08-18T14:34:32Z">
        <w:r>
          <w:rPr>
            <w:rFonts w:hint="eastAsia" w:ascii="Times New Roman" w:hAnsi="Times New Roman" w:eastAsia="宋体"/>
            <w:lang w:val="en-US" w:eastAsia="zh-CN"/>
          </w:rPr>
          <w:t>teins</w:t>
        </w:r>
      </w:ins>
      <w:ins w:id="335" w:author="1" w:date="2015-08-18T14:34:33Z">
        <w:r>
          <w:rPr>
            <w:rFonts w:hint="eastAsia" w:ascii="Times New Roman" w:hAnsi="Times New Roman" w:eastAsia="宋体"/>
            <w:lang w:val="en-US" w:eastAsia="zh-CN"/>
          </w:rPr>
          <w:t>.</w:t>
        </w:r>
      </w:ins>
      <w:ins w:id="336" w:author="1" w:date="2015-08-18T14:34:36Z">
        <w:r>
          <w:rPr>
            <w:rFonts w:hint="eastAsia" w:ascii="Times New Roman" w:hAnsi="Times New Roman" w:eastAsia="宋体"/>
            <w:lang w:val="en-US" w:eastAsia="zh-CN"/>
          </w:rPr>
          <w:t xml:space="preserve"> </w:t>
        </w:r>
      </w:ins>
      <w:ins w:id="337" w:author="1" w:date="2015-08-18T14:34:37Z">
        <w:r>
          <w:rPr>
            <w:rFonts w:hint="eastAsia" w:ascii="Times New Roman" w:hAnsi="Times New Roman" w:eastAsia="宋体"/>
            <w:lang w:val="en-US" w:eastAsia="zh-CN"/>
          </w:rPr>
          <w:t>It i</w:t>
        </w:r>
      </w:ins>
      <w:ins w:id="338" w:author="1" w:date="2015-08-18T14:34:38Z">
        <w:r>
          <w:rPr>
            <w:rFonts w:hint="eastAsia" w:ascii="Times New Roman" w:hAnsi="Times New Roman" w:eastAsia="宋体"/>
            <w:lang w:val="en-US" w:eastAsia="zh-CN"/>
          </w:rPr>
          <w:t xml:space="preserve">s a </w:t>
        </w:r>
      </w:ins>
      <w:ins w:id="339" w:author="1" w:date="2015-08-18T14:34:39Z">
        <w:r>
          <w:rPr>
            <w:rFonts w:hint="eastAsia" w:ascii="Times New Roman" w:hAnsi="Times New Roman" w:eastAsia="宋体"/>
            <w:lang w:val="en-US" w:eastAsia="zh-CN"/>
          </w:rPr>
          <w:t>ne</w:t>
        </w:r>
      </w:ins>
      <w:ins w:id="340" w:author="1" w:date="2015-08-18T14:34:40Z">
        <w:r>
          <w:rPr>
            <w:rFonts w:hint="eastAsia" w:ascii="Times New Roman" w:hAnsi="Times New Roman" w:eastAsia="宋体"/>
            <w:lang w:val="en-US" w:eastAsia="zh-CN"/>
          </w:rPr>
          <w:t>t</w:t>
        </w:r>
      </w:ins>
      <w:ins w:id="341" w:author="1" w:date="2015-08-18T14:34:41Z">
        <w:r>
          <w:rPr>
            <w:rFonts w:hint="eastAsia" w:ascii="Times New Roman" w:hAnsi="Times New Roman" w:eastAsia="宋体"/>
            <w:lang w:val="en-US" w:eastAsia="zh-CN"/>
          </w:rPr>
          <w:t>wo</w:t>
        </w:r>
      </w:ins>
      <w:ins w:id="342" w:author="1" w:date="2015-08-18T14:34:42Z">
        <w:r>
          <w:rPr>
            <w:rFonts w:hint="eastAsia" w:ascii="Times New Roman" w:hAnsi="Times New Roman" w:eastAsia="宋体"/>
            <w:lang w:val="en-US" w:eastAsia="zh-CN"/>
          </w:rPr>
          <w:t>r</w:t>
        </w:r>
      </w:ins>
      <w:ins w:id="343" w:author="1" w:date="2015-08-18T14:34:43Z">
        <w:r>
          <w:rPr>
            <w:rFonts w:hint="eastAsia" w:ascii="Times New Roman" w:hAnsi="Times New Roman" w:eastAsia="宋体"/>
            <w:lang w:val="en-US" w:eastAsia="zh-CN"/>
          </w:rPr>
          <w:t>k</w:t>
        </w:r>
      </w:ins>
      <w:ins w:id="344" w:author="1" w:date="2015-08-18T14:34:45Z">
        <w:r>
          <w:rPr>
            <w:rFonts w:hint="eastAsia" w:ascii="Times New Roman" w:hAnsi="Times New Roman" w:eastAsia="宋体"/>
            <w:lang w:val="en-US" w:eastAsia="zh-CN"/>
          </w:rPr>
          <w:t xml:space="preserve"> so t</w:t>
        </w:r>
      </w:ins>
      <w:ins w:id="345" w:author="1" w:date="2015-08-18T14:34:46Z">
        <w:r>
          <w:rPr>
            <w:rFonts w:hint="eastAsia" w:ascii="Times New Roman" w:hAnsi="Times New Roman" w:eastAsia="宋体"/>
            <w:lang w:val="en-US" w:eastAsia="zh-CN"/>
          </w:rPr>
          <w:t>hat</w:t>
        </w:r>
      </w:ins>
      <w:ins w:id="346" w:author="1" w:date="2015-08-18T14:34:47Z">
        <w:r>
          <w:rPr>
            <w:rFonts w:hint="eastAsia" w:ascii="Times New Roman" w:hAnsi="Times New Roman" w:eastAsia="宋体"/>
            <w:lang w:val="en-US" w:eastAsia="zh-CN"/>
          </w:rPr>
          <w:t xml:space="preserve"> we </w:t>
        </w:r>
      </w:ins>
      <w:ins w:id="347" w:author="1" w:date="2015-08-18T14:34:48Z">
        <w:r>
          <w:rPr>
            <w:rFonts w:hint="eastAsia" w:ascii="Times New Roman" w:hAnsi="Times New Roman" w:eastAsia="宋体"/>
            <w:lang w:val="en-US" w:eastAsia="zh-CN"/>
          </w:rPr>
          <w:t>could</w:t>
        </w:r>
      </w:ins>
      <w:ins w:id="348" w:author="1" w:date="2015-08-18T14:34:49Z">
        <w:r>
          <w:rPr>
            <w:rFonts w:hint="eastAsia" w:ascii="Times New Roman" w:hAnsi="Times New Roman" w:eastAsia="宋体"/>
            <w:lang w:val="en-US" w:eastAsia="zh-CN"/>
          </w:rPr>
          <w:t xml:space="preserve"> f</w:t>
        </w:r>
      </w:ins>
      <w:ins w:id="349" w:author="1" w:date="2015-08-18T14:34:50Z">
        <w:r>
          <w:rPr>
            <w:rFonts w:hint="eastAsia" w:ascii="Times New Roman" w:hAnsi="Times New Roman" w:eastAsia="宋体"/>
            <w:lang w:val="en-US" w:eastAsia="zh-CN"/>
          </w:rPr>
          <w:t>in</w:t>
        </w:r>
      </w:ins>
      <w:ins w:id="350" w:author="1" w:date="2015-08-18T14:34:51Z">
        <w:r>
          <w:rPr>
            <w:rFonts w:hint="eastAsia" w:ascii="Times New Roman" w:hAnsi="Times New Roman" w:eastAsia="宋体"/>
            <w:lang w:val="en-US" w:eastAsia="zh-CN"/>
          </w:rPr>
          <w:t xml:space="preserve">d </w:t>
        </w:r>
      </w:ins>
      <w:ins w:id="351" w:author="1" w:date="2015-08-18T14:34:59Z">
        <w:r>
          <w:rPr>
            <w:rFonts w:hint="eastAsia" w:ascii="Times New Roman" w:hAnsi="Times New Roman" w:eastAsia="宋体"/>
            <w:lang w:val="en-US" w:eastAsia="zh-CN"/>
          </w:rPr>
          <w:t>intera</w:t>
        </w:r>
      </w:ins>
      <w:ins w:id="352" w:author="1" w:date="2015-08-18T14:35:00Z">
        <w:r>
          <w:rPr>
            <w:rFonts w:hint="eastAsia" w:ascii="Times New Roman" w:hAnsi="Times New Roman" w:eastAsia="宋体"/>
            <w:lang w:val="en-US" w:eastAsia="zh-CN"/>
          </w:rPr>
          <w:t xml:space="preserve">ctions </w:t>
        </w:r>
      </w:ins>
      <w:ins w:id="353" w:author="1" w:date="2015-08-18T14:35:01Z">
        <w:r>
          <w:rPr>
            <w:rFonts w:hint="eastAsia" w:ascii="Times New Roman" w:hAnsi="Times New Roman" w:eastAsia="宋体"/>
            <w:lang w:val="en-US" w:eastAsia="zh-CN"/>
          </w:rPr>
          <w:t>be</w:t>
        </w:r>
      </w:ins>
      <w:ins w:id="354" w:author="1" w:date="2015-08-18T14:35:02Z">
        <w:r>
          <w:rPr>
            <w:rFonts w:hint="eastAsia" w:ascii="Times New Roman" w:hAnsi="Times New Roman" w:eastAsia="宋体"/>
            <w:lang w:val="en-US" w:eastAsia="zh-CN"/>
          </w:rPr>
          <w:t>tw</w:t>
        </w:r>
      </w:ins>
      <w:ins w:id="355" w:author="1" w:date="2015-08-18T14:35:03Z">
        <w:r>
          <w:rPr>
            <w:rFonts w:hint="eastAsia" w:ascii="Times New Roman" w:hAnsi="Times New Roman" w:eastAsia="宋体"/>
            <w:lang w:val="en-US" w:eastAsia="zh-CN"/>
          </w:rPr>
          <w:t>e</w:t>
        </w:r>
      </w:ins>
      <w:ins w:id="356" w:author="1" w:date="2015-08-18T14:35:05Z">
        <w:r>
          <w:rPr>
            <w:rFonts w:hint="eastAsia" w:ascii="Times New Roman" w:hAnsi="Times New Roman" w:eastAsia="宋体"/>
            <w:lang w:val="en-US" w:eastAsia="zh-CN"/>
          </w:rPr>
          <w:t xml:space="preserve">en </w:t>
        </w:r>
      </w:ins>
      <w:ins w:id="357" w:author="1" w:date="2015-08-18T14:35:06Z">
        <w:r>
          <w:rPr>
            <w:rFonts w:hint="eastAsia" w:ascii="Times New Roman" w:hAnsi="Times New Roman" w:eastAsia="宋体"/>
            <w:lang w:val="en-US" w:eastAsia="zh-CN"/>
          </w:rPr>
          <w:t>any</w:t>
        </w:r>
      </w:ins>
      <w:ins w:id="358" w:author="1" w:date="2015-08-18T14:35:07Z">
        <w:r>
          <w:rPr>
            <w:rFonts w:hint="eastAsia" w:ascii="Times New Roman" w:hAnsi="Times New Roman" w:eastAsia="宋体"/>
            <w:lang w:val="en-US" w:eastAsia="zh-CN"/>
          </w:rPr>
          <w:t xml:space="preserve"> pai</w:t>
        </w:r>
      </w:ins>
      <w:ins w:id="359" w:author="1" w:date="2015-08-18T14:35:08Z">
        <w:r>
          <w:rPr>
            <w:rFonts w:hint="eastAsia" w:ascii="Times New Roman" w:hAnsi="Times New Roman" w:eastAsia="宋体"/>
            <w:lang w:val="en-US" w:eastAsia="zh-CN"/>
          </w:rPr>
          <w:t xml:space="preserve">r </w:t>
        </w:r>
      </w:ins>
      <w:ins w:id="360" w:author="1" w:date="2015-08-18T14:35:10Z">
        <w:r>
          <w:rPr>
            <w:rFonts w:hint="eastAsia" w:ascii="Times New Roman" w:hAnsi="Times New Roman" w:eastAsia="宋体"/>
            <w:lang w:val="en-US" w:eastAsia="zh-CN"/>
          </w:rPr>
          <w:t>o</w:t>
        </w:r>
      </w:ins>
      <w:ins w:id="361" w:author="1" w:date="2015-08-18T14:35:11Z">
        <w:r>
          <w:rPr>
            <w:rFonts w:hint="eastAsia" w:ascii="Times New Roman" w:hAnsi="Times New Roman" w:eastAsia="宋体"/>
            <w:lang w:val="en-US" w:eastAsia="zh-CN"/>
          </w:rPr>
          <w:t>f dr</w:t>
        </w:r>
      </w:ins>
      <w:ins w:id="362" w:author="1" w:date="2015-08-18T14:35:12Z">
        <w:r>
          <w:rPr>
            <w:rFonts w:hint="eastAsia" w:ascii="Times New Roman" w:hAnsi="Times New Roman" w:eastAsia="宋体"/>
            <w:lang w:val="en-US" w:eastAsia="zh-CN"/>
          </w:rPr>
          <w:t xml:space="preserve">ug and </w:t>
        </w:r>
      </w:ins>
      <w:ins w:id="363" w:author="1" w:date="2015-08-18T14:35:13Z">
        <w:r>
          <w:rPr>
            <w:rFonts w:hint="eastAsia" w:ascii="Times New Roman" w:hAnsi="Times New Roman" w:eastAsia="宋体"/>
            <w:lang w:val="en-US" w:eastAsia="zh-CN"/>
          </w:rPr>
          <w:t>protei</w:t>
        </w:r>
      </w:ins>
      <w:ins w:id="364" w:author="1" w:date="2015-08-18T14:35:14Z">
        <w:r>
          <w:rPr>
            <w:rFonts w:hint="eastAsia" w:ascii="Times New Roman" w:hAnsi="Times New Roman" w:eastAsia="宋体"/>
            <w:lang w:val="en-US" w:eastAsia="zh-CN"/>
          </w:rPr>
          <w:t xml:space="preserve">n </w:t>
        </w:r>
      </w:ins>
      <w:ins w:id="365" w:author="1" w:date="2015-08-18T14:35:20Z">
        <w:r>
          <w:rPr>
            <w:rFonts w:hint="eastAsia" w:ascii="Times New Roman" w:hAnsi="Times New Roman" w:eastAsia="宋体"/>
            <w:lang w:val="en-US" w:eastAsia="zh-CN"/>
          </w:rPr>
          <w:t>throu</w:t>
        </w:r>
      </w:ins>
      <w:ins w:id="366" w:author="1" w:date="2015-08-18T14:35:21Z">
        <w:r>
          <w:rPr>
            <w:rFonts w:hint="eastAsia" w:ascii="Times New Roman" w:hAnsi="Times New Roman" w:eastAsia="宋体"/>
            <w:lang w:val="en-US" w:eastAsia="zh-CN"/>
          </w:rPr>
          <w:t xml:space="preserve">gh </w:t>
        </w:r>
      </w:ins>
      <w:ins w:id="367" w:author="1" w:date="2015-08-18T14:35:22Z">
        <w:r>
          <w:rPr>
            <w:rFonts w:hint="eastAsia" w:ascii="Times New Roman" w:hAnsi="Times New Roman" w:eastAsia="宋体"/>
            <w:lang w:val="en-US" w:eastAsia="zh-CN"/>
          </w:rPr>
          <w:t xml:space="preserve">other </w:t>
        </w:r>
      </w:ins>
      <w:ins w:id="368" w:author="1" w:date="2015-08-18T14:35:23Z">
        <w:r>
          <w:rPr>
            <w:rFonts w:hint="eastAsia" w:ascii="Times New Roman" w:hAnsi="Times New Roman" w:eastAsia="宋体"/>
            <w:lang w:val="en-US" w:eastAsia="zh-CN"/>
          </w:rPr>
          <w:t>drug</w:t>
        </w:r>
      </w:ins>
      <w:ins w:id="369" w:author="1" w:date="2015-08-18T14:35:24Z">
        <w:r>
          <w:rPr>
            <w:rFonts w:hint="eastAsia" w:ascii="Times New Roman" w:hAnsi="Times New Roman" w:eastAsia="宋体"/>
            <w:lang w:val="en-US" w:eastAsia="zh-CN"/>
          </w:rPr>
          <w:t xml:space="preserve">s and </w:t>
        </w:r>
      </w:ins>
      <w:ins w:id="370" w:author="1" w:date="2015-08-18T14:35:25Z">
        <w:r>
          <w:rPr>
            <w:rFonts w:hint="eastAsia" w:ascii="Times New Roman" w:hAnsi="Times New Roman" w:eastAsia="宋体"/>
            <w:lang w:val="en-US" w:eastAsia="zh-CN"/>
          </w:rPr>
          <w:t>prote</w:t>
        </w:r>
      </w:ins>
      <w:ins w:id="371" w:author="1" w:date="2015-08-18T14:35:26Z">
        <w:r>
          <w:rPr>
            <w:rFonts w:hint="eastAsia" w:ascii="Times New Roman" w:hAnsi="Times New Roman" w:eastAsia="宋体"/>
            <w:lang w:val="en-US" w:eastAsia="zh-CN"/>
          </w:rPr>
          <w:t xml:space="preserve">ins </w:t>
        </w:r>
      </w:ins>
      <w:ins w:id="372" w:author="1" w:date="2015-08-18T14:35:28Z">
        <w:r>
          <w:rPr>
            <w:rFonts w:hint="eastAsia" w:ascii="Times New Roman" w:hAnsi="Times New Roman" w:eastAsia="宋体"/>
            <w:lang w:val="en-US" w:eastAsia="zh-CN"/>
          </w:rPr>
          <w:t>conne</w:t>
        </w:r>
      </w:ins>
      <w:ins w:id="373" w:author="1" w:date="2015-08-18T14:35:29Z">
        <w:r>
          <w:rPr>
            <w:rFonts w:hint="eastAsia" w:ascii="Times New Roman" w:hAnsi="Times New Roman" w:eastAsia="宋体"/>
            <w:lang w:val="en-US" w:eastAsia="zh-CN"/>
          </w:rPr>
          <w:t>cting</w:t>
        </w:r>
      </w:ins>
      <w:ins w:id="374" w:author="1" w:date="2015-08-18T14:35:30Z">
        <w:r>
          <w:rPr>
            <w:rFonts w:hint="eastAsia" w:ascii="Times New Roman" w:hAnsi="Times New Roman" w:eastAsia="宋体"/>
            <w:lang w:val="en-US" w:eastAsia="zh-CN"/>
          </w:rPr>
          <w:t xml:space="preserve"> to th</w:t>
        </w:r>
      </w:ins>
      <w:ins w:id="375" w:author="1" w:date="2015-08-18T14:35:31Z">
        <w:r>
          <w:rPr>
            <w:rFonts w:hint="eastAsia" w:ascii="Times New Roman" w:hAnsi="Times New Roman" w:eastAsia="宋体"/>
            <w:lang w:val="en-US" w:eastAsia="zh-CN"/>
          </w:rPr>
          <w:t>em</w:t>
        </w:r>
      </w:ins>
      <w:ins w:id="376" w:author="1" w:date="2015-08-18T14:35:32Z">
        <w:r>
          <w:rPr>
            <w:rFonts w:hint="eastAsia" w:ascii="Times New Roman" w:hAnsi="Times New Roman" w:eastAsia="宋体"/>
            <w:lang w:val="en-US" w:eastAsia="zh-CN"/>
          </w:rPr>
          <w:t>.</w:t>
        </w:r>
      </w:ins>
      <w:ins w:id="377" w:author="1" w:date="2015-08-18T14:35:36Z">
        <w:r>
          <w:rPr>
            <w:rFonts w:hint="eastAsia" w:ascii="Times New Roman" w:hAnsi="Times New Roman" w:eastAsia="宋体"/>
            <w:lang w:val="en-US" w:eastAsia="zh-CN"/>
          </w:rPr>
          <w:t xml:space="preserve"> </w:t>
        </w:r>
      </w:ins>
      <w:ins w:id="378" w:author="1" w:date="2015-08-18T14:35:39Z">
        <w:r>
          <w:rPr>
            <w:rFonts w:hint="eastAsia" w:ascii="Times New Roman" w:hAnsi="Times New Roman" w:eastAsia="宋体"/>
            <w:lang w:val="en-US" w:eastAsia="zh-CN"/>
          </w:rPr>
          <w:t>T</w:t>
        </w:r>
      </w:ins>
      <w:ins w:id="379" w:author="1" w:date="2015-08-18T14:35:40Z">
        <w:r>
          <w:rPr>
            <w:rFonts w:hint="eastAsia" w:ascii="Times New Roman" w:hAnsi="Times New Roman" w:eastAsia="宋体"/>
            <w:lang w:val="en-US" w:eastAsia="zh-CN"/>
          </w:rPr>
          <w:t xml:space="preserve">hen </w:t>
        </w:r>
      </w:ins>
      <w:ins w:id="380" w:author="1" w:date="2015-08-18T14:35:42Z">
        <w:r>
          <w:rPr>
            <w:rFonts w:hint="eastAsia" w:ascii="Times New Roman" w:hAnsi="Times New Roman" w:eastAsia="宋体"/>
            <w:lang w:val="en-US" w:eastAsia="zh-CN"/>
          </w:rPr>
          <w:t>M</w:t>
        </w:r>
      </w:ins>
      <w:ins w:id="381" w:author="1" w:date="2015-08-18T14:35:43Z">
        <w:r>
          <w:rPr>
            <w:rFonts w:hint="eastAsia" w:ascii="Times New Roman" w:hAnsi="Times New Roman" w:eastAsia="宋体"/>
            <w:lang w:val="en-US" w:eastAsia="zh-CN"/>
          </w:rPr>
          <w:t>AXIF</w:t>
        </w:r>
      </w:ins>
      <w:ins w:id="382" w:author="1" w:date="2015-08-18T14:35:44Z">
        <w:r>
          <w:rPr>
            <w:rFonts w:hint="eastAsia" w:ascii="Times New Roman" w:hAnsi="Times New Roman" w:eastAsia="宋体"/>
            <w:lang w:val="en-US" w:eastAsia="zh-CN"/>
          </w:rPr>
          <w:t xml:space="preserve"> </w:t>
        </w:r>
      </w:ins>
      <w:ins w:id="383" w:author="1" w:date="2015-08-18T14:35:46Z">
        <w:r>
          <w:rPr>
            <w:rFonts w:hint="eastAsia" w:ascii="Times New Roman" w:hAnsi="Times New Roman" w:eastAsia="宋体"/>
            <w:lang w:val="en-US" w:eastAsia="zh-CN"/>
          </w:rPr>
          <w:t>al</w:t>
        </w:r>
      </w:ins>
      <w:ins w:id="384" w:author="1" w:date="2015-08-18T14:35:47Z">
        <w:r>
          <w:rPr>
            <w:rFonts w:hint="eastAsia" w:ascii="Times New Roman" w:hAnsi="Times New Roman" w:eastAsia="宋体"/>
            <w:lang w:val="en-US" w:eastAsia="zh-CN"/>
          </w:rPr>
          <w:t>gorit</w:t>
        </w:r>
      </w:ins>
      <w:ins w:id="385" w:author="1" w:date="2015-08-18T14:35:48Z">
        <w:r>
          <w:rPr>
            <w:rFonts w:hint="eastAsia" w:ascii="Times New Roman" w:hAnsi="Times New Roman" w:eastAsia="宋体"/>
            <w:lang w:val="en-US" w:eastAsia="zh-CN"/>
          </w:rPr>
          <w:t xml:space="preserve">hm </w:t>
        </w:r>
      </w:ins>
      <w:ins w:id="386" w:author="1" w:date="2015-08-18T14:35:54Z">
        <w:r>
          <w:rPr>
            <w:rFonts w:hint="eastAsia" w:ascii="Times New Roman" w:hAnsi="Times New Roman" w:eastAsia="宋体"/>
            <w:lang w:val="en-US" w:eastAsia="zh-CN"/>
          </w:rPr>
          <w:t>which</w:t>
        </w:r>
      </w:ins>
      <w:ins w:id="387" w:author="1" w:date="2015-08-18T14:35:55Z">
        <w:r>
          <w:rPr>
            <w:rFonts w:hint="eastAsia" w:ascii="Times New Roman" w:hAnsi="Times New Roman" w:eastAsia="宋体"/>
            <w:lang w:val="en-US" w:eastAsia="zh-CN"/>
          </w:rPr>
          <w:t xml:space="preserve"> used</w:t>
        </w:r>
      </w:ins>
      <w:ins w:id="388" w:author="1" w:date="2015-08-18T14:35:56Z">
        <w:r>
          <w:rPr>
            <w:rFonts w:hint="eastAsia" w:ascii="Times New Roman" w:hAnsi="Times New Roman" w:eastAsia="宋体"/>
            <w:lang w:val="en-US" w:eastAsia="zh-CN"/>
          </w:rPr>
          <w:t xml:space="preserve"> to </w:t>
        </w:r>
      </w:ins>
      <w:ins w:id="389" w:author="1" w:date="2015-08-18T14:35:58Z">
        <w:r>
          <w:rPr>
            <w:rFonts w:hint="eastAsia" w:ascii="Times New Roman" w:hAnsi="Times New Roman" w:eastAsia="宋体"/>
            <w:lang w:val="en-US" w:eastAsia="zh-CN"/>
          </w:rPr>
          <w:t>cal</w:t>
        </w:r>
      </w:ins>
      <w:ins w:id="390" w:author="1" w:date="2015-08-18T14:35:59Z">
        <w:r>
          <w:rPr>
            <w:rFonts w:hint="eastAsia" w:ascii="Times New Roman" w:hAnsi="Times New Roman" w:eastAsia="宋体"/>
            <w:lang w:val="en-US" w:eastAsia="zh-CN"/>
          </w:rPr>
          <w:t>c</w:t>
        </w:r>
      </w:ins>
      <w:ins w:id="391" w:author="1" w:date="2015-08-18T14:36:00Z">
        <w:r>
          <w:rPr>
            <w:rFonts w:hint="eastAsia" w:ascii="Times New Roman" w:hAnsi="Times New Roman" w:eastAsia="宋体"/>
            <w:lang w:val="en-US" w:eastAsia="zh-CN"/>
          </w:rPr>
          <w:t>u</w:t>
        </w:r>
      </w:ins>
      <w:ins w:id="392" w:author="1" w:date="2015-08-18T14:36:01Z">
        <w:r>
          <w:rPr>
            <w:rFonts w:hint="eastAsia" w:ascii="Times New Roman" w:hAnsi="Times New Roman" w:eastAsia="宋体"/>
            <w:lang w:val="en-US" w:eastAsia="zh-CN"/>
          </w:rPr>
          <w:t>la</w:t>
        </w:r>
      </w:ins>
      <w:ins w:id="393" w:author="1" w:date="2015-08-18T14:36:02Z">
        <w:r>
          <w:rPr>
            <w:rFonts w:hint="eastAsia" w:ascii="Times New Roman" w:hAnsi="Times New Roman" w:eastAsia="宋体"/>
            <w:lang w:val="en-US" w:eastAsia="zh-CN"/>
          </w:rPr>
          <w:t xml:space="preserve">te </w:t>
        </w:r>
      </w:ins>
      <w:ins w:id="394" w:author="1" w:date="2015-08-18T14:36:03Z">
        <w:r>
          <w:rPr>
            <w:rFonts w:hint="eastAsia" w:ascii="Times New Roman" w:hAnsi="Times New Roman" w:eastAsia="宋体"/>
            <w:lang w:val="en-US" w:eastAsia="zh-CN"/>
          </w:rPr>
          <w:t xml:space="preserve">any </w:t>
        </w:r>
      </w:ins>
      <w:ins w:id="395" w:author="1" w:date="2015-08-18T14:36:04Z">
        <w:r>
          <w:rPr>
            <w:rFonts w:hint="eastAsia" w:ascii="Times New Roman" w:hAnsi="Times New Roman" w:eastAsia="宋体"/>
            <w:lang w:val="en-US" w:eastAsia="zh-CN"/>
          </w:rPr>
          <w:t>pair</w:t>
        </w:r>
      </w:ins>
      <w:ins w:id="396" w:author="1" w:date="2015-08-18T14:36:05Z">
        <w:r>
          <w:rPr>
            <w:rFonts w:hint="eastAsia" w:ascii="Times New Roman" w:hAnsi="Times New Roman" w:eastAsia="宋体"/>
            <w:lang w:val="en-US" w:eastAsia="zh-CN"/>
          </w:rPr>
          <w:t xml:space="preserve"> </w:t>
        </w:r>
      </w:ins>
      <w:ins w:id="397" w:author="1" w:date="2015-08-18T14:36:06Z">
        <w:r>
          <w:rPr>
            <w:rFonts w:hint="eastAsia" w:ascii="Times New Roman" w:hAnsi="Times New Roman" w:eastAsia="宋体"/>
            <w:lang w:val="en-US" w:eastAsia="zh-CN"/>
          </w:rPr>
          <w:t>of inter</w:t>
        </w:r>
      </w:ins>
      <w:ins w:id="398" w:author="1" w:date="2015-08-18T14:36:07Z">
        <w:r>
          <w:rPr>
            <w:rFonts w:hint="eastAsia" w:ascii="Times New Roman" w:hAnsi="Times New Roman" w:eastAsia="宋体"/>
            <w:lang w:val="en-US" w:eastAsia="zh-CN"/>
          </w:rPr>
          <w:t>actio</w:t>
        </w:r>
      </w:ins>
      <w:ins w:id="399" w:author="1" w:date="2015-08-18T14:36:08Z">
        <w:r>
          <w:rPr>
            <w:rFonts w:hint="eastAsia" w:ascii="Times New Roman" w:hAnsi="Times New Roman" w:eastAsia="宋体"/>
            <w:lang w:val="en-US" w:eastAsia="zh-CN"/>
          </w:rPr>
          <w:t>n s</w:t>
        </w:r>
      </w:ins>
      <w:ins w:id="400" w:author="1" w:date="2015-08-18T14:36:09Z">
        <w:r>
          <w:rPr>
            <w:rFonts w:hint="eastAsia" w:ascii="Times New Roman" w:hAnsi="Times New Roman" w:eastAsia="宋体"/>
            <w:lang w:val="en-US" w:eastAsia="zh-CN"/>
          </w:rPr>
          <w:t>cor</w:t>
        </w:r>
      </w:ins>
      <w:ins w:id="401" w:author="1" w:date="2015-08-18T14:36:10Z">
        <w:r>
          <w:rPr>
            <w:rFonts w:hint="eastAsia" w:ascii="Times New Roman" w:hAnsi="Times New Roman" w:eastAsia="宋体"/>
            <w:lang w:val="en-US" w:eastAsia="zh-CN"/>
          </w:rPr>
          <w:t xml:space="preserve">e </w:t>
        </w:r>
      </w:ins>
      <w:ins w:id="402" w:author="1" w:date="2015-08-18T14:36:16Z">
        <w:r>
          <w:rPr>
            <w:rFonts w:hint="eastAsia" w:ascii="Times New Roman" w:hAnsi="Times New Roman" w:eastAsia="宋体"/>
            <w:lang w:val="en-US" w:eastAsia="zh-CN"/>
          </w:rPr>
          <w:t>i</w:t>
        </w:r>
      </w:ins>
      <w:ins w:id="403" w:author="1" w:date="2015-08-18T14:36:17Z">
        <w:r>
          <w:rPr>
            <w:rFonts w:hint="eastAsia" w:ascii="Times New Roman" w:hAnsi="Times New Roman" w:eastAsia="宋体"/>
            <w:lang w:val="en-US" w:eastAsia="zh-CN"/>
          </w:rPr>
          <w:t>n a</w:t>
        </w:r>
      </w:ins>
      <w:ins w:id="404" w:author="1" w:date="2015-08-18T14:36:18Z">
        <w:r>
          <w:rPr>
            <w:rFonts w:hint="eastAsia" w:ascii="Times New Roman" w:hAnsi="Times New Roman" w:eastAsia="宋体"/>
            <w:lang w:val="en-US" w:eastAsia="zh-CN"/>
          </w:rPr>
          <w:t xml:space="preserve"> n</w:t>
        </w:r>
      </w:ins>
      <w:ins w:id="405" w:author="1" w:date="2015-08-18T14:36:19Z">
        <w:r>
          <w:rPr>
            <w:rFonts w:hint="eastAsia" w:ascii="Times New Roman" w:hAnsi="Times New Roman" w:eastAsia="宋体"/>
            <w:lang w:val="en-US" w:eastAsia="zh-CN"/>
          </w:rPr>
          <w:t>et</w:t>
        </w:r>
      </w:ins>
      <w:ins w:id="406" w:author="1" w:date="2015-08-18T14:36:21Z">
        <w:r>
          <w:rPr>
            <w:rFonts w:hint="eastAsia" w:ascii="Times New Roman" w:hAnsi="Times New Roman" w:eastAsia="宋体"/>
            <w:lang w:val="en-US" w:eastAsia="zh-CN"/>
          </w:rPr>
          <w:t>wo</w:t>
        </w:r>
      </w:ins>
      <w:ins w:id="407" w:author="1" w:date="2015-08-18T14:36:22Z">
        <w:r>
          <w:rPr>
            <w:rFonts w:hint="eastAsia" w:ascii="Times New Roman" w:hAnsi="Times New Roman" w:eastAsia="宋体"/>
            <w:lang w:val="en-US" w:eastAsia="zh-CN"/>
          </w:rPr>
          <w:t>rk</w:t>
        </w:r>
      </w:ins>
      <w:ins w:id="408" w:author="1" w:date="2015-08-18T14:36:23Z">
        <w:r>
          <w:rPr>
            <w:rFonts w:hint="eastAsia" w:ascii="Times New Roman" w:hAnsi="Times New Roman" w:eastAsia="宋体"/>
            <w:lang w:val="en-US" w:eastAsia="zh-CN"/>
          </w:rPr>
          <w:t xml:space="preserve"> is </w:t>
        </w:r>
      </w:ins>
      <w:ins w:id="409" w:author="1" w:date="2015-08-18T14:36:37Z">
        <w:r>
          <w:rPr>
            <w:rFonts w:hint="eastAsia" w:ascii="Times New Roman" w:hAnsi="Times New Roman" w:eastAsia="宋体"/>
            <w:lang w:val="en-US" w:eastAsia="zh-CN"/>
          </w:rPr>
          <w:t>app</w:t>
        </w:r>
      </w:ins>
      <w:ins w:id="410" w:author="1" w:date="2015-08-18T14:36:38Z">
        <w:r>
          <w:rPr>
            <w:rFonts w:hint="eastAsia" w:ascii="Times New Roman" w:hAnsi="Times New Roman" w:eastAsia="宋体"/>
            <w:lang w:val="en-US" w:eastAsia="zh-CN"/>
          </w:rPr>
          <w:t>lie</w:t>
        </w:r>
      </w:ins>
      <w:ins w:id="411" w:author="1" w:date="2015-08-18T14:36:39Z">
        <w:r>
          <w:rPr>
            <w:rFonts w:hint="eastAsia" w:ascii="Times New Roman" w:hAnsi="Times New Roman" w:eastAsia="宋体"/>
            <w:lang w:val="en-US" w:eastAsia="zh-CN"/>
          </w:rPr>
          <w:t xml:space="preserve">d </w:t>
        </w:r>
      </w:ins>
      <w:ins w:id="412" w:author="1" w:date="2015-08-18T14:36:40Z">
        <w:r>
          <w:rPr>
            <w:rFonts w:hint="eastAsia" w:ascii="Times New Roman" w:hAnsi="Times New Roman" w:eastAsia="宋体"/>
            <w:lang w:val="en-US" w:eastAsia="zh-CN"/>
          </w:rPr>
          <w:t xml:space="preserve">to </w:t>
        </w:r>
      </w:ins>
      <w:ins w:id="413" w:author="1" w:date="2015-08-18T14:37:08Z">
        <w:r>
          <w:rPr>
            <w:rFonts w:hint="eastAsia" w:ascii="Times New Roman" w:hAnsi="Times New Roman" w:eastAsia="宋体"/>
            <w:lang w:val="en-US" w:eastAsia="zh-CN"/>
          </w:rPr>
          <w:t>ca</w:t>
        </w:r>
      </w:ins>
      <w:ins w:id="414" w:author="1" w:date="2015-08-18T14:37:09Z">
        <w:r>
          <w:rPr>
            <w:rFonts w:hint="eastAsia" w:ascii="Times New Roman" w:hAnsi="Times New Roman" w:eastAsia="宋体"/>
            <w:lang w:val="en-US" w:eastAsia="zh-CN"/>
          </w:rPr>
          <w:t>l</w:t>
        </w:r>
      </w:ins>
      <w:ins w:id="415" w:author="1" w:date="2015-08-18T14:37:10Z">
        <w:r>
          <w:rPr>
            <w:rFonts w:hint="eastAsia" w:ascii="Times New Roman" w:hAnsi="Times New Roman" w:eastAsia="宋体"/>
            <w:lang w:val="en-US" w:eastAsia="zh-CN"/>
          </w:rPr>
          <w:t>culat</w:t>
        </w:r>
      </w:ins>
      <w:ins w:id="416" w:author="1" w:date="2015-08-18T14:37:11Z">
        <w:r>
          <w:rPr>
            <w:rFonts w:hint="eastAsia" w:ascii="Times New Roman" w:hAnsi="Times New Roman" w:eastAsia="宋体"/>
            <w:lang w:val="en-US" w:eastAsia="zh-CN"/>
          </w:rPr>
          <w:t xml:space="preserve">e the </w:t>
        </w:r>
      </w:ins>
      <w:ins w:id="417" w:author="1" w:date="2015-08-18T14:37:13Z">
        <w:r>
          <w:rPr>
            <w:rFonts w:hint="eastAsia" w:ascii="Times New Roman" w:hAnsi="Times New Roman" w:eastAsia="宋体"/>
            <w:lang w:val="en-US" w:eastAsia="zh-CN"/>
          </w:rPr>
          <w:t>int</w:t>
        </w:r>
      </w:ins>
      <w:ins w:id="418" w:author="1" w:date="2015-08-18T14:37:14Z">
        <w:r>
          <w:rPr>
            <w:rFonts w:hint="eastAsia" w:ascii="Times New Roman" w:hAnsi="Times New Roman" w:eastAsia="宋体"/>
            <w:lang w:val="en-US" w:eastAsia="zh-CN"/>
          </w:rPr>
          <w:t>eracti</w:t>
        </w:r>
      </w:ins>
      <w:ins w:id="419" w:author="1" w:date="2015-08-18T14:37:15Z">
        <w:r>
          <w:rPr>
            <w:rFonts w:hint="eastAsia" w:ascii="Times New Roman" w:hAnsi="Times New Roman" w:eastAsia="宋体"/>
            <w:lang w:val="en-US" w:eastAsia="zh-CN"/>
          </w:rPr>
          <w:t xml:space="preserve">on </w:t>
        </w:r>
      </w:ins>
      <w:ins w:id="420" w:author="1" w:date="2015-08-18T14:37:19Z">
        <w:r>
          <w:rPr>
            <w:rFonts w:hint="eastAsia" w:ascii="Times New Roman" w:hAnsi="Times New Roman" w:eastAsia="宋体"/>
            <w:lang w:val="en-US" w:eastAsia="zh-CN"/>
          </w:rPr>
          <w:t>be</w:t>
        </w:r>
      </w:ins>
      <w:ins w:id="421" w:author="1" w:date="2015-08-18T14:37:20Z">
        <w:r>
          <w:rPr>
            <w:rFonts w:hint="eastAsia" w:ascii="Times New Roman" w:hAnsi="Times New Roman" w:eastAsia="宋体"/>
            <w:lang w:val="en-US" w:eastAsia="zh-CN"/>
          </w:rPr>
          <w:t>twee</w:t>
        </w:r>
      </w:ins>
      <w:ins w:id="422" w:author="1" w:date="2015-08-18T14:37:21Z">
        <w:r>
          <w:rPr>
            <w:rFonts w:hint="eastAsia" w:ascii="Times New Roman" w:hAnsi="Times New Roman" w:eastAsia="宋体"/>
            <w:lang w:val="en-US" w:eastAsia="zh-CN"/>
          </w:rPr>
          <w:t>n dr</w:t>
        </w:r>
      </w:ins>
      <w:ins w:id="423" w:author="1" w:date="2015-08-18T14:37:22Z">
        <w:r>
          <w:rPr>
            <w:rFonts w:hint="eastAsia" w:ascii="Times New Roman" w:hAnsi="Times New Roman" w:eastAsia="宋体"/>
            <w:lang w:val="en-US" w:eastAsia="zh-CN"/>
          </w:rPr>
          <w:t>ug</w:t>
        </w:r>
      </w:ins>
      <w:ins w:id="424" w:author="1" w:date="2015-08-18T14:37:23Z">
        <w:r>
          <w:rPr>
            <w:rFonts w:hint="eastAsia" w:ascii="Times New Roman" w:hAnsi="Times New Roman" w:eastAsia="宋体"/>
            <w:lang w:val="en-US" w:eastAsia="zh-CN"/>
          </w:rPr>
          <w:t xml:space="preserve"> and </w:t>
        </w:r>
      </w:ins>
      <w:ins w:id="425" w:author="1" w:date="2015-08-18T14:37:24Z">
        <w:r>
          <w:rPr>
            <w:rFonts w:hint="eastAsia" w:ascii="Times New Roman" w:hAnsi="Times New Roman" w:eastAsia="宋体"/>
            <w:lang w:val="en-US" w:eastAsia="zh-CN"/>
          </w:rPr>
          <w:t>protein</w:t>
        </w:r>
      </w:ins>
      <w:ins w:id="426" w:author="1" w:date="2015-08-18T14:37:25Z">
        <w:r>
          <w:rPr>
            <w:rFonts w:hint="eastAsia" w:ascii="Times New Roman" w:hAnsi="Times New Roman" w:eastAsia="宋体"/>
            <w:lang w:val="en-US" w:eastAsia="zh-CN"/>
          </w:rPr>
          <w:t xml:space="preserve"> </w:t>
        </w:r>
      </w:ins>
      <w:ins w:id="427" w:author="1" w:date="2015-08-18T14:37:26Z">
        <w:r>
          <w:rPr>
            <w:rFonts w:hint="eastAsia" w:ascii="Times New Roman" w:hAnsi="Times New Roman" w:eastAsia="宋体"/>
            <w:lang w:val="en-US" w:eastAsia="zh-CN"/>
          </w:rPr>
          <w:t>we wa</w:t>
        </w:r>
      </w:ins>
      <w:ins w:id="428" w:author="1" w:date="2015-08-18T14:37:27Z">
        <w:r>
          <w:rPr>
            <w:rFonts w:hint="eastAsia" w:ascii="Times New Roman" w:hAnsi="Times New Roman" w:eastAsia="宋体"/>
            <w:lang w:val="en-US" w:eastAsia="zh-CN"/>
          </w:rPr>
          <w:t>nt</w:t>
        </w:r>
      </w:ins>
      <w:ins w:id="429" w:author="1" w:date="2015-08-18T14:37:28Z">
        <w:r>
          <w:rPr>
            <w:rFonts w:hint="eastAsia" w:ascii="Times New Roman" w:hAnsi="Times New Roman" w:eastAsia="宋体"/>
            <w:lang w:val="en-US" w:eastAsia="zh-CN"/>
          </w:rPr>
          <w:t xml:space="preserve">. </w:t>
        </w:r>
      </w:ins>
      <w:ins w:id="430" w:author="1" w:date="2015-08-18T14:37:29Z">
        <w:r>
          <w:rPr>
            <w:rFonts w:hint="eastAsia" w:ascii="Times New Roman" w:hAnsi="Times New Roman" w:eastAsia="宋体"/>
            <w:lang w:val="en-US" w:eastAsia="zh-CN"/>
          </w:rPr>
          <w:t>A</w:t>
        </w:r>
      </w:ins>
      <w:ins w:id="431" w:author="1" w:date="2015-08-18T14:37:31Z">
        <w:r>
          <w:rPr>
            <w:rFonts w:hint="eastAsia" w:ascii="Times New Roman" w:hAnsi="Times New Roman" w:eastAsia="宋体"/>
            <w:lang w:val="en-US" w:eastAsia="zh-CN"/>
          </w:rPr>
          <w:t>ccor</w:t>
        </w:r>
      </w:ins>
      <w:ins w:id="432" w:author="1" w:date="2015-08-18T14:37:32Z">
        <w:r>
          <w:rPr>
            <w:rFonts w:hint="eastAsia" w:ascii="Times New Roman" w:hAnsi="Times New Roman" w:eastAsia="宋体"/>
            <w:lang w:val="en-US" w:eastAsia="zh-CN"/>
          </w:rPr>
          <w:t>ding t</w:t>
        </w:r>
      </w:ins>
      <w:ins w:id="433" w:author="1" w:date="2015-08-18T14:37:33Z">
        <w:r>
          <w:rPr>
            <w:rFonts w:hint="eastAsia" w:ascii="Times New Roman" w:hAnsi="Times New Roman" w:eastAsia="宋体"/>
            <w:lang w:val="en-US" w:eastAsia="zh-CN"/>
          </w:rPr>
          <w:t xml:space="preserve">he  </w:t>
        </w:r>
      </w:ins>
      <w:ins w:id="434" w:author="1" w:date="2015-08-18T14:37:35Z">
        <w:r>
          <w:rPr>
            <w:rFonts w:hint="eastAsia" w:ascii="Times New Roman" w:hAnsi="Times New Roman" w:eastAsia="宋体"/>
            <w:lang w:val="en-US" w:eastAsia="zh-CN"/>
          </w:rPr>
          <w:t>sco</w:t>
        </w:r>
      </w:ins>
      <w:ins w:id="435" w:author="1" w:date="2015-08-18T14:37:37Z">
        <w:r>
          <w:rPr>
            <w:rFonts w:hint="eastAsia" w:ascii="Times New Roman" w:hAnsi="Times New Roman" w:eastAsia="宋体"/>
            <w:lang w:val="en-US" w:eastAsia="zh-CN"/>
          </w:rPr>
          <w:t>r</w:t>
        </w:r>
      </w:ins>
      <w:ins w:id="436" w:author="1" w:date="2015-08-18T14:37:38Z">
        <w:r>
          <w:rPr>
            <w:rFonts w:hint="eastAsia" w:ascii="Times New Roman" w:hAnsi="Times New Roman" w:eastAsia="宋体"/>
            <w:lang w:val="en-US" w:eastAsia="zh-CN"/>
          </w:rPr>
          <w:t>e</w:t>
        </w:r>
      </w:ins>
      <w:ins w:id="437" w:author="1" w:date="2015-08-18T14:37:41Z">
        <w:r>
          <w:rPr>
            <w:rFonts w:hint="eastAsia" w:ascii="Times New Roman" w:hAnsi="Times New Roman" w:eastAsia="宋体"/>
            <w:lang w:val="en-US" w:eastAsia="zh-CN"/>
          </w:rPr>
          <w:t>,</w:t>
        </w:r>
      </w:ins>
      <w:ins w:id="438" w:author="1" w:date="2015-08-18T14:37:44Z">
        <w:r>
          <w:rPr>
            <w:rFonts w:hint="eastAsia" w:ascii="Times New Roman" w:hAnsi="Times New Roman" w:eastAsia="宋体"/>
            <w:lang w:val="en-US" w:eastAsia="zh-CN"/>
          </w:rPr>
          <w:t xml:space="preserve"> </w:t>
        </w:r>
      </w:ins>
      <w:ins w:id="439" w:author="1" w:date="2015-08-18T14:37:45Z">
        <w:r>
          <w:rPr>
            <w:rFonts w:hint="eastAsia" w:ascii="Times New Roman" w:hAnsi="Times New Roman" w:eastAsia="宋体"/>
            <w:lang w:val="en-US" w:eastAsia="zh-CN"/>
          </w:rPr>
          <w:t>it cou</w:t>
        </w:r>
      </w:ins>
      <w:ins w:id="440" w:author="1" w:date="2015-08-18T14:37:46Z">
        <w:r>
          <w:rPr>
            <w:rFonts w:hint="eastAsia" w:ascii="Times New Roman" w:hAnsi="Times New Roman" w:eastAsia="宋体"/>
            <w:lang w:val="en-US" w:eastAsia="zh-CN"/>
          </w:rPr>
          <w:t>ld be</w:t>
        </w:r>
      </w:ins>
      <w:ins w:id="441" w:author="1" w:date="2015-08-18T14:37:47Z">
        <w:r>
          <w:rPr>
            <w:rFonts w:hint="eastAsia" w:ascii="Times New Roman" w:hAnsi="Times New Roman" w:eastAsia="宋体"/>
            <w:lang w:val="en-US" w:eastAsia="zh-CN"/>
          </w:rPr>
          <w:t xml:space="preserve"> j</w:t>
        </w:r>
      </w:ins>
      <w:ins w:id="442" w:author="1" w:date="2015-08-18T14:37:48Z">
        <w:r>
          <w:rPr>
            <w:rFonts w:hint="eastAsia" w:ascii="Times New Roman" w:hAnsi="Times New Roman" w:eastAsia="宋体"/>
            <w:lang w:val="en-US" w:eastAsia="zh-CN"/>
          </w:rPr>
          <w:t>u</w:t>
        </w:r>
      </w:ins>
      <w:ins w:id="443" w:author="1" w:date="2015-08-18T14:37:49Z">
        <w:r>
          <w:rPr>
            <w:rFonts w:hint="eastAsia" w:ascii="Times New Roman" w:hAnsi="Times New Roman" w:eastAsia="宋体"/>
            <w:lang w:val="en-US" w:eastAsia="zh-CN"/>
          </w:rPr>
          <w:t xml:space="preserve">dged </w:t>
        </w:r>
      </w:ins>
      <w:ins w:id="444" w:author="1" w:date="2015-08-18T14:37:50Z">
        <w:r>
          <w:rPr>
            <w:rFonts w:hint="eastAsia" w:ascii="Times New Roman" w:hAnsi="Times New Roman" w:eastAsia="宋体"/>
            <w:lang w:val="en-US" w:eastAsia="zh-CN"/>
          </w:rPr>
          <w:t>whe</w:t>
        </w:r>
      </w:ins>
      <w:ins w:id="445" w:author="1" w:date="2015-08-18T14:37:51Z">
        <w:r>
          <w:rPr>
            <w:rFonts w:hint="eastAsia" w:ascii="Times New Roman" w:hAnsi="Times New Roman" w:eastAsia="宋体"/>
            <w:lang w:val="en-US" w:eastAsia="zh-CN"/>
          </w:rPr>
          <w:t>t</w:t>
        </w:r>
      </w:ins>
      <w:ins w:id="446" w:author="1" w:date="2015-08-18T14:37:52Z">
        <w:r>
          <w:rPr>
            <w:rFonts w:hint="eastAsia" w:ascii="Times New Roman" w:hAnsi="Times New Roman" w:eastAsia="宋体"/>
            <w:lang w:val="en-US" w:eastAsia="zh-CN"/>
          </w:rPr>
          <w:t>her</w:t>
        </w:r>
      </w:ins>
      <w:ins w:id="447" w:author="1" w:date="2015-08-18T14:37:53Z">
        <w:r>
          <w:rPr>
            <w:rFonts w:hint="eastAsia" w:ascii="Times New Roman" w:hAnsi="Times New Roman" w:eastAsia="宋体"/>
            <w:lang w:val="en-US" w:eastAsia="zh-CN"/>
          </w:rPr>
          <w:t xml:space="preserve"> a </w:t>
        </w:r>
      </w:ins>
      <w:ins w:id="448" w:author="1" w:date="2015-08-18T14:37:54Z">
        <w:r>
          <w:rPr>
            <w:rFonts w:hint="eastAsia" w:ascii="Times New Roman" w:hAnsi="Times New Roman" w:eastAsia="宋体"/>
            <w:lang w:val="en-US" w:eastAsia="zh-CN"/>
          </w:rPr>
          <w:t>tar</w:t>
        </w:r>
      </w:ins>
      <w:ins w:id="449" w:author="1" w:date="2015-08-18T14:37:55Z">
        <w:r>
          <w:rPr>
            <w:rFonts w:hint="eastAsia" w:ascii="Times New Roman" w:hAnsi="Times New Roman" w:eastAsia="宋体"/>
            <w:lang w:val="en-US" w:eastAsia="zh-CN"/>
          </w:rPr>
          <w:t xml:space="preserve">get </w:t>
        </w:r>
      </w:ins>
      <w:ins w:id="450" w:author="1" w:date="2015-08-18T14:37:56Z">
        <w:r>
          <w:rPr>
            <w:rFonts w:hint="eastAsia" w:ascii="Times New Roman" w:hAnsi="Times New Roman" w:eastAsia="宋体"/>
            <w:lang w:val="en-US" w:eastAsia="zh-CN"/>
          </w:rPr>
          <w:t>or not</w:t>
        </w:r>
      </w:ins>
      <w:ins w:id="451" w:author="1" w:date="2015-08-18T14:37:57Z">
        <w:r>
          <w:rPr>
            <w:rFonts w:hint="eastAsia" w:ascii="Times New Roman" w:hAnsi="Times New Roman" w:eastAsia="宋体"/>
            <w:lang w:val="en-US" w:eastAsia="zh-CN"/>
          </w:rPr>
          <w:t>.</w:t>
        </w:r>
      </w:ins>
      <w:ins w:id="452" w:author="1" w:date="2015-08-18T14:37:59Z">
        <w:r>
          <w:rPr>
            <w:rFonts w:hint="eastAsia" w:ascii="Times New Roman" w:hAnsi="Times New Roman" w:eastAsia="宋体"/>
            <w:lang w:val="en-US" w:eastAsia="zh-CN"/>
          </w:rPr>
          <w:t xml:space="preserve"> </w:t>
        </w:r>
      </w:ins>
      <w:ins w:id="453" w:author="1" w:date="2015-08-18T14:38:02Z">
        <w:r>
          <w:rPr>
            <w:rFonts w:hint="eastAsia" w:ascii="Times New Roman" w:hAnsi="Times New Roman" w:eastAsia="宋体"/>
            <w:lang w:val="en-US" w:eastAsia="zh-CN"/>
          </w:rPr>
          <w:t>Th</w:t>
        </w:r>
      </w:ins>
      <w:ins w:id="454" w:author="1" w:date="2015-08-18T14:38:03Z">
        <w:r>
          <w:rPr>
            <w:rFonts w:hint="eastAsia" w:ascii="Times New Roman" w:hAnsi="Times New Roman" w:eastAsia="宋体"/>
            <w:lang w:val="en-US" w:eastAsia="zh-CN"/>
          </w:rPr>
          <w:t>roug</w:t>
        </w:r>
      </w:ins>
      <w:ins w:id="455" w:author="1" w:date="2015-08-18T14:38:04Z">
        <w:r>
          <w:rPr>
            <w:rFonts w:hint="eastAsia" w:ascii="Times New Roman" w:hAnsi="Times New Roman" w:eastAsia="宋体"/>
            <w:lang w:val="en-US" w:eastAsia="zh-CN"/>
          </w:rPr>
          <w:t xml:space="preserve">h </w:t>
        </w:r>
      </w:ins>
      <w:ins w:id="456" w:author="1" w:date="2015-08-18T14:38:05Z">
        <w:r>
          <w:rPr>
            <w:rFonts w:hint="eastAsia" w:ascii="Times New Roman" w:hAnsi="Times New Roman" w:eastAsia="宋体"/>
            <w:lang w:val="en-US" w:eastAsia="zh-CN"/>
          </w:rPr>
          <w:t>lea</w:t>
        </w:r>
      </w:ins>
      <w:ins w:id="457" w:author="1" w:date="2015-08-18T14:38:06Z">
        <w:r>
          <w:rPr>
            <w:rFonts w:hint="eastAsia" w:ascii="Times New Roman" w:hAnsi="Times New Roman" w:eastAsia="宋体"/>
            <w:lang w:val="en-US" w:eastAsia="zh-CN"/>
          </w:rPr>
          <w:t>ve</w:t>
        </w:r>
      </w:ins>
      <w:ins w:id="458" w:author="1" w:date="2015-08-18T14:38:07Z">
        <w:r>
          <w:rPr>
            <w:rFonts w:hint="eastAsia" w:ascii="Times New Roman" w:hAnsi="Times New Roman" w:eastAsia="宋体"/>
            <w:lang w:val="en-US" w:eastAsia="zh-CN"/>
          </w:rPr>
          <w:t>-one</w:t>
        </w:r>
      </w:ins>
      <w:ins w:id="459" w:author="1" w:date="2015-08-18T14:38:09Z">
        <w:r>
          <w:rPr>
            <w:rFonts w:hint="eastAsia" w:ascii="Times New Roman" w:hAnsi="Times New Roman" w:eastAsia="宋体"/>
            <w:lang w:val="en-US" w:eastAsia="zh-CN"/>
          </w:rPr>
          <w:t>-</w:t>
        </w:r>
      </w:ins>
      <w:ins w:id="460" w:author="1" w:date="2015-08-18T14:38:10Z">
        <w:r>
          <w:rPr>
            <w:rFonts w:hint="eastAsia" w:ascii="Times New Roman" w:hAnsi="Times New Roman" w:eastAsia="宋体"/>
            <w:lang w:val="en-US" w:eastAsia="zh-CN"/>
          </w:rPr>
          <w:t>out</w:t>
        </w:r>
      </w:ins>
      <w:ins w:id="461" w:author="1" w:date="2015-08-18T14:38:11Z">
        <w:r>
          <w:rPr>
            <w:rFonts w:hint="eastAsia" w:ascii="Times New Roman" w:hAnsi="Times New Roman" w:eastAsia="宋体"/>
            <w:lang w:val="en-US" w:eastAsia="zh-CN"/>
          </w:rPr>
          <w:t xml:space="preserve"> va</w:t>
        </w:r>
      </w:ins>
      <w:ins w:id="462" w:author="1" w:date="2015-08-18T14:38:12Z">
        <w:r>
          <w:rPr>
            <w:rFonts w:hint="eastAsia" w:ascii="Times New Roman" w:hAnsi="Times New Roman" w:eastAsia="宋体"/>
            <w:lang w:val="en-US" w:eastAsia="zh-CN"/>
          </w:rPr>
          <w:t>lid</w:t>
        </w:r>
      </w:ins>
      <w:ins w:id="463" w:author="1" w:date="2015-08-18T14:38:13Z">
        <w:r>
          <w:rPr>
            <w:rFonts w:hint="eastAsia" w:ascii="Times New Roman" w:hAnsi="Times New Roman" w:eastAsia="宋体"/>
            <w:lang w:val="en-US" w:eastAsia="zh-CN"/>
          </w:rPr>
          <w:t>a</w:t>
        </w:r>
      </w:ins>
      <w:ins w:id="464" w:author="1" w:date="2015-08-18T14:38:14Z">
        <w:r>
          <w:rPr>
            <w:rFonts w:hint="eastAsia" w:ascii="Times New Roman" w:hAnsi="Times New Roman" w:eastAsia="宋体"/>
            <w:lang w:val="en-US" w:eastAsia="zh-CN"/>
          </w:rPr>
          <w:t>tion,</w:t>
        </w:r>
      </w:ins>
      <w:ins w:id="465" w:author="1" w:date="2015-08-18T14:38:15Z">
        <w:r>
          <w:rPr>
            <w:rFonts w:hint="eastAsia" w:ascii="Times New Roman" w:hAnsi="Times New Roman" w:eastAsia="宋体"/>
            <w:lang w:val="en-US" w:eastAsia="zh-CN"/>
          </w:rPr>
          <w:t xml:space="preserve"> we </w:t>
        </w:r>
      </w:ins>
      <w:ins w:id="466" w:author="1" w:date="2015-08-18T14:38:16Z">
        <w:r>
          <w:rPr>
            <w:rFonts w:hint="eastAsia" w:ascii="Times New Roman" w:hAnsi="Times New Roman" w:eastAsia="宋体"/>
            <w:lang w:val="en-US" w:eastAsia="zh-CN"/>
          </w:rPr>
          <w:t>find</w:t>
        </w:r>
      </w:ins>
      <w:ins w:id="467" w:author="1" w:date="2015-08-18T14:38:17Z">
        <w:r>
          <w:rPr>
            <w:rFonts w:hint="eastAsia" w:ascii="Times New Roman" w:hAnsi="Times New Roman" w:eastAsia="宋体"/>
            <w:lang w:val="en-US" w:eastAsia="zh-CN"/>
          </w:rPr>
          <w:t xml:space="preserve"> that </w:t>
        </w:r>
      </w:ins>
      <w:ins w:id="468" w:author="1" w:date="2015-08-18T14:38:18Z">
        <w:r>
          <w:rPr>
            <w:rFonts w:hint="eastAsia" w:ascii="Times New Roman" w:hAnsi="Times New Roman" w:eastAsia="宋体"/>
            <w:lang w:val="en-US" w:eastAsia="zh-CN"/>
          </w:rPr>
          <w:t>M</w:t>
        </w:r>
      </w:ins>
      <w:ins w:id="469" w:author="1" w:date="2015-08-18T14:38:19Z">
        <w:r>
          <w:rPr>
            <w:rFonts w:hint="eastAsia" w:ascii="Times New Roman" w:hAnsi="Times New Roman" w:eastAsia="宋体"/>
            <w:lang w:val="en-US" w:eastAsia="zh-CN"/>
          </w:rPr>
          <w:t>AXIF</w:t>
        </w:r>
      </w:ins>
      <w:ins w:id="470" w:author="1" w:date="2015-08-18T14:38:23Z">
        <w:r>
          <w:rPr>
            <w:rFonts w:hint="eastAsia" w:ascii="Times New Roman" w:hAnsi="Times New Roman" w:eastAsia="宋体"/>
            <w:lang w:val="en-US" w:eastAsia="zh-CN"/>
          </w:rPr>
          <w:t xml:space="preserve"> </w:t>
        </w:r>
      </w:ins>
      <w:ins w:id="471" w:author="1" w:date="2015-08-18T14:38:24Z">
        <w:r>
          <w:rPr>
            <w:rFonts w:hint="eastAsia" w:ascii="Times New Roman" w:hAnsi="Times New Roman" w:eastAsia="宋体"/>
            <w:lang w:val="en-US" w:eastAsia="zh-CN"/>
          </w:rPr>
          <w:t>met</w:t>
        </w:r>
      </w:ins>
      <w:ins w:id="472" w:author="1" w:date="2015-08-18T14:38:25Z">
        <w:r>
          <w:rPr>
            <w:rFonts w:hint="eastAsia" w:ascii="Times New Roman" w:hAnsi="Times New Roman" w:eastAsia="宋体"/>
            <w:lang w:val="en-US" w:eastAsia="zh-CN"/>
          </w:rPr>
          <w:t xml:space="preserve">hod </w:t>
        </w:r>
      </w:ins>
      <w:ins w:id="473" w:author="1" w:date="2015-08-18T14:38:26Z">
        <w:r>
          <w:rPr>
            <w:rFonts w:hint="eastAsia" w:ascii="Times New Roman" w:hAnsi="Times New Roman" w:eastAsia="宋体"/>
            <w:lang w:val="en-US" w:eastAsia="zh-CN"/>
          </w:rPr>
          <w:t xml:space="preserve">has </w:t>
        </w:r>
      </w:ins>
      <w:ins w:id="474" w:author="1" w:date="2015-08-18T14:38:27Z">
        <w:r>
          <w:rPr>
            <w:rFonts w:hint="eastAsia" w:ascii="Times New Roman" w:hAnsi="Times New Roman" w:eastAsia="宋体"/>
            <w:lang w:val="en-US" w:eastAsia="zh-CN"/>
          </w:rPr>
          <w:t>gr</w:t>
        </w:r>
      </w:ins>
      <w:ins w:id="475" w:author="1" w:date="2015-08-18T14:38:28Z">
        <w:r>
          <w:rPr>
            <w:rFonts w:hint="eastAsia" w:ascii="Times New Roman" w:hAnsi="Times New Roman" w:eastAsia="宋体"/>
            <w:lang w:val="en-US" w:eastAsia="zh-CN"/>
          </w:rPr>
          <w:t>ea</w:t>
        </w:r>
      </w:ins>
      <w:ins w:id="476" w:author="1" w:date="2015-08-18T14:38:29Z">
        <w:r>
          <w:rPr>
            <w:rFonts w:hint="eastAsia" w:ascii="Times New Roman" w:hAnsi="Times New Roman" w:eastAsia="宋体"/>
            <w:lang w:val="en-US" w:eastAsia="zh-CN"/>
          </w:rPr>
          <w:t xml:space="preserve">t </w:t>
        </w:r>
      </w:ins>
      <w:ins w:id="477" w:author="1" w:date="2015-08-18T14:38:30Z">
        <w:r>
          <w:rPr>
            <w:rFonts w:hint="eastAsia" w:ascii="Times New Roman" w:hAnsi="Times New Roman" w:eastAsia="宋体"/>
            <w:lang w:val="en-US" w:eastAsia="zh-CN"/>
          </w:rPr>
          <w:t>ac</w:t>
        </w:r>
      </w:ins>
      <w:ins w:id="478" w:author="1" w:date="2015-08-18T14:38:31Z">
        <w:r>
          <w:rPr>
            <w:rFonts w:hint="eastAsia" w:ascii="Times New Roman" w:hAnsi="Times New Roman" w:eastAsia="宋体"/>
            <w:lang w:val="en-US" w:eastAsia="zh-CN"/>
          </w:rPr>
          <w:t>c</w:t>
        </w:r>
      </w:ins>
      <w:ins w:id="479" w:author="1" w:date="2015-08-18T14:38:32Z">
        <w:r>
          <w:rPr>
            <w:rFonts w:hint="eastAsia" w:ascii="Times New Roman" w:hAnsi="Times New Roman" w:eastAsia="宋体"/>
            <w:lang w:val="en-US" w:eastAsia="zh-CN"/>
          </w:rPr>
          <w:t>ura</w:t>
        </w:r>
      </w:ins>
      <w:ins w:id="480" w:author="1" w:date="2015-08-18T14:38:33Z">
        <w:r>
          <w:rPr>
            <w:rFonts w:hint="eastAsia" w:ascii="Times New Roman" w:hAnsi="Times New Roman" w:eastAsia="宋体"/>
            <w:lang w:val="en-US" w:eastAsia="zh-CN"/>
          </w:rPr>
          <w:t>cy</w:t>
        </w:r>
      </w:ins>
      <w:ins w:id="481" w:author="1" w:date="2015-08-18T14:38:34Z">
        <w:r>
          <w:rPr>
            <w:rFonts w:hint="eastAsia" w:ascii="Times New Roman" w:hAnsi="Times New Roman" w:eastAsia="宋体"/>
            <w:lang w:val="en-US" w:eastAsia="zh-CN"/>
          </w:rPr>
          <w:t xml:space="preserve">, </w:t>
        </w:r>
      </w:ins>
      <w:ins w:id="482" w:author="1" w:date="2015-08-18T14:38:35Z">
        <w:r>
          <w:rPr>
            <w:rFonts w:hint="eastAsia" w:ascii="Times New Roman" w:hAnsi="Times New Roman" w:eastAsia="宋体"/>
            <w:lang w:val="en-US" w:eastAsia="zh-CN"/>
          </w:rPr>
          <w:t>sensi</w:t>
        </w:r>
      </w:ins>
      <w:ins w:id="483" w:author="1" w:date="2015-08-18T14:38:36Z">
        <w:r>
          <w:rPr>
            <w:rFonts w:hint="eastAsia" w:ascii="Times New Roman" w:hAnsi="Times New Roman" w:eastAsia="宋体"/>
            <w:lang w:val="en-US" w:eastAsia="zh-CN"/>
          </w:rPr>
          <w:t>tivi</w:t>
        </w:r>
      </w:ins>
      <w:ins w:id="484" w:author="1" w:date="2015-08-18T14:38:37Z">
        <w:r>
          <w:rPr>
            <w:rFonts w:hint="eastAsia" w:ascii="Times New Roman" w:hAnsi="Times New Roman" w:eastAsia="宋体"/>
            <w:lang w:val="en-US" w:eastAsia="zh-CN"/>
          </w:rPr>
          <w:t>ty an</w:t>
        </w:r>
      </w:ins>
      <w:ins w:id="485" w:author="1" w:date="2015-08-18T14:38:39Z">
        <w:r>
          <w:rPr>
            <w:rFonts w:hint="eastAsia" w:ascii="Times New Roman" w:hAnsi="Times New Roman" w:eastAsia="宋体"/>
            <w:lang w:val="en-US" w:eastAsia="zh-CN"/>
          </w:rPr>
          <w:t xml:space="preserve">d </w:t>
        </w:r>
      </w:ins>
      <w:ins w:id="486" w:author="1" w:date="2015-08-18T14:38:41Z">
        <w:r>
          <w:rPr>
            <w:rFonts w:hint="eastAsia" w:ascii="Times New Roman" w:hAnsi="Times New Roman" w:eastAsia="宋体"/>
            <w:lang w:val="en-US" w:eastAsia="zh-CN"/>
          </w:rPr>
          <w:t>specif</w:t>
        </w:r>
      </w:ins>
      <w:ins w:id="487" w:author="1" w:date="2015-08-18T14:38:42Z">
        <w:r>
          <w:rPr>
            <w:rFonts w:hint="eastAsia" w:ascii="Times New Roman" w:hAnsi="Times New Roman" w:eastAsia="宋体"/>
            <w:lang w:val="en-US" w:eastAsia="zh-CN"/>
          </w:rPr>
          <w:t>ic</w:t>
        </w:r>
      </w:ins>
      <w:ins w:id="488" w:author="1" w:date="2015-08-18T14:38:43Z">
        <w:r>
          <w:rPr>
            <w:rFonts w:hint="eastAsia" w:ascii="Times New Roman" w:hAnsi="Times New Roman" w:eastAsia="宋体"/>
            <w:lang w:val="en-US" w:eastAsia="zh-CN"/>
          </w:rPr>
          <w:t xml:space="preserve">ity </w:t>
        </w:r>
      </w:ins>
      <w:ins w:id="489" w:author="1" w:date="2015-08-18T14:38:45Z">
        <w:r>
          <w:rPr>
            <w:rFonts w:hint="eastAsia" w:ascii="Times New Roman" w:hAnsi="Times New Roman" w:eastAsia="宋体"/>
            <w:lang w:val="en-US" w:eastAsia="zh-CN"/>
          </w:rPr>
          <w:t>a</w:t>
        </w:r>
      </w:ins>
      <w:ins w:id="490" w:author="1" w:date="2015-08-18T14:38:46Z">
        <w:r>
          <w:rPr>
            <w:rFonts w:hint="eastAsia" w:ascii="Times New Roman" w:hAnsi="Times New Roman" w:eastAsia="宋体"/>
            <w:lang w:val="en-US" w:eastAsia="zh-CN"/>
          </w:rPr>
          <w:t>nd coul</w:t>
        </w:r>
      </w:ins>
      <w:ins w:id="491" w:author="1" w:date="2015-08-18T14:38:47Z">
        <w:r>
          <w:rPr>
            <w:rFonts w:hint="eastAsia" w:ascii="Times New Roman" w:hAnsi="Times New Roman" w:eastAsia="宋体"/>
            <w:lang w:val="en-US" w:eastAsia="zh-CN"/>
          </w:rPr>
          <w:t xml:space="preserve">d be </w:t>
        </w:r>
      </w:ins>
      <w:ins w:id="492" w:author="1" w:date="2015-08-18T14:38:48Z">
        <w:r>
          <w:rPr>
            <w:rFonts w:hint="eastAsia" w:ascii="Times New Roman" w:hAnsi="Times New Roman" w:eastAsia="宋体"/>
            <w:lang w:val="en-US" w:eastAsia="zh-CN"/>
          </w:rPr>
          <w:t>appli</w:t>
        </w:r>
      </w:ins>
      <w:ins w:id="493" w:author="1" w:date="2015-08-18T14:38:49Z">
        <w:r>
          <w:rPr>
            <w:rFonts w:hint="eastAsia" w:ascii="Times New Roman" w:hAnsi="Times New Roman" w:eastAsia="宋体"/>
            <w:lang w:val="en-US" w:eastAsia="zh-CN"/>
          </w:rPr>
          <w:t>ed to</w:t>
        </w:r>
      </w:ins>
      <w:ins w:id="494" w:author="1" w:date="2015-08-18T14:38:50Z">
        <w:r>
          <w:rPr>
            <w:rFonts w:hint="eastAsia" w:ascii="Times New Roman" w:hAnsi="Times New Roman" w:eastAsia="宋体"/>
            <w:lang w:val="en-US" w:eastAsia="zh-CN"/>
          </w:rPr>
          <w:t xml:space="preserve"> pre</w:t>
        </w:r>
      </w:ins>
      <w:ins w:id="495" w:author="1" w:date="2015-08-18T14:38:51Z">
        <w:r>
          <w:rPr>
            <w:rFonts w:hint="eastAsia" w:ascii="Times New Roman" w:hAnsi="Times New Roman" w:eastAsia="宋体"/>
            <w:lang w:val="en-US" w:eastAsia="zh-CN"/>
          </w:rPr>
          <w:t xml:space="preserve">dict </w:t>
        </w:r>
      </w:ins>
      <w:ins w:id="496" w:author="1" w:date="2015-08-18T14:38:52Z">
        <w:r>
          <w:rPr>
            <w:rFonts w:hint="eastAsia" w:ascii="Times New Roman" w:hAnsi="Times New Roman" w:eastAsia="宋体"/>
            <w:lang w:val="en-US" w:eastAsia="zh-CN"/>
          </w:rPr>
          <w:t>targ</w:t>
        </w:r>
      </w:ins>
      <w:ins w:id="497" w:author="1" w:date="2015-08-18T14:38:53Z">
        <w:r>
          <w:rPr>
            <w:rFonts w:hint="eastAsia" w:ascii="Times New Roman" w:hAnsi="Times New Roman" w:eastAsia="宋体"/>
            <w:lang w:val="en-US" w:eastAsia="zh-CN"/>
          </w:rPr>
          <w:t xml:space="preserve">ets </w:t>
        </w:r>
      </w:ins>
      <w:ins w:id="498" w:author="1" w:date="2015-08-18T14:38:56Z">
        <w:r>
          <w:rPr>
            <w:rFonts w:hint="eastAsia" w:ascii="Times New Roman" w:hAnsi="Times New Roman" w:eastAsia="宋体"/>
            <w:lang w:val="en-US" w:eastAsia="zh-CN"/>
          </w:rPr>
          <w:t>e</w:t>
        </w:r>
      </w:ins>
      <w:ins w:id="499" w:author="1" w:date="2015-08-18T14:38:57Z">
        <w:r>
          <w:rPr>
            <w:rFonts w:hint="eastAsia" w:ascii="Times New Roman" w:hAnsi="Times New Roman" w:eastAsia="宋体"/>
            <w:lang w:val="en-US" w:eastAsia="zh-CN"/>
          </w:rPr>
          <w:t>ffe</w:t>
        </w:r>
      </w:ins>
      <w:ins w:id="500" w:author="1" w:date="2015-08-18T14:38:58Z">
        <w:r>
          <w:rPr>
            <w:rFonts w:hint="eastAsia" w:ascii="Times New Roman" w:hAnsi="Times New Roman" w:eastAsia="宋体"/>
            <w:lang w:val="en-US" w:eastAsia="zh-CN"/>
          </w:rPr>
          <w:t>ct</w:t>
        </w:r>
      </w:ins>
      <w:ins w:id="501" w:author="1" w:date="2015-08-18T14:38:59Z">
        <w:r>
          <w:rPr>
            <w:rFonts w:hint="eastAsia" w:ascii="Times New Roman" w:hAnsi="Times New Roman" w:eastAsia="宋体"/>
            <w:lang w:val="en-US" w:eastAsia="zh-CN"/>
          </w:rPr>
          <w:t>ively</w:t>
        </w:r>
      </w:ins>
      <w:ins w:id="502" w:author="1" w:date="2015-08-18T14:39:01Z">
        <w:r>
          <w:rPr>
            <w:rFonts w:hint="eastAsia" w:ascii="Times New Roman" w:hAnsi="Times New Roman" w:eastAsia="宋体"/>
            <w:lang w:val="en-US" w:eastAsia="zh-CN"/>
          </w:rPr>
          <w:t xml:space="preserve">. </w:t>
        </w:r>
      </w:ins>
      <w:ins w:id="503" w:author="1" w:date="2015-08-18T14:39:12Z">
        <w:r>
          <w:rPr>
            <w:rFonts w:hint="eastAsia" w:ascii="Times New Roman" w:hAnsi="Times New Roman" w:eastAsia="宋体"/>
            <w:lang w:val="en-US" w:eastAsia="zh-CN"/>
          </w:rPr>
          <w:t>P</w:t>
        </w:r>
      </w:ins>
      <w:ins w:id="504" w:author="1" w:date="2015-08-18T14:39:13Z">
        <w:r>
          <w:rPr>
            <w:rFonts w:hint="eastAsia" w:ascii="Times New Roman" w:hAnsi="Times New Roman" w:eastAsia="宋体"/>
            <w:lang w:val="en-US" w:eastAsia="zh-CN"/>
          </w:rPr>
          <w:t>r</w:t>
        </w:r>
      </w:ins>
      <w:ins w:id="505" w:author="1" w:date="2015-08-18T14:39:14Z">
        <w:r>
          <w:rPr>
            <w:rFonts w:hint="eastAsia" w:ascii="Times New Roman" w:hAnsi="Times New Roman" w:eastAsia="宋体"/>
            <w:lang w:val="en-US" w:eastAsia="zh-CN"/>
          </w:rPr>
          <w:t>e</w:t>
        </w:r>
      </w:ins>
      <w:ins w:id="506" w:author="1" w:date="2015-08-18T14:39:15Z">
        <w:r>
          <w:rPr>
            <w:rFonts w:hint="eastAsia" w:ascii="Times New Roman" w:hAnsi="Times New Roman" w:eastAsia="宋体"/>
            <w:lang w:val="en-US" w:eastAsia="zh-CN"/>
          </w:rPr>
          <w:t>dic</w:t>
        </w:r>
      </w:ins>
      <w:ins w:id="507" w:author="1" w:date="2015-08-18T14:39:16Z">
        <w:r>
          <w:rPr>
            <w:rFonts w:hint="eastAsia" w:ascii="Times New Roman" w:hAnsi="Times New Roman" w:eastAsia="宋体"/>
            <w:lang w:val="en-US" w:eastAsia="zh-CN"/>
          </w:rPr>
          <w:t xml:space="preserve">ting </w:t>
        </w:r>
      </w:ins>
      <w:ins w:id="508" w:author="1" w:date="2015-08-18T14:39:17Z">
        <w:r>
          <w:rPr>
            <w:rFonts w:hint="eastAsia" w:ascii="Times New Roman" w:hAnsi="Times New Roman" w:eastAsia="宋体"/>
            <w:lang w:val="en-US" w:eastAsia="zh-CN"/>
          </w:rPr>
          <w:t>target</w:t>
        </w:r>
      </w:ins>
      <w:ins w:id="509" w:author="1" w:date="2015-08-18T14:39:18Z">
        <w:r>
          <w:rPr>
            <w:rFonts w:hint="eastAsia" w:ascii="Times New Roman" w:hAnsi="Times New Roman" w:eastAsia="宋体"/>
            <w:lang w:val="en-US" w:eastAsia="zh-CN"/>
          </w:rPr>
          <w:t xml:space="preserve">s </w:t>
        </w:r>
      </w:ins>
      <w:ins w:id="510" w:author="1" w:date="2015-08-18T14:39:19Z">
        <w:r>
          <w:rPr>
            <w:rFonts w:hint="eastAsia" w:ascii="Times New Roman" w:hAnsi="Times New Roman" w:eastAsia="宋体"/>
            <w:lang w:val="en-US" w:eastAsia="zh-CN"/>
          </w:rPr>
          <w:t>is</w:t>
        </w:r>
      </w:ins>
      <w:ins w:id="511" w:author="1" w:date="2015-08-18T14:39:20Z">
        <w:r>
          <w:rPr>
            <w:rFonts w:hint="eastAsia" w:ascii="Times New Roman" w:hAnsi="Times New Roman" w:eastAsia="宋体"/>
            <w:lang w:val="en-US" w:eastAsia="zh-CN"/>
          </w:rPr>
          <w:t xml:space="preserve"> </w:t>
        </w:r>
      </w:ins>
      <w:ins w:id="512" w:author="1" w:date="2015-08-18T14:39:22Z">
        <w:r>
          <w:rPr>
            <w:rFonts w:hint="eastAsia" w:ascii="Times New Roman" w:hAnsi="Times New Roman" w:eastAsia="宋体"/>
            <w:lang w:val="en-US" w:eastAsia="zh-CN"/>
          </w:rPr>
          <w:t>us</w:t>
        </w:r>
      </w:ins>
      <w:ins w:id="513" w:author="1" w:date="2015-08-18T14:39:24Z">
        <w:r>
          <w:rPr>
            <w:rFonts w:hint="eastAsia" w:ascii="Times New Roman" w:hAnsi="Times New Roman" w:eastAsia="宋体"/>
            <w:lang w:val="en-US" w:eastAsia="zh-CN"/>
          </w:rPr>
          <w:t>e</w:t>
        </w:r>
      </w:ins>
      <w:ins w:id="514" w:author="1" w:date="2015-08-18T14:39:25Z">
        <w:r>
          <w:rPr>
            <w:rFonts w:hint="eastAsia" w:ascii="Times New Roman" w:hAnsi="Times New Roman" w:eastAsia="宋体"/>
            <w:lang w:val="en-US" w:eastAsia="zh-CN"/>
          </w:rPr>
          <w:t>ful</w:t>
        </w:r>
      </w:ins>
      <w:ins w:id="515" w:author="1" w:date="2015-08-18T14:39:26Z">
        <w:r>
          <w:rPr>
            <w:rFonts w:hint="eastAsia" w:ascii="Times New Roman" w:hAnsi="Times New Roman" w:eastAsia="宋体"/>
            <w:lang w:val="en-US" w:eastAsia="zh-CN"/>
          </w:rPr>
          <w:t xml:space="preserve"> </w:t>
        </w:r>
      </w:ins>
      <w:ins w:id="516" w:author="1" w:date="2015-08-18T14:39:27Z">
        <w:r>
          <w:rPr>
            <w:rFonts w:hint="eastAsia" w:ascii="Times New Roman" w:hAnsi="Times New Roman" w:eastAsia="宋体"/>
            <w:lang w:val="en-US" w:eastAsia="zh-CN"/>
          </w:rPr>
          <w:t>f</w:t>
        </w:r>
      </w:ins>
      <w:ins w:id="517" w:author="1" w:date="2015-08-18T14:39:29Z">
        <w:r>
          <w:rPr>
            <w:rFonts w:hint="eastAsia" w:ascii="Times New Roman" w:hAnsi="Times New Roman" w:eastAsia="宋体"/>
            <w:lang w:val="en-US" w:eastAsia="zh-CN"/>
          </w:rPr>
          <w:t>or</w:t>
        </w:r>
      </w:ins>
      <w:ins w:id="518" w:author="1" w:date="2015-08-18T14:39:30Z">
        <w:r>
          <w:rPr>
            <w:rFonts w:hint="eastAsia" w:ascii="Times New Roman" w:hAnsi="Times New Roman" w:eastAsia="宋体"/>
            <w:lang w:val="en-US" w:eastAsia="zh-CN"/>
          </w:rPr>
          <w:t xml:space="preserve"> f</w:t>
        </w:r>
      </w:ins>
      <w:ins w:id="519" w:author="1" w:date="2015-08-18T14:39:31Z">
        <w:r>
          <w:rPr>
            <w:rFonts w:hint="eastAsia" w:ascii="Times New Roman" w:hAnsi="Times New Roman" w:eastAsia="宋体"/>
            <w:lang w:val="en-US" w:eastAsia="zh-CN"/>
          </w:rPr>
          <w:t>ind</w:t>
        </w:r>
      </w:ins>
      <w:ins w:id="520" w:author="1" w:date="2015-08-18T14:39:32Z">
        <w:r>
          <w:rPr>
            <w:rFonts w:hint="eastAsia" w:ascii="Times New Roman" w:hAnsi="Times New Roman" w:eastAsia="宋体"/>
            <w:lang w:val="en-US" w:eastAsia="zh-CN"/>
          </w:rPr>
          <w:t>ing ne</w:t>
        </w:r>
      </w:ins>
      <w:ins w:id="521" w:author="1" w:date="2015-08-18T14:39:33Z">
        <w:r>
          <w:rPr>
            <w:rFonts w:hint="eastAsia" w:ascii="Times New Roman" w:hAnsi="Times New Roman" w:eastAsia="宋体"/>
            <w:lang w:val="en-US" w:eastAsia="zh-CN"/>
          </w:rPr>
          <w:t>w a</w:t>
        </w:r>
      </w:ins>
      <w:ins w:id="522" w:author="1" w:date="2015-08-18T14:39:34Z">
        <w:r>
          <w:rPr>
            <w:rFonts w:hint="eastAsia" w:ascii="Times New Roman" w:hAnsi="Times New Roman" w:eastAsia="宋体"/>
            <w:lang w:val="en-US" w:eastAsia="zh-CN"/>
          </w:rPr>
          <w:t>ppli</w:t>
        </w:r>
      </w:ins>
      <w:ins w:id="523" w:author="1" w:date="2015-08-18T14:39:35Z">
        <w:r>
          <w:rPr>
            <w:rFonts w:hint="eastAsia" w:ascii="Times New Roman" w:hAnsi="Times New Roman" w:eastAsia="宋体"/>
            <w:lang w:val="en-US" w:eastAsia="zh-CN"/>
          </w:rPr>
          <w:t>cation</w:t>
        </w:r>
      </w:ins>
      <w:ins w:id="524" w:author="1" w:date="2015-08-18T14:39:36Z">
        <w:r>
          <w:rPr>
            <w:rFonts w:hint="eastAsia" w:ascii="Times New Roman" w:hAnsi="Times New Roman" w:eastAsia="宋体"/>
            <w:lang w:val="en-US" w:eastAsia="zh-CN"/>
          </w:rPr>
          <w:t xml:space="preserve">s of </w:t>
        </w:r>
      </w:ins>
      <w:ins w:id="525" w:author="1" w:date="2015-08-18T14:39:37Z">
        <w:r>
          <w:rPr>
            <w:rFonts w:hint="eastAsia" w:ascii="Times New Roman" w:hAnsi="Times New Roman" w:eastAsia="宋体"/>
            <w:lang w:val="en-US" w:eastAsia="zh-CN"/>
          </w:rPr>
          <w:t>exi</w:t>
        </w:r>
      </w:ins>
      <w:ins w:id="526" w:author="1" w:date="2015-08-18T14:39:38Z">
        <w:r>
          <w:rPr>
            <w:rFonts w:hint="eastAsia" w:ascii="Times New Roman" w:hAnsi="Times New Roman" w:eastAsia="宋体"/>
            <w:lang w:val="en-US" w:eastAsia="zh-CN"/>
          </w:rPr>
          <w:t xml:space="preserve">sting </w:t>
        </w:r>
      </w:ins>
      <w:ins w:id="527" w:author="1" w:date="2015-08-18T14:39:40Z">
        <w:r>
          <w:rPr>
            <w:rFonts w:hint="eastAsia" w:ascii="Times New Roman" w:hAnsi="Times New Roman" w:eastAsia="宋体"/>
            <w:lang w:val="en-US" w:eastAsia="zh-CN"/>
          </w:rPr>
          <w:t>drug</w:t>
        </w:r>
      </w:ins>
      <w:ins w:id="528" w:author="1" w:date="2015-08-18T14:39:41Z">
        <w:r>
          <w:rPr>
            <w:rFonts w:hint="eastAsia" w:ascii="Times New Roman" w:hAnsi="Times New Roman" w:eastAsia="宋体"/>
            <w:lang w:val="en-US" w:eastAsia="zh-CN"/>
          </w:rPr>
          <w:t xml:space="preserve">s </w:t>
        </w:r>
      </w:ins>
      <w:ins w:id="529" w:author="1" w:date="2015-08-18T14:39:48Z">
        <w:r>
          <w:rPr>
            <w:rFonts w:hint="eastAsia" w:ascii="Times New Roman" w:hAnsi="Times New Roman" w:eastAsia="宋体"/>
            <w:lang w:val="en-US" w:eastAsia="zh-CN"/>
          </w:rPr>
          <w:t>b</w:t>
        </w:r>
      </w:ins>
      <w:ins w:id="530" w:author="1" w:date="2015-08-18T14:39:49Z">
        <w:r>
          <w:rPr>
            <w:rFonts w:hint="eastAsia" w:ascii="Times New Roman" w:hAnsi="Times New Roman" w:eastAsia="宋体"/>
            <w:lang w:val="en-US" w:eastAsia="zh-CN"/>
          </w:rPr>
          <w:t xml:space="preserve">y </w:t>
        </w:r>
      </w:ins>
      <w:ins w:id="531" w:author="1" w:date="2015-08-18T14:39:50Z">
        <w:r>
          <w:rPr>
            <w:rFonts w:hint="eastAsia" w:ascii="Times New Roman" w:hAnsi="Times New Roman" w:eastAsia="宋体"/>
            <w:lang w:val="en-US" w:eastAsia="zh-CN"/>
          </w:rPr>
          <w:t>find</w:t>
        </w:r>
      </w:ins>
      <w:ins w:id="532" w:author="1" w:date="2015-08-18T14:39:51Z">
        <w:r>
          <w:rPr>
            <w:rFonts w:hint="eastAsia" w:ascii="Times New Roman" w:hAnsi="Times New Roman" w:eastAsia="宋体"/>
            <w:lang w:val="en-US" w:eastAsia="zh-CN"/>
          </w:rPr>
          <w:t>ing</w:t>
        </w:r>
      </w:ins>
      <w:ins w:id="533" w:author="1" w:date="2015-08-18T14:39:57Z">
        <w:r>
          <w:rPr>
            <w:rFonts w:hint="eastAsia" w:ascii="Times New Roman" w:hAnsi="Times New Roman" w:eastAsia="宋体"/>
            <w:lang w:val="en-US" w:eastAsia="zh-CN"/>
          </w:rPr>
          <w:t xml:space="preserve"> </w:t>
        </w:r>
      </w:ins>
      <w:ins w:id="534" w:author="1" w:date="2015-08-18T14:39:58Z">
        <w:r>
          <w:rPr>
            <w:rFonts w:hint="eastAsia" w:ascii="Times New Roman" w:hAnsi="Times New Roman" w:eastAsia="宋体"/>
            <w:lang w:val="en-US" w:eastAsia="zh-CN"/>
          </w:rPr>
          <w:t>un</w:t>
        </w:r>
      </w:ins>
      <w:ins w:id="535" w:author="1" w:date="2015-08-18T14:39:59Z">
        <w:r>
          <w:rPr>
            <w:rFonts w:hint="eastAsia" w:ascii="Times New Roman" w:hAnsi="Times New Roman" w:eastAsia="宋体"/>
            <w:lang w:val="en-US" w:eastAsia="zh-CN"/>
          </w:rPr>
          <w:t>kno</w:t>
        </w:r>
      </w:ins>
      <w:ins w:id="536" w:author="1" w:date="2015-08-18T14:40:00Z">
        <w:r>
          <w:rPr>
            <w:rFonts w:hint="eastAsia" w:ascii="Times New Roman" w:hAnsi="Times New Roman" w:eastAsia="宋体"/>
            <w:lang w:val="en-US" w:eastAsia="zh-CN"/>
          </w:rPr>
          <w:t xml:space="preserve">wn </w:t>
        </w:r>
      </w:ins>
      <w:ins w:id="537" w:author="1" w:date="2015-08-18T14:40:01Z">
        <w:r>
          <w:rPr>
            <w:rFonts w:hint="eastAsia" w:ascii="Times New Roman" w:hAnsi="Times New Roman" w:eastAsia="宋体"/>
            <w:lang w:val="en-US" w:eastAsia="zh-CN"/>
          </w:rPr>
          <w:t>target</w:t>
        </w:r>
      </w:ins>
      <w:ins w:id="538" w:author="1" w:date="2015-08-18T14:40:02Z">
        <w:r>
          <w:rPr>
            <w:rFonts w:hint="eastAsia" w:ascii="Times New Roman" w:hAnsi="Times New Roman" w:eastAsia="宋体"/>
            <w:lang w:val="en-US" w:eastAsia="zh-CN"/>
          </w:rPr>
          <w:t xml:space="preserve">s </w:t>
        </w:r>
      </w:ins>
      <w:ins w:id="539" w:author="1" w:date="2015-08-18T14:40:05Z">
        <w:r>
          <w:rPr>
            <w:rFonts w:hint="eastAsia" w:ascii="Times New Roman" w:hAnsi="Times New Roman" w:eastAsia="宋体"/>
            <w:lang w:val="en-US" w:eastAsia="zh-CN"/>
          </w:rPr>
          <w:t>whic</w:t>
        </w:r>
      </w:ins>
      <w:ins w:id="540" w:author="1" w:date="2015-08-18T14:40:06Z">
        <w:r>
          <w:rPr>
            <w:rFonts w:hint="eastAsia" w:ascii="Times New Roman" w:hAnsi="Times New Roman" w:eastAsia="宋体"/>
            <w:lang w:val="en-US" w:eastAsia="zh-CN"/>
          </w:rPr>
          <w:t>h cou</w:t>
        </w:r>
      </w:ins>
      <w:ins w:id="541" w:author="1" w:date="2015-08-18T14:40:07Z">
        <w:r>
          <w:rPr>
            <w:rFonts w:hint="eastAsia" w:ascii="Times New Roman" w:hAnsi="Times New Roman" w:eastAsia="宋体"/>
            <w:lang w:val="en-US" w:eastAsia="zh-CN"/>
          </w:rPr>
          <w:t xml:space="preserve">ld be </w:t>
        </w:r>
      </w:ins>
      <w:ins w:id="542" w:author="1" w:date="2015-08-18T14:40:08Z">
        <w:r>
          <w:rPr>
            <w:rFonts w:hint="eastAsia" w:ascii="Times New Roman" w:hAnsi="Times New Roman" w:eastAsia="宋体"/>
            <w:lang w:val="en-US" w:eastAsia="zh-CN"/>
          </w:rPr>
          <w:t>co</w:t>
        </w:r>
      </w:ins>
      <w:ins w:id="543" w:author="1" w:date="2015-08-18T14:40:09Z">
        <w:r>
          <w:rPr>
            <w:rFonts w:hint="eastAsia" w:ascii="Times New Roman" w:hAnsi="Times New Roman" w:eastAsia="宋体"/>
            <w:lang w:val="en-US" w:eastAsia="zh-CN"/>
          </w:rPr>
          <w:t>m</w:t>
        </w:r>
      </w:ins>
      <w:ins w:id="544" w:author="1" w:date="2015-08-18T14:40:10Z">
        <w:r>
          <w:rPr>
            <w:rFonts w:hint="eastAsia" w:ascii="Times New Roman" w:hAnsi="Times New Roman" w:eastAsia="宋体"/>
            <w:lang w:val="en-US" w:eastAsia="zh-CN"/>
          </w:rPr>
          <w:t>bin</w:t>
        </w:r>
      </w:ins>
      <w:ins w:id="545" w:author="1" w:date="2015-08-18T14:40:11Z">
        <w:r>
          <w:rPr>
            <w:rFonts w:hint="eastAsia" w:ascii="Times New Roman" w:hAnsi="Times New Roman" w:eastAsia="宋体"/>
            <w:lang w:val="en-US" w:eastAsia="zh-CN"/>
          </w:rPr>
          <w:t xml:space="preserve">ed </w:t>
        </w:r>
      </w:ins>
      <w:ins w:id="546" w:author="1" w:date="2015-08-18T14:40:12Z">
        <w:r>
          <w:rPr>
            <w:rFonts w:hint="eastAsia" w:ascii="Times New Roman" w:hAnsi="Times New Roman" w:eastAsia="宋体"/>
            <w:lang w:val="en-US" w:eastAsia="zh-CN"/>
          </w:rPr>
          <w:t>t</w:t>
        </w:r>
      </w:ins>
      <w:ins w:id="547" w:author="1" w:date="2015-08-18T14:40:14Z">
        <w:r>
          <w:rPr>
            <w:rFonts w:hint="eastAsia" w:ascii="Times New Roman" w:hAnsi="Times New Roman" w:eastAsia="宋体"/>
            <w:lang w:val="en-US" w:eastAsia="zh-CN"/>
          </w:rPr>
          <w:t xml:space="preserve">o </w:t>
        </w:r>
      </w:ins>
      <w:ins w:id="548" w:author="1" w:date="2015-08-18T14:40:18Z">
        <w:r>
          <w:rPr>
            <w:rFonts w:hint="eastAsia" w:ascii="Times New Roman" w:hAnsi="Times New Roman" w:eastAsia="宋体"/>
            <w:lang w:val="en-US" w:eastAsia="zh-CN"/>
          </w:rPr>
          <w:t>the d</w:t>
        </w:r>
      </w:ins>
      <w:ins w:id="549" w:author="1" w:date="2015-08-18T14:40:19Z">
        <w:r>
          <w:rPr>
            <w:rFonts w:hint="eastAsia" w:ascii="Times New Roman" w:hAnsi="Times New Roman" w:eastAsia="宋体"/>
            <w:lang w:val="en-US" w:eastAsia="zh-CN"/>
          </w:rPr>
          <w:t>rug</w:t>
        </w:r>
      </w:ins>
      <w:ins w:id="550" w:author="1" w:date="2015-08-18T14:40:21Z">
        <w:r>
          <w:rPr>
            <w:rFonts w:hint="eastAsia" w:ascii="Times New Roman" w:hAnsi="Times New Roman" w:eastAsia="宋体"/>
            <w:lang w:val="en-US" w:eastAsia="zh-CN"/>
          </w:rPr>
          <w:t xml:space="preserve"> and</w:t>
        </w:r>
      </w:ins>
      <w:ins w:id="551" w:author="1" w:date="2015-08-18T14:40:22Z">
        <w:r>
          <w:rPr>
            <w:rFonts w:hint="eastAsia" w:ascii="Times New Roman" w:hAnsi="Times New Roman" w:eastAsia="宋体"/>
            <w:lang w:val="en-US" w:eastAsia="zh-CN"/>
          </w:rPr>
          <w:t xml:space="preserve"> </w:t>
        </w:r>
      </w:ins>
      <w:ins w:id="552" w:author="1" w:date="2015-08-18T14:40:23Z">
        <w:r>
          <w:rPr>
            <w:rFonts w:hint="eastAsia" w:ascii="Times New Roman" w:hAnsi="Times New Roman" w:eastAsia="宋体"/>
            <w:lang w:val="en-US" w:eastAsia="zh-CN"/>
          </w:rPr>
          <w:t>si</w:t>
        </w:r>
      </w:ins>
      <w:ins w:id="553" w:author="1" w:date="2015-08-18T14:40:24Z">
        <w:r>
          <w:rPr>
            <w:rFonts w:hint="eastAsia" w:ascii="Times New Roman" w:hAnsi="Times New Roman" w:eastAsia="宋体"/>
            <w:lang w:val="en-US" w:eastAsia="zh-CN"/>
          </w:rPr>
          <w:t xml:space="preserve">de </w:t>
        </w:r>
      </w:ins>
      <w:ins w:id="554" w:author="1" w:date="2015-08-18T14:40:25Z">
        <w:r>
          <w:rPr>
            <w:rFonts w:hint="eastAsia" w:ascii="Times New Roman" w:hAnsi="Times New Roman" w:eastAsia="宋体"/>
            <w:lang w:val="en-US" w:eastAsia="zh-CN"/>
          </w:rPr>
          <w:t>e</w:t>
        </w:r>
      </w:ins>
      <w:ins w:id="555" w:author="1" w:date="2015-08-18T14:40:26Z">
        <w:r>
          <w:rPr>
            <w:rFonts w:hint="eastAsia" w:ascii="Times New Roman" w:hAnsi="Times New Roman" w:eastAsia="宋体"/>
            <w:lang w:val="en-US" w:eastAsia="zh-CN"/>
          </w:rPr>
          <w:t>ffec</w:t>
        </w:r>
      </w:ins>
      <w:ins w:id="556" w:author="1" w:date="2015-08-18T14:40:27Z">
        <w:r>
          <w:rPr>
            <w:rFonts w:hint="eastAsia" w:ascii="Times New Roman" w:hAnsi="Times New Roman" w:eastAsia="宋体"/>
            <w:lang w:val="en-US" w:eastAsia="zh-CN"/>
          </w:rPr>
          <w:t xml:space="preserve">ts </w:t>
        </w:r>
      </w:ins>
      <w:ins w:id="557" w:author="1" w:date="2015-08-18T14:40:28Z">
        <w:r>
          <w:rPr>
            <w:rFonts w:hint="eastAsia" w:ascii="Times New Roman" w:hAnsi="Times New Roman" w:eastAsia="宋体"/>
            <w:lang w:val="en-US" w:eastAsia="zh-CN"/>
          </w:rPr>
          <w:t xml:space="preserve">could </w:t>
        </w:r>
      </w:ins>
      <w:ins w:id="558" w:author="1" w:date="2015-08-18T14:40:29Z">
        <w:r>
          <w:rPr>
            <w:rFonts w:hint="eastAsia" w:ascii="Times New Roman" w:hAnsi="Times New Roman" w:eastAsia="宋体"/>
            <w:lang w:val="en-US" w:eastAsia="zh-CN"/>
          </w:rPr>
          <w:t xml:space="preserve">also </w:t>
        </w:r>
      </w:ins>
      <w:ins w:id="559" w:author="1" w:date="2015-08-18T14:40:35Z">
        <w:r>
          <w:rPr>
            <w:rFonts w:hint="eastAsia" w:ascii="Times New Roman" w:hAnsi="Times New Roman" w:eastAsia="宋体"/>
            <w:lang w:val="en-US" w:eastAsia="zh-CN"/>
          </w:rPr>
          <w:t>b</w:t>
        </w:r>
      </w:ins>
      <w:ins w:id="560" w:author="1" w:date="2015-08-18T14:40:36Z">
        <w:r>
          <w:rPr>
            <w:rFonts w:hint="eastAsia" w:ascii="Times New Roman" w:hAnsi="Times New Roman" w:eastAsia="宋体"/>
            <w:lang w:val="en-US" w:eastAsia="zh-CN"/>
          </w:rPr>
          <w:t>e un</w:t>
        </w:r>
      </w:ins>
      <w:ins w:id="561" w:author="1" w:date="2015-08-18T14:40:37Z">
        <w:r>
          <w:rPr>
            <w:rFonts w:hint="eastAsia" w:ascii="Times New Roman" w:hAnsi="Times New Roman" w:eastAsia="宋体"/>
            <w:lang w:val="en-US" w:eastAsia="zh-CN"/>
          </w:rPr>
          <w:t>d</w:t>
        </w:r>
      </w:ins>
      <w:ins w:id="562" w:author="1" w:date="2015-08-18T14:40:38Z">
        <w:r>
          <w:rPr>
            <w:rFonts w:hint="eastAsia" w:ascii="Times New Roman" w:hAnsi="Times New Roman" w:eastAsia="宋体"/>
            <w:lang w:val="en-US" w:eastAsia="zh-CN"/>
          </w:rPr>
          <w:t>er</w:t>
        </w:r>
      </w:ins>
      <w:ins w:id="563" w:author="1" w:date="2015-08-18T14:40:39Z">
        <w:r>
          <w:rPr>
            <w:rFonts w:hint="eastAsia" w:ascii="Times New Roman" w:hAnsi="Times New Roman" w:eastAsia="宋体"/>
            <w:lang w:val="en-US" w:eastAsia="zh-CN"/>
          </w:rPr>
          <w:t>s</w:t>
        </w:r>
      </w:ins>
      <w:ins w:id="564" w:author="1" w:date="2015-08-18T14:40:45Z">
        <w:r>
          <w:rPr>
            <w:rFonts w:hint="eastAsia" w:ascii="Times New Roman" w:hAnsi="Times New Roman" w:eastAsia="宋体"/>
            <w:lang w:val="en-US" w:eastAsia="zh-CN"/>
          </w:rPr>
          <w:t>to</w:t>
        </w:r>
      </w:ins>
      <w:ins w:id="565" w:author="1" w:date="2015-08-18T14:40:46Z">
        <w:r>
          <w:rPr>
            <w:rFonts w:hint="eastAsia" w:ascii="Times New Roman" w:hAnsi="Times New Roman" w:eastAsia="宋体"/>
            <w:lang w:val="en-US" w:eastAsia="zh-CN"/>
          </w:rPr>
          <w:t xml:space="preserve">od </w:t>
        </w:r>
      </w:ins>
      <w:ins w:id="566" w:author="1" w:date="2015-08-18T14:40:48Z">
        <w:r>
          <w:rPr>
            <w:rFonts w:hint="eastAsia" w:ascii="Times New Roman" w:hAnsi="Times New Roman" w:eastAsia="宋体"/>
            <w:lang w:val="en-US" w:eastAsia="zh-CN"/>
          </w:rPr>
          <w:t>more</w:t>
        </w:r>
      </w:ins>
      <w:ins w:id="567" w:author="1" w:date="2015-08-18T14:40:49Z">
        <w:r>
          <w:rPr>
            <w:rFonts w:hint="eastAsia" w:ascii="Times New Roman" w:hAnsi="Times New Roman" w:eastAsia="宋体"/>
            <w:lang w:val="en-US" w:eastAsia="zh-CN"/>
          </w:rPr>
          <w:t xml:space="preserve"> e</w:t>
        </w:r>
      </w:ins>
      <w:ins w:id="568" w:author="1" w:date="2015-08-18T14:40:50Z">
        <w:r>
          <w:rPr>
            <w:rFonts w:hint="eastAsia" w:ascii="Times New Roman" w:hAnsi="Times New Roman" w:eastAsia="宋体"/>
            <w:lang w:val="en-US" w:eastAsia="zh-CN"/>
          </w:rPr>
          <w:t>xa</w:t>
        </w:r>
      </w:ins>
      <w:ins w:id="569" w:author="1" w:date="2015-08-18T14:40:51Z">
        <w:r>
          <w:rPr>
            <w:rFonts w:hint="eastAsia" w:ascii="Times New Roman" w:hAnsi="Times New Roman" w:eastAsia="宋体"/>
            <w:lang w:val="en-US" w:eastAsia="zh-CN"/>
          </w:rPr>
          <w:t>ct</w:t>
        </w:r>
      </w:ins>
      <w:ins w:id="570" w:author="1" w:date="2015-08-18T14:40:52Z">
        <w:r>
          <w:rPr>
            <w:rFonts w:hint="eastAsia" w:ascii="Times New Roman" w:hAnsi="Times New Roman" w:eastAsia="宋体"/>
            <w:lang w:val="en-US" w:eastAsia="zh-CN"/>
          </w:rPr>
          <w:t xml:space="preserve">ly </w:t>
        </w:r>
      </w:ins>
      <w:ins w:id="571" w:author="1" w:date="2015-08-18T14:40:53Z">
        <w:r>
          <w:rPr>
            <w:rFonts w:hint="eastAsia" w:ascii="Times New Roman" w:hAnsi="Times New Roman" w:eastAsia="宋体"/>
            <w:lang w:val="en-US" w:eastAsia="zh-CN"/>
          </w:rPr>
          <w:t>bec</w:t>
        </w:r>
      </w:ins>
      <w:ins w:id="572" w:author="1" w:date="2015-08-18T14:40:54Z">
        <w:r>
          <w:rPr>
            <w:rFonts w:hint="eastAsia" w:ascii="Times New Roman" w:hAnsi="Times New Roman" w:eastAsia="宋体"/>
            <w:lang w:val="en-US" w:eastAsia="zh-CN"/>
          </w:rPr>
          <w:t>ause</w:t>
        </w:r>
      </w:ins>
      <w:ins w:id="573" w:author="1" w:date="2015-08-18T14:40:55Z">
        <w:r>
          <w:rPr>
            <w:rFonts w:hint="eastAsia" w:ascii="Times New Roman" w:hAnsi="Times New Roman" w:eastAsia="宋体"/>
            <w:lang w:val="en-US" w:eastAsia="zh-CN"/>
          </w:rPr>
          <w:t xml:space="preserve"> </w:t>
        </w:r>
      </w:ins>
      <w:ins w:id="574" w:author="1" w:date="2015-08-18T14:40:57Z">
        <w:r>
          <w:rPr>
            <w:rFonts w:hint="eastAsia" w:ascii="Times New Roman" w:hAnsi="Times New Roman" w:eastAsia="宋体"/>
            <w:lang w:val="en-US" w:eastAsia="zh-CN"/>
          </w:rPr>
          <w:t>they a</w:t>
        </w:r>
      </w:ins>
      <w:ins w:id="575" w:author="1" w:date="2015-08-18T14:40:59Z">
        <w:r>
          <w:rPr>
            <w:rFonts w:hint="eastAsia" w:ascii="Times New Roman" w:hAnsi="Times New Roman" w:eastAsia="宋体"/>
            <w:lang w:val="en-US" w:eastAsia="zh-CN"/>
          </w:rPr>
          <w:t>re</w:t>
        </w:r>
      </w:ins>
      <w:ins w:id="576" w:author="1" w:date="2015-08-18T14:41:00Z">
        <w:r>
          <w:rPr>
            <w:rFonts w:hint="eastAsia" w:ascii="Times New Roman" w:hAnsi="Times New Roman" w:eastAsia="宋体"/>
            <w:lang w:val="en-US" w:eastAsia="zh-CN"/>
          </w:rPr>
          <w:t xml:space="preserve"> </w:t>
        </w:r>
      </w:ins>
      <w:ins w:id="577" w:author="1" w:date="2015-08-18T14:41:02Z">
        <w:r>
          <w:rPr>
            <w:rFonts w:hint="eastAsia" w:ascii="Times New Roman" w:hAnsi="Times New Roman" w:eastAsia="宋体"/>
            <w:lang w:val="en-US" w:eastAsia="zh-CN"/>
          </w:rPr>
          <w:t>cause</w:t>
        </w:r>
      </w:ins>
      <w:ins w:id="578" w:author="1" w:date="2015-08-18T14:41:06Z">
        <w:r>
          <w:rPr>
            <w:rFonts w:hint="eastAsia" w:ascii="Times New Roman" w:hAnsi="Times New Roman" w:eastAsia="宋体"/>
            <w:lang w:val="en-US" w:eastAsia="zh-CN"/>
          </w:rPr>
          <w:t xml:space="preserve">d </w:t>
        </w:r>
      </w:ins>
      <w:ins w:id="579" w:author="1" w:date="2015-08-18T14:41:07Z">
        <w:r>
          <w:rPr>
            <w:rFonts w:hint="eastAsia" w:ascii="Times New Roman" w:hAnsi="Times New Roman" w:eastAsia="宋体"/>
            <w:lang w:val="en-US" w:eastAsia="zh-CN"/>
          </w:rPr>
          <w:t>by un</w:t>
        </w:r>
      </w:ins>
      <w:ins w:id="580" w:author="1" w:date="2015-08-18T14:41:08Z">
        <w:r>
          <w:rPr>
            <w:rFonts w:hint="eastAsia" w:ascii="Times New Roman" w:hAnsi="Times New Roman" w:eastAsia="宋体"/>
            <w:lang w:val="en-US" w:eastAsia="zh-CN"/>
          </w:rPr>
          <w:t>want</w:t>
        </w:r>
      </w:ins>
      <w:ins w:id="581" w:author="1" w:date="2015-08-18T14:41:09Z">
        <w:r>
          <w:rPr>
            <w:rFonts w:hint="eastAsia" w:ascii="Times New Roman" w:hAnsi="Times New Roman" w:eastAsia="宋体"/>
            <w:lang w:val="en-US" w:eastAsia="zh-CN"/>
          </w:rPr>
          <w:t xml:space="preserve">ed </w:t>
        </w:r>
      </w:ins>
      <w:ins w:id="582" w:author="1" w:date="2015-08-18T14:41:11Z">
        <w:r>
          <w:rPr>
            <w:rFonts w:hint="eastAsia" w:ascii="Times New Roman" w:hAnsi="Times New Roman" w:eastAsia="宋体"/>
            <w:lang w:val="en-US" w:eastAsia="zh-CN"/>
          </w:rPr>
          <w:t>d</w:t>
        </w:r>
      </w:ins>
      <w:ins w:id="583" w:author="1" w:date="2015-08-18T14:41:12Z">
        <w:r>
          <w:rPr>
            <w:rFonts w:hint="eastAsia" w:ascii="Times New Roman" w:hAnsi="Times New Roman" w:eastAsia="宋体"/>
            <w:lang w:val="en-US" w:eastAsia="zh-CN"/>
          </w:rPr>
          <w:t>rug</w:t>
        </w:r>
      </w:ins>
      <w:ins w:id="584" w:author="1" w:date="2015-08-18T14:41:15Z">
        <w:r>
          <w:rPr>
            <w:rFonts w:hint="eastAsia" w:ascii="Times New Roman" w:hAnsi="Times New Roman" w:eastAsia="宋体"/>
            <w:lang w:val="en-US" w:eastAsia="zh-CN"/>
          </w:rPr>
          <w:t>-</w:t>
        </w:r>
      </w:ins>
      <w:ins w:id="585" w:author="1" w:date="2015-08-18T14:41:16Z">
        <w:r>
          <w:rPr>
            <w:rFonts w:hint="eastAsia" w:ascii="Times New Roman" w:hAnsi="Times New Roman" w:eastAsia="宋体"/>
            <w:lang w:val="en-US" w:eastAsia="zh-CN"/>
          </w:rPr>
          <w:t>targ</w:t>
        </w:r>
      </w:ins>
      <w:ins w:id="586" w:author="1" w:date="2015-08-18T14:41:17Z">
        <w:r>
          <w:rPr>
            <w:rFonts w:hint="eastAsia" w:ascii="Times New Roman" w:hAnsi="Times New Roman" w:eastAsia="宋体"/>
            <w:lang w:val="en-US" w:eastAsia="zh-CN"/>
          </w:rPr>
          <w:t>et co</w:t>
        </w:r>
      </w:ins>
      <w:ins w:id="587" w:author="1" w:date="2015-08-18T14:41:18Z">
        <w:r>
          <w:rPr>
            <w:rFonts w:hint="eastAsia" w:ascii="Times New Roman" w:hAnsi="Times New Roman" w:eastAsia="宋体"/>
            <w:lang w:val="en-US" w:eastAsia="zh-CN"/>
          </w:rPr>
          <w:t>mbina</w:t>
        </w:r>
      </w:ins>
      <w:ins w:id="588" w:author="1" w:date="2015-08-18T14:41:19Z">
        <w:r>
          <w:rPr>
            <w:rFonts w:hint="eastAsia" w:ascii="Times New Roman" w:hAnsi="Times New Roman" w:eastAsia="宋体"/>
            <w:lang w:val="en-US" w:eastAsia="zh-CN"/>
          </w:rPr>
          <w:t>tions</w:t>
        </w:r>
      </w:ins>
      <w:ins w:id="589" w:author="1" w:date="2015-08-18T14:41:20Z">
        <w:r>
          <w:rPr>
            <w:rFonts w:hint="eastAsia" w:ascii="Times New Roman" w:hAnsi="Times New Roman" w:eastAsia="宋体"/>
            <w:lang w:val="en-US" w:eastAsia="zh-CN"/>
          </w:rPr>
          <w:t>.</w:t>
        </w:r>
      </w:ins>
      <w:ins w:id="590" w:author="1" w:date="2015-08-18T14:41:23Z">
        <w:r>
          <w:rPr>
            <w:rFonts w:hint="eastAsia" w:ascii="Times New Roman" w:hAnsi="Times New Roman" w:eastAsia="宋体"/>
            <w:lang w:val="en-US" w:eastAsia="zh-CN"/>
          </w:rPr>
          <w:t xml:space="preserve"> </w:t>
        </w:r>
      </w:ins>
    </w:p>
    <w:p>
      <w:pPr>
        <w:spacing w:line="360" w:lineRule="auto"/>
        <w:rPr>
          <w:ins w:id="591" w:author="1" w:date="2015-08-18T14:42:19Z"/>
          <w:rFonts w:hint="eastAsia" w:ascii="Times New Roman" w:hAnsi="Times New Roman" w:eastAsia="宋体"/>
          <w:lang w:val="en-US" w:eastAsia="zh-CN"/>
        </w:rPr>
      </w:pPr>
    </w:p>
    <w:p>
      <w:pPr>
        <w:spacing w:line="360" w:lineRule="auto"/>
        <w:rPr>
          <w:rFonts w:hint="eastAsia" w:ascii="Times New Roman" w:hAnsi="Times New Roman" w:eastAsia="宋体"/>
          <w:lang w:val="en-US" w:eastAsia="zh-CN"/>
        </w:rPr>
      </w:pPr>
      <w:ins w:id="592" w:author="1" w:date="2015-08-18T14:37:41Z">
        <w:r>
          <w:rPr>
            <w:rFonts w:hint="eastAsia" w:ascii="Times New Roman" w:hAnsi="Times New Roman" w:eastAsia="宋体"/>
            <w:lang w:val="en-US" w:eastAsia="zh-CN"/>
          </w:rPr>
          <w:t xml:space="preserve"> </w:t>
        </w:r>
      </w:ins>
    </w:p>
    <w:p>
      <w:pPr>
        <w:numPr>
          <w:ilvl w:val="0"/>
          <w:numId w:val="1"/>
        </w:numPr>
        <w:spacing w:line="360" w:lineRule="auto"/>
        <w:rPr>
          <w:rFonts w:ascii="Avenir Next Regular" w:hAnsi="Avenir Next Regular" w:cs="Avenir Next Regular"/>
          <w:b/>
          <w:bCs/>
          <w:sz w:val="28"/>
          <w:szCs w:val="28"/>
        </w:rPr>
      </w:pPr>
      <w:r>
        <w:rPr>
          <w:rFonts w:ascii="Avenir Next Regular" w:hAnsi="Avenir Next Regular" w:cs="Avenir Next Regular"/>
          <w:b/>
          <w:bCs/>
          <w:sz w:val="28"/>
          <w:szCs w:val="28"/>
        </w:rPr>
        <w:t>Introduction</w:t>
      </w:r>
    </w:p>
    <w:p>
      <w:pPr>
        <w:spacing w:line="360" w:lineRule="auto"/>
        <w:ind w:firstLine="720"/>
        <w:rPr>
          <w:rFonts w:ascii="Times New Roman" w:hAnsi="Times New Roman"/>
          <w:color w:val="333333"/>
          <w:shd w:val="clear" w:color="auto" w:fill="FFFFFF"/>
        </w:rPr>
      </w:pPr>
      <w:ins w:id="593" w:author="Ana Lyons" w:date="2015-08-04T19:06:00Z">
        <w:r>
          <w:rPr>
            <w:rFonts w:ascii="Times New Roman" w:hAnsi="Times New Roman"/>
            <w:color w:val="000000"/>
          </w:rPr>
          <w:t>An ideal drug target is a</w:t>
        </w:r>
      </w:ins>
      <w:r>
        <w:rPr>
          <w:rFonts w:ascii="Times New Roman" w:hAnsi="Times New Roman"/>
          <w:color w:val="000000"/>
        </w:rPr>
        <w:t xml:space="preserve"> </w:t>
      </w:r>
      <w:r>
        <w:rPr>
          <w:rFonts w:ascii="Times New Roman" w:hAnsi="Times New Roman" w:eastAsia="sans-serif"/>
          <w:color w:val="252525"/>
          <w:shd w:val="clear" w:color="auto" w:fill="FFFFFF"/>
        </w:rPr>
        <w:t xml:space="preserve">native protein in the body whose activity is modified </w:t>
      </w:r>
      <w:ins w:id="594" w:author="Ana Lyons" w:date="2015-08-04T19:08:00Z">
        <w:r>
          <w:rPr>
            <w:rFonts w:ascii="Times New Roman" w:hAnsi="Times New Roman" w:eastAsia="sans-serif"/>
            <w:color w:val="252525"/>
            <w:shd w:val="clear" w:color="auto" w:fill="FFFFFF"/>
          </w:rPr>
          <w:t>in a</w:t>
        </w:r>
      </w:ins>
      <w:r>
        <w:rPr>
          <w:rFonts w:ascii="Times New Roman" w:hAnsi="Times New Roman" w:eastAsia="sans-serif"/>
          <w:color w:val="252525"/>
          <w:shd w:val="clear" w:color="auto" w:fill="FFFFFF"/>
        </w:rPr>
        <w:t xml:space="preserve"> specific</w:t>
      </w:r>
      <w:ins w:id="595" w:author="Ana Lyons" w:date="2015-08-04T19:07:00Z">
        <w:r>
          <w:rPr>
            <w:rFonts w:ascii="Times New Roman" w:hAnsi="Times New Roman" w:eastAsia="sans-serif"/>
            <w:color w:val="252525"/>
            <w:shd w:val="clear" w:color="auto" w:fill="FFFFFF"/>
          </w:rPr>
          <w:t xml:space="preserve"> and controllable</w:t>
        </w:r>
      </w:ins>
      <w:r>
        <w:rPr>
          <w:rFonts w:ascii="Times New Roman" w:hAnsi="Times New Roman" w:eastAsia="sans-serif"/>
          <w:color w:val="252525"/>
          <w:shd w:val="clear" w:color="auto" w:fill="FFFFFF"/>
        </w:rPr>
        <w:t xml:space="preserve"> </w:t>
      </w:r>
      <w:ins w:id="596" w:author="Ana Lyons" w:date="2015-08-04T19:08:00Z">
        <w:r>
          <w:rPr>
            <w:rFonts w:ascii="Times New Roman" w:hAnsi="Times New Roman" w:eastAsia="sans-serif"/>
            <w:color w:val="252525"/>
            <w:shd w:val="clear" w:color="auto" w:fill="FFFFFF"/>
          </w:rPr>
          <w:t>manner</w:t>
        </w:r>
      </w:ins>
      <w:ins w:id="597" w:author="Ana Lyons" w:date="2015-08-04T19:16:00Z">
        <w:r>
          <w:rPr>
            <w:rFonts w:ascii="Times New Roman" w:hAnsi="Times New Roman"/>
            <w:color w:val="252525"/>
            <w:shd w:val="clear" w:color="auto" w:fill="FFFFFF"/>
          </w:rPr>
          <w:t xml:space="preserve"> </w:t>
        </w:r>
      </w:ins>
      <w:ins w:id="598" w:author="1" w:date="2015-08-11T22:31:00Z">
        <w:r>
          <w:rPr>
            <w:rFonts w:ascii="Times New Roman" w:hAnsi="Times New Roman"/>
            <w:color w:val="252525"/>
            <w:shd w:val="clear" w:color="auto" w:fill="FFFFFF"/>
            <w:lang w:eastAsia="zh-CN"/>
          </w:rPr>
          <w:t xml:space="preserve">resulting </w:t>
        </w:r>
      </w:ins>
      <w:ins w:id="599" w:author="RSI – Tutor" w:date="2015-08-16T19:36:00Z">
        <w:r>
          <w:rPr>
            <w:rFonts w:ascii="Times New Roman" w:hAnsi="Times New Roman"/>
            <w:color w:val="252525"/>
            <w:shd w:val="clear" w:color="auto" w:fill="FFFFFF"/>
            <w:lang w:eastAsia="zh-CN"/>
          </w:rPr>
          <w:t xml:space="preserve">in </w:t>
        </w:r>
      </w:ins>
      <w:ins w:id="600" w:author="1" w:date="2015-08-11T22:31:00Z">
        <w:r>
          <w:rPr>
            <w:rFonts w:ascii="Times New Roman" w:hAnsi="Times New Roman"/>
            <w:color w:val="252525"/>
            <w:shd w:val="clear" w:color="auto" w:fill="FFFFFF"/>
            <w:lang w:eastAsia="zh-CN"/>
          </w:rPr>
          <w:t>a specific effect</w:t>
        </w:r>
      </w:ins>
      <w:ins w:id="601" w:author="RSI – Tutor" w:date="2015-08-16T19:36:00Z">
        <w:r>
          <w:rPr>
            <w:rFonts w:ascii="Times New Roman" w:hAnsi="Times New Roman"/>
            <w:color w:val="252525"/>
            <w:shd w:val="clear" w:color="auto" w:fill="FFFFFF"/>
            <w:lang w:eastAsia="zh-CN"/>
          </w:rPr>
          <w:t xml:space="preserve"> </w:t>
        </w:r>
      </w:ins>
      <w:r>
        <w:rPr>
          <w:rFonts w:ascii="Times New Roman" w:hAnsi="Times New Roman"/>
          <w:color w:val="252525"/>
          <w:shd w:val="clear" w:color="auto" w:fill="FFFFFF"/>
        </w:rPr>
        <w:t>[1]</w:t>
      </w:r>
      <w:ins w:id="602" w:author="Ana Lyons" w:date="2015-08-04T19:16:00Z">
        <w:r>
          <w:rPr>
            <w:rFonts w:ascii="Times New Roman" w:hAnsi="Times New Roman"/>
            <w:color w:val="252525"/>
            <w:shd w:val="clear" w:color="auto" w:fill="FFFFFF"/>
          </w:rPr>
          <w:t>.</w:t>
        </w:r>
      </w:ins>
      <w:r>
        <w:rPr>
          <w:rFonts w:ascii="Times New Roman" w:hAnsi="Times New Roman"/>
          <w:color w:val="252525"/>
          <w:shd w:val="clear" w:color="auto" w:fill="FFFFFF"/>
        </w:rPr>
        <w:t xml:space="preserve"> Over eighty percent of </w:t>
      </w:r>
      <w:ins w:id="603" w:author="Ana Lyons" w:date="2015-08-04T19:05:00Z">
        <w:r>
          <w:rPr>
            <w:rFonts w:ascii="Times New Roman" w:hAnsi="Times New Roman"/>
            <w:color w:val="252525"/>
            <w:shd w:val="clear" w:color="auto" w:fill="FFFFFF"/>
          </w:rPr>
          <w:t xml:space="preserve">drug </w:t>
        </w:r>
      </w:ins>
      <w:r>
        <w:rPr>
          <w:rFonts w:ascii="Times New Roman" w:hAnsi="Times New Roman"/>
          <w:color w:val="252525"/>
          <w:shd w:val="clear" w:color="auto" w:fill="FFFFFF"/>
        </w:rPr>
        <w:t xml:space="preserve">targets are protein and almost fifty percent belong to GPCRs, serine, threonine and </w:t>
      </w:r>
      <w:r>
        <w:rPr>
          <w:rFonts w:ascii="Times New Roman" w:hAnsi="Times New Roman"/>
          <w:color w:val="333333"/>
          <w:shd w:val="clear" w:color="auto" w:fill="FFFFFF"/>
        </w:rPr>
        <w:t>protein tyrosine kinase, MMPs, serine protease, hormone nuclear receptor and PDEs</w:t>
      </w:r>
      <w:ins w:id="604" w:author="Ana Lyons" w:date="2015-08-04T19:10:00Z">
        <w:r>
          <w:rPr>
            <w:rFonts w:ascii="Times New Roman" w:hAnsi="Times New Roman"/>
            <w:color w:val="333333"/>
            <w:shd w:val="clear" w:color="auto" w:fill="FFFFFF"/>
          </w:rPr>
          <w:t xml:space="preserve">. </w:t>
        </w:r>
      </w:ins>
      <w:ins w:id="605" w:author="Ana Lyons" w:date="2015-08-04T19:11:00Z">
        <w:r>
          <w:rPr>
            <w:rFonts w:ascii="Times New Roman" w:hAnsi="Times New Roman"/>
            <w:color w:val="333333"/>
            <w:shd w:val="clear" w:color="auto" w:fill="FFFFFF"/>
          </w:rPr>
          <w:t>I</w:t>
        </w:r>
      </w:ins>
      <w:r>
        <w:rPr>
          <w:rFonts w:ascii="Times New Roman" w:hAnsi="Times New Roman"/>
          <w:color w:val="333333"/>
          <w:shd w:val="clear" w:color="auto" w:fill="FFFFFF"/>
        </w:rPr>
        <w:t xml:space="preserve">n theory, proteins </w:t>
      </w:r>
      <w:ins w:id="606" w:author="Ana Lyons" w:date="2015-08-04T19:11:00Z">
        <w:r>
          <w:rPr>
            <w:rFonts w:ascii="Times New Roman" w:hAnsi="Times New Roman"/>
            <w:color w:val="333333"/>
            <w:shd w:val="clear" w:color="auto" w:fill="FFFFFF"/>
          </w:rPr>
          <w:t xml:space="preserve">that </w:t>
        </w:r>
      </w:ins>
      <w:r>
        <w:rPr>
          <w:rFonts w:ascii="Times New Roman" w:hAnsi="Times New Roman"/>
          <w:color w:val="333333"/>
          <w:shd w:val="clear" w:color="auto" w:fill="FFFFFF"/>
        </w:rPr>
        <w:t>act as drug targets must be capable of combining small molecules associated to diseases with appropriate chemical characters and affinity and could express in pathology cells and tissues resulting in therapeutic effect</w:t>
      </w:r>
      <w:ins w:id="607" w:author="Ana Lyons" w:date="2015-08-04T19:16:00Z">
        <w:r>
          <w:rPr>
            <w:rFonts w:ascii="Times New Roman" w:hAnsi="Times New Roman"/>
            <w:color w:val="333333"/>
            <w:shd w:val="clear" w:color="auto" w:fill="FFFFFF"/>
          </w:rPr>
          <w:t xml:space="preserve"> </w:t>
        </w:r>
      </w:ins>
      <w:r>
        <w:rPr>
          <w:rFonts w:ascii="Times New Roman" w:hAnsi="Times New Roman"/>
          <w:color w:val="333333"/>
          <w:shd w:val="clear" w:color="auto" w:fill="FFFFFF"/>
        </w:rPr>
        <w:t>[2]</w:t>
      </w:r>
      <w:ins w:id="608" w:author="Ana Lyons" w:date="2015-08-04T19:16:00Z">
        <w:r>
          <w:rPr>
            <w:rFonts w:ascii="Times New Roman" w:hAnsi="Times New Roman"/>
            <w:color w:val="333333"/>
            <w:shd w:val="clear" w:color="auto" w:fill="FFFFFF"/>
          </w:rPr>
          <w:t>.</w:t>
        </w:r>
      </w:ins>
      <w:r>
        <w:rPr>
          <w:rFonts w:ascii="Times New Roman" w:hAnsi="Times New Roman"/>
          <w:color w:val="333333"/>
          <w:shd w:val="clear" w:color="auto" w:fill="FFFFFF"/>
        </w:rPr>
        <w:t xml:space="preserve"> For example, Alzheimer’s disease</w:t>
      </w:r>
      <w:ins w:id="609" w:author="Ana Lyons" w:date="2015-08-04T19:17:00Z">
        <w:r>
          <w:rPr>
            <w:rFonts w:ascii="Times New Roman" w:hAnsi="Times New Roman"/>
            <w:color w:val="333333"/>
            <w:shd w:val="clear" w:color="auto" w:fill="FFFFFF"/>
          </w:rPr>
          <w:t xml:space="preserve"> </w:t>
        </w:r>
      </w:ins>
      <w:r>
        <w:rPr>
          <w:rFonts w:ascii="Times New Roman" w:hAnsi="Times New Roman"/>
          <w:color w:val="333333"/>
          <w:shd w:val="clear" w:color="auto" w:fill="FFFFFF"/>
        </w:rPr>
        <w:t>has complex etiology and it attack</w:t>
      </w:r>
      <w:ins w:id="610" w:author="Ana Lyons" w:date="2015-08-04T19:17:00Z">
        <w:r>
          <w:rPr>
            <w:rFonts w:ascii="Times New Roman" w:hAnsi="Times New Roman"/>
            <w:color w:val="333333"/>
            <w:shd w:val="clear" w:color="auto" w:fill="FFFFFF"/>
          </w:rPr>
          <w:t>s</w:t>
        </w:r>
      </w:ins>
      <w:r>
        <w:rPr>
          <w:rFonts w:ascii="Times New Roman" w:hAnsi="Times New Roman"/>
          <w:color w:val="333333"/>
          <w:shd w:val="clear" w:color="auto" w:fill="FFFFFF"/>
        </w:rPr>
        <w:t xml:space="preserve"> many</w:t>
      </w:r>
      <w:ins w:id="611" w:author="Ana Lyons" w:date="2015-08-04T19:17:00Z">
        <w:r>
          <w:rPr>
            <w:rFonts w:ascii="Times New Roman" w:hAnsi="Times New Roman"/>
            <w:color w:val="333333"/>
            <w:shd w:val="clear" w:color="auto" w:fill="FFFFFF"/>
          </w:rPr>
          <w:t xml:space="preserve"> molecular</w:t>
        </w:r>
      </w:ins>
      <w:r>
        <w:rPr>
          <w:rFonts w:ascii="Times New Roman" w:hAnsi="Times New Roman"/>
          <w:color w:val="333333"/>
          <w:shd w:val="clear" w:color="auto" w:fill="FFFFFF"/>
        </w:rPr>
        <w:t xml:space="preserve"> segments</w:t>
      </w:r>
      <w:ins w:id="612" w:author="Ana Lyons" w:date="2015-08-04T19:17:00Z">
        <w:r>
          <w:rPr>
            <w:rFonts w:ascii="Times New Roman" w:hAnsi="Times New Roman"/>
            <w:color w:val="333333"/>
            <w:shd w:val="clear" w:color="auto" w:fill="FFFFFF"/>
          </w:rPr>
          <w:t>,</w:t>
        </w:r>
      </w:ins>
      <w:r>
        <w:rPr>
          <w:rFonts w:ascii="Times New Roman" w:hAnsi="Times New Roman"/>
          <w:color w:val="333333"/>
          <w:shd w:val="clear" w:color="auto" w:fill="FFFFFF"/>
        </w:rPr>
        <w:t xml:space="preserve"> which provides </w:t>
      </w:r>
      <w:ins w:id="613" w:author="Ana Lyons" w:date="2015-08-04T19:17:00Z">
        <w:r>
          <w:rPr>
            <w:rFonts w:ascii="Times New Roman" w:hAnsi="Times New Roman"/>
            <w:color w:val="333333"/>
            <w:shd w:val="clear" w:color="auto" w:fill="FFFFFF"/>
          </w:rPr>
          <w:t xml:space="preserve">a multitude </w:t>
        </w:r>
      </w:ins>
      <w:r>
        <w:rPr>
          <w:rFonts w:ascii="Times New Roman" w:hAnsi="Times New Roman"/>
          <w:color w:val="333333"/>
          <w:shd w:val="clear" w:color="auto" w:fill="FFFFFF"/>
        </w:rPr>
        <w:t>of</w:t>
      </w:r>
      <w:ins w:id="614" w:author="Ana Lyons" w:date="2015-08-04T19:18:00Z">
        <w:r>
          <w:rPr>
            <w:rFonts w:ascii="Times New Roman" w:hAnsi="Times New Roman"/>
            <w:color w:val="333333"/>
            <w:shd w:val="clear" w:color="auto" w:fill="FFFFFF"/>
          </w:rPr>
          <w:t xml:space="preserve"> </w:t>
        </w:r>
      </w:ins>
      <w:ins w:id="615" w:author="Ana Lyons" w:date="2015-08-04T19:17:00Z">
        <w:r>
          <w:rPr>
            <w:rFonts w:ascii="Times New Roman" w:hAnsi="Times New Roman"/>
            <w:color w:val="333333"/>
            <w:shd w:val="clear" w:color="auto" w:fill="FFFFFF"/>
          </w:rPr>
          <w:t xml:space="preserve">potential </w:t>
        </w:r>
      </w:ins>
      <w:ins w:id="616" w:author="Ana Lyons" w:date="2015-08-04T19:18:00Z">
        <w:r>
          <w:rPr>
            <w:rFonts w:ascii="Times New Roman" w:hAnsi="Times New Roman"/>
            <w:color w:val="333333"/>
            <w:shd w:val="clear" w:color="auto" w:fill="FFFFFF"/>
          </w:rPr>
          <w:t xml:space="preserve">drug </w:t>
        </w:r>
      </w:ins>
      <w:ins w:id="617" w:author="Ana Lyons" w:date="2015-08-04T19:17:00Z">
        <w:r>
          <w:rPr>
            <w:rFonts w:ascii="Times New Roman" w:hAnsi="Times New Roman"/>
            <w:color w:val="333333"/>
            <w:shd w:val="clear" w:color="auto" w:fill="FFFFFF"/>
          </w:rPr>
          <w:t>targets.</w:t>
        </w:r>
      </w:ins>
      <w:r>
        <w:rPr>
          <w:rFonts w:ascii="Times New Roman" w:hAnsi="Times New Roman"/>
          <w:color w:val="333333"/>
          <w:shd w:val="clear" w:color="auto" w:fill="FFFFFF"/>
        </w:rPr>
        <w:t xml:space="preserve"> Moreover, </w:t>
      </w:r>
      <w:ins w:id="618" w:author="Ana Lyons" w:date="2015-08-04T19:18:00Z">
        <w:r>
          <w:rPr>
            <w:rFonts w:ascii="Times New Roman" w:hAnsi="Times New Roman"/>
            <w:color w:val="333333"/>
            <w:shd w:val="clear" w:color="auto" w:fill="FFFFFF"/>
          </w:rPr>
          <w:t xml:space="preserve">our </w:t>
        </w:r>
      </w:ins>
      <w:ins w:id="619" w:author="Ana Lyons" w:date="2015-08-04T19:19:00Z">
        <w:r>
          <w:rPr>
            <w:rFonts w:ascii="Times New Roman" w:hAnsi="Times New Roman"/>
            <w:color w:val="333333"/>
            <w:shd w:val="clear" w:color="auto" w:fill="FFFFFF"/>
          </w:rPr>
          <w:t>research</w:t>
        </w:r>
      </w:ins>
      <w:ins w:id="620" w:author="Ana Lyons" w:date="2015-08-04T19:18:00Z">
        <w:r>
          <w:rPr>
            <w:rFonts w:ascii="Times New Roman" w:hAnsi="Times New Roman"/>
            <w:color w:val="333333"/>
            <w:shd w:val="clear" w:color="auto" w:fill="FFFFFF"/>
          </w:rPr>
          <w:t xml:space="preserve"> </w:t>
        </w:r>
      </w:ins>
      <w:ins w:id="621" w:author="Ana Lyons" w:date="2015-08-04T19:19:00Z">
        <w:r>
          <w:rPr>
            <w:rFonts w:ascii="Times New Roman" w:hAnsi="Times New Roman"/>
            <w:color w:val="333333"/>
            <w:shd w:val="clear" w:color="auto" w:fill="FFFFFF"/>
          </w:rPr>
          <w:t>aims to reduce</w:t>
        </w:r>
      </w:ins>
      <w:r>
        <w:rPr>
          <w:rFonts w:ascii="Times New Roman" w:hAnsi="Times New Roman"/>
          <w:color w:val="333333"/>
          <w:shd w:val="clear" w:color="auto" w:fill="FFFFFF"/>
        </w:rPr>
        <w:t xml:space="preserve"> side effects and toxicities of drugs</w:t>
      </w:r>
      <w:ins w:id="622" w:author="Ana Lyons" w:date="2015-08-04T19:19:00Z">
        <w:r>
          <w:rPr>
            <w:rFonts w:ascii="Times New Roman" w:hAnsi="Times New Roman"/>
            <w:color w:val="333333"/>
            <w:shd w:val="clear" w:color="auto" w:fill="FFFFFF"/>
          </w:rPr>
          <w:t xml:space="preserve">, </w:t>
        </w:r>
      </w:ins>
      <w:r>
        <w:rPr>
          <w:rFonts w:ascii="Times New Roman" w:hAnsi="Times New Roman"/>
          <w:color w:val="333333"/>
          <w:shd w:val="clear" w:color="auto" w:fill="FFFFFF"/>
        </w:rPr>
        <w:t xml:space="preserve">caused by unwanted </w:t>
      </w:r>
      <w:ins w:id="623" w:author="Ana Lyons" w:date="2015-08-04T19:19:00Z">
        <w:r>
          <w:rPr>
            <w:rFonts w:ascii="Times New Roman" w:hAnsi="Times New Roman"/>
            <w:color w:val="333333"/>
            <w:shd w:val="clear" w:color="auto" w:fill="FFFFFF"/>
          </w:rPr>
          <w:t>adverse</w:t>
        </w:r>
      </w:ins>
      <w:r>
        <w:rPr>
          <w:rFonts w:ascii="Times New Roman" w:hAnsi="Times New Roman"/>
          <w:color w:val="333333"/>
          <w:shd w:val="clear" w:color="auto" w:fill="FFFFFF"/>
        </w:rPr>
        <w:t xml:space="preserve"> effect of targets</w:t>
      </w:r>
    </w:p>
    <w:p>
      <w:pPr>
        <w:spacing w:line="360" w:lineRule="auto"/>
        <w:jc w:val="center"/>
        <w:rPr>
          <w:rFonts w:ascii="Times New Roman" w:hAnsi="Times New Roman" w:eastAsia="宋体"/>
          <w:color w:val="333333"/>
          <w:shd w:val="clear" w:color="auto" w:fill="FFFFFF"/>
          <w:lang w:eastAsia="zh-CN"/>
        </w:rPr>
      </w:pPr>
      <w:r>
        <w:rPr>
          <w:rFonts w:ascii="Times New Roman" w:hAnsi="Times New Roman"/>
          <w:color w:val="333333"/>
          <w:shd w:val="clear" w:color="auto" w:fill="FFFFFF"/>
        </w:rPr>
        <w:t>.</w:t>
      </w:r>
      <w:r>
        <w:rPr>
          <w:rFonts w:ascii="Times New Roman" w:hAnsi="Times New Roman" w:eastAsia="宋体" w:cs="Times New Roman"/>
          <w:color w:val="333333"/>
          <w:sz w:val="24"/>
          <w:szCs w:val="24"/>
          <w:shd w:val="clear" w:color="auto" w:fill="FFFFFF"/>
          <w:lang w:val="en-US" w:eastAsia="en-US" w:bidi="ar-SA"/>
        </w:rPr>
        <w:pict>
          <v:shape id="图片 3" o:spid="_x0000_s1026" type="#_x0000_t75" style="height:236.65pt;width:337.2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jc w:val="center"/>
        <w:rPr>
          <w:rFonts w:ascii="Times New Roman" w:hAnsi="Times New Roman" w:eastAsia="宋体"/>
          <w:color w:val="333333"/>
          <w:sz w:val="20"/>
          <w:szCs w:val="20"/>
          <w:shd w:val="clear" w:color="auto" w:fill="FFFFFF"/>
          <w:lang w:eastAsia="zh-CN"/>
        </w:rPr>
      </w:pPr>
      <w:r>
        <w:rPr>
          <w:rFonts w:ascii="Avenir Next Regular" w:hAnsi="Avenir Next Regular" w:eastAsia="宋体" w:cs="Avenir Next Regular"/>
          <w:b/>
          <w:bCs/>
          <w:color w:val="333333"/>
          <w:shd w:val="clear" w:color="auto" w:fill="FFFFFF"/>
          <w:lang w:eastAsia="zh-CN"/>
        </w:rPr>
        <w:t>Figure 1</w:t>
      </w:r>
      <w:r>
        <w:rPr>
          <w:rFonts w:hint="eastAsia" w:ascii="Avenir Next Regular" w:hAnsi="Avenir Next Regular" w:eastAsia="宋体" w:cs="Avenir Next Regular"/>
          <w:b/>
          <w:bCs/>
          <w:color w:val="333333"/>
          <w:shd w:val="clear" w:color="auto" w:fill="FFFFFF"/>
          <w:lang w:eastAsia="zh-CN"/>
        </w:rPr>
        <w:t>:</w:t>
      </w:r>
      <w:r>
        <w:rPr>
          <w:rFonts w:ascii="Avenir Next Regular" w:hAnsi="Avenir Next Regular" w:eastAsia="宋体" w:cs="Avenir Next Regular"/>
          <w:b/>
          <w:bCs/>
          <w:color w:val="333333"/>
          <w:shd w:val="clear" w:color="auto" w:fill="FFFFFF"/>
          <w:lang w:eastAsia="zh-CN"/>
        </w:rPr>
        <w:t xml:space="preserve"> drug target combining</w:t>
      </w:r>
      <w:r>
        <w:rPr>
          <w:rFonts w:ascii="Times New Roman" w:hAnsi="Times New Roman" w:eastAsia="宋体"/>
          <w:b/>
          <w:bCs/>
          <w:color w:val="333333"/>
          <w:shd w:val="clear" w:color="auto" w:fill="FFFFFF"/>
          <w:lang w:eastAsia="zh-CN"/>
        </w:rPr>
        <w:t xml:space="preserve"> </w:t>
      </w:r>
      <w:r>
        <w:rPr>
          <w:rFonts w:ascii="Times New Roman" w:hAnsi="Times New Roman" w:eastAsia="宋体"/>
          <w:color w:val="333333"/>
          <w:sz w:val="20"/>
          <w:szCs w:val="20"/>
          <w:shd w:val="clear" w:color="auto" w:fill="FFFFFF"/>
          <w:lang w:eastAsia="zh-CN"/>
        </w:rPr>
        <w:t>small molecule drugs usually combine with fit sites on</w:t>
      </w:r>
    </w:p>
    <w:p>
      <w:pPr>
        <w:spacing w:line="360" w:lineRule="auto"/>
        <w:rPr>
          <w:ins w:id="624" w:author="Ana Lyons" w:date="2015-08-04T19:19:00Z"/>
          <w:rFonts w:ascii="Times New Roman" w:hAnsi="Times New Roman" w:eastAsia="宋体"/>
          <w:b/>
          <w:bCs/>
          <w:color w:val="333333"/>
          <w:sz w:val="20"/>
          <w:szCs w:val="20"/>
          <w:shd w:val="clear" w:color="auto" w:fill="FFFFFF"/>
          <w:lang w:eastAsia="zh-CN"/>
        </w:rPr>
      </w:pPr>
      <w:r>
        <w:rPr>
          <w:rFonts w:hint="eastAsia" w:ascii="Times New Roman" w:hAnsi="Times New Roman" w:eastAsia="宋体"/>
          <w:color w:val="333333"/>
          <w:sz w:val="20"/>
          <w:szCs w:val="20"/>
          <w:shd w:val="clear" w:color="auto" w:fill="FFFFFF"/>
          <w:lang w:eastAsia="zh-CN"/>
        </w:rPr>
        <w:t xml:space="preserve">      </w:t>
      </w:r>
      <w:r>
        <w:rPr>
          <w:rFonts w:ascii="Times New Roman" w:hAnsi="Times New Roman" w:eastAsia="宋体"/>
          <w:color w:val="333333"/>
          <w:sz w:val="20"/>
          <w:szCs w:val="20"/>
          <w:shd w:val="clear" w:color="auto" w:fill="FFFFFF"/>
          <w:lang w:eastAsia="zh-CN"/>
        </w:rPr>
        <w:t xml:space="preserve">targets using hydrogen bonds </w:t>
      </w:r>
    </w:p>
    <w:p>
      <w:pPr>
        <w:spacing w:line="360" w:lineRule="auto"/>
        <w:ind w:firstLine="720"/>
        <w:rPr>
          <w:rFonts w:ascii="Times New Roman" w:hAnsi="Times New Roman"/>
          <w:color w:val="333333"/>
          <w:shd w:val="clear" w:color="auto" w:fill="FFFFFF"/>
        </w:rPr>
      </w:pPr>
    </w:p>
    <w:p>
      <w:pPr>
        <w:spacing w:line="360" w:lineRule="auto"/>
        <w:rPr>
          <w:rFonts w:ascii="Avenir Next Regular" w:hAnsi="Avenir Next Regular" w:eastAsia="宋体" w:cs="Avenir Next Regular"/>
          <w:color w:val="333333"/>
          <w:shd w:val="clear" w:color="auto" w:fill="FFFFFF"/>
          <w:lang w:eastAsia="zh-CN"/>
        </w:rPr>
      </w:pPr>
      <w:r>
        <w:rPr>
          <w:rFonts w:ascii="Avenir Next Regular" w:hAnsi="Avenir Next Regular" w:eastAsia="宋体" w:cs="Avenir Next Regular"/>
          <w:color w:val="333333"/>
          <w:shd w:val="clear" w:color="auto" w:fill="FFFFFF"/>
          <w:lang w:eastAsia="zh-CN"/>
        </w:rPr>
        <w:t>1.</w:t>
      </w:r>
      <w:ins w:id="625" w:author="1" w:date="2015-08-18T14:49:11Z">
        <w:r>
          <w:rPr>
            <w:rFonts w:hint="eastAsia" w:ascii="Avenir Next Regular" w:hAnsi="Avenir Next Regular" w:eastAsia="宋体" w:cs="Avenir Next Regular"/>
            <w:color w:val="333333"/>
            <w:shd w:val="clear" w:color="auto" w:fill="FFFFFF"/>
            <w:lang w:val="en-US" w:eastAsia="zh-CN"/>
          </w:rPr>
          <w:t>1</w:t>
        </w:r>
      </w:ins>
      <w:del w:id="626" w:author="1" w:date="2015-08-18T14:49:11Z">
        <w:r>
          <w:rPr>
            <w:rFonts w:ascii="Avenir Next Regular" w:hAnsi="Avenir Next Regular" w:eastAsia="宋体" w:cs="Avenir Next Regular"/>
            <w:color w:val="333333"/>
            <w:shd w:val="clear" w:color="auto" w:fill="FFFFFF"/>
            <w:lang w:eastAsia="zh-CN"/>
          </w:rPr>
          <w:delText>2</w:delText>
        </w:r>
      </w:del>
      <w:r>
        <w:rPr>
          <w:rFonts w:ascii="Avenir Next Regular" w:hAnsi="Avenir Next Regular" w:eastAsia="宋体" w:cs="Avenir Next Regular"/>
          <w:color w:val="333333"/>
          <w:shd w:val="clear" w:color="auto" w:fill="FFFFFF"/>
          <w:lang w:eastAsia="zh-CN"/>
        </w:rPr>
        <w:t xml:space="preserve"> Significance </w:t>
      </w:r>
    </w:p>
    <w:p>
      <w:pPr>
        <w:spacing w:line="360" w:lineRule="auto"/>
        <w:ind w:firstLine="720"/>
        <w:rPr>
          <w:rFonts w:ascii="Times New Roman" w:hAnsi="Times New Roman" w:eastAsia="宋体"/>
          <w:color w:val="333333"/>
          <w:shd w:val="clear" w:color="auto" w:fill="FFFFFF"/>
          <w:lang w:eastAsia="zh-CN"/>
        </w:rPr>
      </w:pPr>
      <w:r>
        <w:rPr>
          <w:rFonts w:ascii="Times New Roman" w:hAnsi="Times New Roman" w:eastAsia="宋体"/>
          <w:color w:val="333333"/>
          <w:shd w:val="clear" w:color="auto" w:fill="FFFFFF"/>
          <w:lang w:eastAsia="zh-CN"/>
        </w:rPr>
        <w:t xml:space="preserve">Though great efforts have been paid to target identification, only 324 drug targets have </w:t>
      </w:r>
      <w:ins w:id="627" w:author="RSI – Tutor" w:date="2015-08-16T19:37:00Z">
        <w:r>
          <w:rPr>
            <w:rFonts w:ascii="Times New Roman" w:hAnsi="Times New Roman" w:eastAsia="宋体"/>
            <w:color w:val="333333"/>
            <w:shd w:val="clear" w:color="auto" w:fill="FFFFFF"/>
            <w:lang w:eastAsia="zh-CN"/>
          </w:rPr>
          <w:t>been identified</w:t>
        </w:r>
      </w:ins>
      <w:r>
        <w:rPr>
          <w:rFonts w:ascii="Times New Roman" w:hAnsi="Times New Roman" w:eastAsia="宋体"/>
          <w:color w:val="333333"/>
          <w:shd w:val="clear" w:color="auto" w:fill="FFFFFF"/>
          <w:lang w:eastAsia="zh-CN"/>
        </w:rPr>
        <w:t xml:space="preserve"> for clinical drugs up to now</w:t>
      </w:r>
      <w:ins w:id="628" w:author="RSI – Tutor" w:date="2015-08-16T19:37:00Z">
        <w:r>
          <w:rPr>
            <w:rFonts w:ascii="Times New Roman" w:hAnsi="Times New Roman" w:eastAsia="宋体"/>
            <w:color w:val="333333"/>
            <w:shd w:val="clear" w:color="auto" w:fill="FFFFFF"/>
            <w:lang w:eastAsia="zh-CN"/>
          </w:rPr>
          <w:t xml:space="preserve"> </w:t>
        </w:r>
      </w:ins>
      <w:r>
        <w:rPr>
          <w:rFonts w:ascii="Times New Roman" w:hAnsi="Times New Roman" w:eastAsia="宋体"/>
          <w:color w:val="333333"/>
          <w:shd w:val="clear" w:color="auto" w:fill="FFFFFF"/>
          <w:lang w:eastAsia="zh-CN"/>
        </w:rPr>
        <w:t>[13], which indicates that currently pharmacological industry relies on a small set of targets compared to large amount of protein</w:t>
      </w:r>
      <w:commentRangeStart w:id="3"/>
      <w:r>
        <w:rPr>
          <w:rFonts w:ascii="Times New Roman" w:hAnsi="Times New Roman" w:eastAsia="宋体"/>
          <w:color w:val="333333"/>
          <w:shd w:val="clear" w:color="auto" w:fill="FFFFFF"/>
          <w:lang w:eastAsia="zh-CN"/>
        </w:rPr>
        <w:t>s.</w:t>
      </w:r>
      <w:ins w:id="629" w:author="Ana Lyons" w:date="2015-08-17T16:31:00Z">
        <w:r>
          <w:rPr>
            <w:rFonts w:ascii="Times New Roman" w:hAnsi="Times New Roman" w:eastAsia="宋体"/>
            <w:color w:val="333333"/>
            <w:shd w:val="clear" w:color="auto" w:fill="FFFFFF"/>
            <w:lang w:eastAsia="zh-CN"/>
          </w:rPr>
          <w:t xml:space="preserve"> </w:t>
        </w:r>
      </w:ins>
      <w:r>
        <w:rPr>
          <w:rFonts w:ascii="Times New Roman" w:hAnsi="Times New Roman" w:eastAsia="宋体"/>
          <w:color w:val="333333"/>
          <w:shd w:val="clear" w:color="auto" w:fill="FFFFFF"/>
          <w:lang w:eastAsia="zh-CN"/>
        </w:rPr>
        <w:t>On</w:t>
      </w:r>
      <w:commentRangeEnd w:id="3"/>
      <w:r>
        <w:rPr>
          <w:rStyle w:val="14"/>
        </w:rPr>
        <w:commentReference w:id="3"/>
      </w:r>
      <w:r>
        <w:rPr>
          <w:rFonts w:ascii="Times New Roman" w:hAnsi="Times New Roman" w:eastAsia="宋体"/>
          <w:color w:val="333333"/>
          <w:shd w:val="clear" w:color="auto" w:fill="FFFFFF"/>
          <w:lang w:eastAsia="zh-CN"/>
        </w:rPr>
        <w:t xml:space="preserve"> the other hand, </w:t>
      </w:r>
      <w:ins w:id="630" w:author="RSI – Tutor" w:date="2015-08-16T19:37:00Z">
        <w:r>
          <w:rPr>
            <w:rFonts w:ascii="Times New Roman" w:hAnsi="Times New Roman" w:eastAsia="宋体"/>
            <w:color w:val="333333"/>
            <w:shd w:val="clear" w:color="auto" w:fill="FFFFFF"/>
            <w:lang w:eastAsia="zh-CN"/>
          </w:rPr>
          <w:t xml:space="preserve">a </w:t>
        </w:r>
      </w:ins>
      <w:r>
        <w:rPr>
          <w:rFonts w:ascii="Times New Roman" w:hAnsi="Times New Roman" w:eastAsia="宋体"/>
          <w:color w:val="333333"/>
          <w:shd w:val="clear" w:color="auto" w:fill="FFFFFF"/>
          <w:lang w:eastAsia="zh-CN"/>
        </w:rPr>
        <w:t>large amount of drugs can be attributed to</w:t>
      </w:r>
      <w:ins w:id="631" w:author="RSI – Tutor" w:date="2015-08-16T19:38:00Z">
        <w:r>
          <w:rPr>
            <w:rFonts w:ascii="Times New Roman" w:hAnsi="Times New Roman" w:eastAsia="宋体"/>
            <w:color w:val="333333"/>
            <w:shd w:val="clear" w:color="auto" w:fill="FFFFFF"/>
            <w:lang w:eastAsia="zh-CN"/>
          </w:rPr>
          <w:t xml:space="preserve"> the</w:t>
        </w:r>
      </w:ins>
      <w:r>
        <w:rPr>
          <w:rFonts w:ascii="Times New Roman" w:hAnsi="Times New Roman" w:eastAsia="宋体"/>
          <w:color w:val="333333"/>
          <w:shd w:val="clear" w:color="auto" w:fill="FFFFFF"/>
          <w:lang w:eastAsia="zh-CN"/>
        </w:rPr>
        <w:t xml:space="preserve"> wrong target at the early pipeline stages which may cause undesired side effects.</w:t>
      </w:r>
      <w:ins w:id="632" w:author="RSI – Tutor" w:date="2015-08-16T19:37:00Z">
        <w:r>
          <w:rPr>
            <w:rFonts w:ascii="Times New Roman" w:hAnsi="Times New Roman" w:eastAsia="宋体"/>
            <w:color w:val="333333"/>
            <w:shd w:val="clear" w:color="auto" w:fill="FFFFFF"/>
            <w:lang w:eastAsia="zh-CN"/>
          </w:rPr>
          <w:t xml:space="preserve"> </w:t>
        </w:r>
      </w:ins>
      <w:ins w:id="633" w:author="Ana Lyons" w:date="2015-08-17T16:32:00Z">
        <w:r>
          <w:rPr>
            <w:rFonts w:ascii="Times New Roman" w:hAnsi="Times New Roman" w:eastAsia="宋体"/>
            <w:color w:val="333333"/>
            <w:shd w:val="clear" w:color="auto" w:fill="FFFFFF"/>
            <w:lang w:eastAsia="zh-CN"/>
          </w:rPr>
          <w:t xml:space="preserve">Thus, </w:t>
        </w:r>
      </w:ins>
      <w:ins w:id="634" w:author="Ana Lyons" w:date="2015-08-17T16:31:00Z">
        <w:r>
          <w:rPr>
            <w:rFonts w:ascii="Times New Roman" w:hAnsi="Times New Roman" w:eastAsia="宋体"/>
            <w:color w:val="333333"/>
            <w:shd w:val="clear" w:color="auto" w:fill="FFFFFF"/>
            <w:lang w:eastAsia="zh-CN"/>
          </w:rPr>
          <w:t>p</w:t>
        </w:r>
      </w:ins>
      <w:r>
        <w:rPr>
          <w:rFonts w:ascii="Times New Roman" w:hAnsi="Times New Roman" w:eastAsia="宋体"/>
          <w:color w:val="333333"/>
          <w:shd w:val="clear" w:color="auto" w:fill="FFFFFF"/>
          <w:lang w:eastAsia="zh-CN"/>
        </w:rPr>
        <w:t xml:space="preserve">redicting new drug targets to address novel therapies is extremely valuable in disease treatment, side effect </w:t>
      </w:r>
      <w:ins w:id="635" w:author="RSI – Tutor" w:date="2015-08-16T19:38:00Z">
        <w:r>
          <w:rPr>
            <w:rFonts w:ascii="Times New Roman" w:hAnsi="Times New Roman" w:eastAsia="宋体"/>
            <w:color w:val="333333"/>
            <w:shd w:val="clear" w:color="auto" w:fill="FFFFFF"/>
            <w:lang w:eastAsia="zh-CN"/>
          </w:rPr>
          <w:t>analysis</w:t>
        </w:r>
      </w:ins>
      <w:ins w:id="636" w:author="Ana Lyons" w:date="2015-08-17T16:32:00Z">
        <w:r>
          <w:rPr>
            <w:rFonts w:ascii="Times New Roman" w:hAnsi="Times New Roman" w:eastAsia="宋体"/>
            <w:color w:val="333333"/>
            <w:shd w:val="clear" w:color="auto" w:fill="FFFFFF"/>
            <w:lang w:eastAsia="zh-CN"/>
          </w:rPr>
          <w:t>,</w:t>
        </w:r>
      </w:ins>
      <w:ins w:id="637" w:author="RSI – Tutor" w:date="2015-08-16T19:38:00Z">
        <w:r>
          <w:rPr>
            <w:rFonts w:ascii="Times New Roman" w:hAnsi="Times New Roman" w:eastAsia="宋体"/>
            <w:color w:val="333333"/>
            <w:shd w:val="clear" w:color="auto" w:fill="FFFFFF"/>
            <w:lang w:eastAsia="zh-CN"/>
          </w:rPr>
          <w:t xml:space="preserve"> </w:t>
        </w:r>
      </w:ins>
      <w:r>
        <w:rPr>
          <w:rFonts w:ascii="Times New Roman" w:hAnsi="Times New Roman" w:eastAsia="宋体"/>
          <w:color w:val="333333"/>
          <w:shd w:val="clear" w:color="auto" w:fill="FFFFFF"/>
          <w:lang w:eastAsia="zh-CN"/>
        </w:rPr>
        <w:t>as well as reduction of time and experiments costs in drug development.</w:t>
      </w:r>
    </w:p>
    <w:p>
      <w:pPr>
        <w:spacing w:line="360" w:lineRule="auto"/>
        <w:ind w:firstLine="720"/>
        <w:rPr>
          <w:rFonts w:ascii="Times New Roman" w:hAnsi="Times New Roman" w:eastAsia="宋体"/>
          <w:color w:val="333333"/>
          <w:shd w:val="clear" w:color="auto" w:fill="FFFFFF"/>
          <w:lang w:eastAsia="zh-CN"/>
        </w:rPr>
      </w:pPr>
    </w:p>
    <w:p>
      <w:pPr>
        <w:spacing w:line="360" w:lineRule="auto"/>
        <w:jc w:val="both"/>
        <w:rPr>
          <w:rFonts w:ascii="Avenir Next Regular" w:hAnsi="Avenir Next Regular" w:eastAsia="宋体" w:cs="Avenir Next Regular"/>
          <w:color w:val="333333"/>
          <w:shd w:val="clear" w:color="auto" w:fill="FFFFFF"/>
          <w:lang w:eastAsia="zh-CN"/>
        </w:rPr>
      </w:pPr>
      <w:r>
        <w:rPr>
          <w:rFonts w:ascii="Avenir Next Regular" w:hAnsi="Avenir Next Regular" w:eastAsia="宋体" w:cs="Avenir Next Regular"/>
          <w:color w:val="333333"/>
          <w:shd w:val="clear" w:color="auto" w:fill="FFFFFF"/>
          <w:lang w:eastAsia="zh-CN"/>
        </w:rPr>
        <w:t>1.</w:t>
      </w:r>
      <w:ins w:id="638" w:author="1" w:date="2015-08-18T14:49:14Z">
        <w:r>
          <w:rPr>
            <w:rFonts w:hint="eastAsia" w:ascii="Avenir Next Regular" w:hAnsi="Avenir Next Regular" w:eastAsia="宋体" w:cs="Avenir Next Regular"/>
            <w:color w:val="333333"/>
            <w:shd w:val="clear" w:color="auto" w:fill="FFFFFF"/>
            <w:lang w:val="en-US" w:eastAsia="zh-CN"/>
          </w:rPr>
          <w:t>2</w:t>
        </w:r>
      </w:ins>
      <w:del w:id="639" w:author="1" w:date="2015-08-18T14:49:14Z">
        <w:r>
          <w:rPr>
            <w:rFonts w:ascii="Avenir Next Regular" w:hAnsi="Avenir Next Regular" w:eastAsia="宋体" w:cs="Avenir Next Regular"/>
            <w:color w:val="333333"/>
            <w:shd w:val="clear" w:color="auto" w:fill="FFFFFF"/>
            <w:lang w:eastAsia="zh-CN"/>
          </w:rPr>
          <w:delText>3</w:delText>
        </w:r>
      </w:del>
      <w:r>
        <w:rPr>
          <w:rFonts w:ascii="Avenir Next Regular" w:hAnsi="Avenir Next Regular" w:eastAsia="宋体" w:cs="Avenir Next Regular"/>
          <w:color w:val="333333"/>
          <w:shd w:val="clear" w:color="auto" w:fill="FFFFFF"/>
          <w:lang w:eastAsia="zh-CN"/>
        </w:rPr>
        <w:t xml:space="preserve"> Revolution of type </w:t>
      </w:r>
      <w:ins w:id="640" w:author="RSI – Tutor" w:date="2015-08-16T19:38:00Z">
        <w:r>
          <w:rPr>
            <w:rFonts w:ascii="Avenir Next Regular" w:hAnsi="Avenir Next Regular" w:eastAsia="宋体" w:cs="Avenir Next Regular"/>
            <w:color w:val="333333"/>
            <w:shd w:val="clear" w:color="auto" w:fill="FFFFFF"/>
            <w:lang w:eastAsia="zh-CN"/>
          </w:rPr>
          <w:t>of drug</w:t>
        </w:r>
      </w:ins>
      <w:r>
        <w:rPr>
          <w:rFonts w:ascii="Avenir Next Regular" w:hAnsi="Avenir Next Regular" w:eastAsia="宋体" w:cs="Avenir Next Regular"/>
          <w:color w:val="333333"/>
          <w:shd w:val="clear" w:color="auto" w:fill="FFFFFF"/>
          <w:lang w:eastAsia="zh-CN"/>
        </w:rPr>
        <w:t>-target interaction</w:t>
      </w:r>
    </w:p>
    <w:p>
      <w:pPr>
        <w:spacing w:line="360" w:lineRule="auto"/>
        <w:ind w:firstLine="720"/>
        <w:rPr>
          <w:rFonts w:ascii="Times New Roman" w:hAnsi="Times New Roman" w:eastAsia="宋体"/>
          <w:color w:val="333333"/>
          <w:shd w:val="clear" w:color="auto" w:fill="FFFFFF"/>
          <w:lang w:eastAsia="zh-CN"/>
        </w:rPr>
      </w:pPr>
      <w:ins w:id="641" w:author="Ana Lyons" w:date="2015-08-04T19:19:00Z">
        <w:r>
          <w:rPr>
            <w:rFonts w:ascii="Times New Roman" w:hAnsi="Times New Roman"/>
            <w:color w:val="333333"/>
            <w:shd w:val="clear" w:color="auto" w:fill="FFFFFF"/>
          </w:rPr>
          <w:t>In the most basic model</w:t>
        </w:r>
      </w:ins>
      <w:r>
        <w:rPr>
          <w:rFonts w:ascii="Times New Roman" w:hAnsi="Times New Roman"/>
          <w:color w:val="333333"/>
          <w:shd w:val="clear" w:color="auto" w:fill="FFFFFF"/>
        </w:rPr>
        <w:t xml:space="preserve">, we </w:t>
      </w:r>
      <w:ins w:id="642" w:author="Ana Lyons" w:date="2015-08-04T19:19:00Z">
        <w:r>
          <w:rPr>
            <w:rFonts w:ascii="Times New Roman" w:hAnsi="Times New Roman"/>
            <w:color w:val="333333"/>
            <w:shd w:val="clear" w:color="auto" w:fill="FFFFFF"/>
          </w:rPr>
          <w:t xml:space="preserve">assume </w:t>
        </w:r>
      </w:ins>
      <w:r>
        <w:rPr>
          <w:rFonts w:ascii="Times New Roman" w:hAnsi="Times New Roman"/>
          <w:color w:val="333333"/>
          <w:shd w:val="clear" w:color="auto" w:fill="FFFFFF"/>
        </w:rPr>
        <w:t>that one drug acts selectively to one specific target.</w:t>
      </w:r>
      <w:ins w:id="643" w:author="Ana Lyons" w:date="2015-08-04T19:19:00Z">
        <w:r>
          <w:rPr>
            <w:rFonts w:ascii="Times New Roman" w:hAnsi="Times New Roman"/>
            <w:color w:val="333333"/>
            <w:shd w:val="clear" w:color="auto" w:fill="FFFFFF"/>
          </w:rPr>
          <w:t xml:space="preserve"> </w:t>
        </w:r>
      </w:ins>
      <w:r>
        <w:rPr>
          <w:rFonts w:ascii="Times New Roman" w:hAnsi="Times New Roman"/>
          <w:color w:val="333333"/>
          <w:shd w:val="clear" w:color="auto" w:fill="FFFFFF"/>
        </w:rPr>
        <w:t xml:space="preserve">However, </w:t>
      </w:r>
      <w:ins w:id="644" w:author="Ana Lyons" w:date="2015-08-04T19:20:00Z">
        <w:r>
          <w:rPr>
            <w:rFonts w:ascii="Times New Roman" w:hAnsi="Times New Roman"/>
            <w:color w:val="333333"/>
            <w:shd w:val="clear" w:color="auto" w:fill="FFFFFF"/>
          </w:rPr>
          <w:t>recent research has</w:t>
        </w:r>
      </w:ins>
      <w:r>
        <w:rPr>
          <w:rFonts w:ascii="Times New Roman" w:hAnsi="Times New Roman"/>
          <w:color w:val="333333"/>
          <w:shd w:val="clear" w:color="auto" w:fill="FFFFFF"/>
        </w:rPr>
        <w:t xml:space="preserve"> reveal</w:t>
      </w:r>
      <w:ins w:id="645" w:author="Ana Lyons" w:date="2015-08-04T19:20:00Z">
        <w:r>
          <w:rPr>
            <w:rFonts w:ascii="Times New Roman" w:hAnsi="Times New Roman"/>
            <w:color w:val="333333"/>
            <w:shd w:val="clear" w:color="auto" w:fill="FFFFFF"/>
          </w:rPr>
          <w:t>ed</w:t>
        </w:r>
      </w:ins>
      <w:r>
        <w:rPr>
          <w:rFonts w:ascii="Times New Roman" w:hAnsi="Times New Roman"/>
          <w:color w:val="333333"/>
          <w:shd w:val="clear" w:color="auto" w:fill="FFFFFF"/>
        </w:rPr>
        <w:t xml:space="preserve"> a far more complex figure of drug reaction in the past decades.</w:t>
      </w:r>
      <w:ins w:id="646" w:author="Ana Lyons" w:date="2015-08-04T19:20:00Z">
        <w:r>
          <w:rPr>
            <w:rFonts w:ascii="Times New Roman" w:hAnsi="Times New Roman"/>
            <w:color w:val="333333"/>
            <w:shd w:val="clear" w:color="auto" w:fill="FFFFFF"/>
          </w:rPr>
          <w:t xml:space="preserve"> </w:t>
        </w:r>
      </w:ins>
      <w:r>
        <w:rPr>
          <w:rFonts w:ascii="Times New Roman" w:hAnsi="Times New Roman"/>
          <w:color w:val="333333"/>
          <w:shd w:val="clear" w:color="auto" w:fill="FFFFFF"/>
        </w:rPr>
        <w:t>An elegant new theory by Yildirim illustrates that not only are</w:t>
      </w:r>
      <w:ins w:id="647" w:author="Ana Lyons" w:date="2015-08-04T19:20:00Z">
        <w:r>
          <w:rPr>
            <w:rFonts w:ascii="Times New Roman" w:hAnsi="Times New Roman"/>
            <w:color w:val="333333"/>
            <w:shd w:val="clear" w:color="auto" w:fill="FFFFFF"/>
          </w:rPr>
          <w:t xml:space="preserve"> there</w:t>
        </w:r>
      </w:ins>
      <w:r>
        <w:rPr>
          <w:rFonts w:ascii="Times New Roman" w:hAnsi="Times New Roman"/>
          <w:color w:val="333333"/>
          <w:shd w:val="clear" w:color="auto" w:fill="FFFFFF"/>
        </w:rPr>
        <w:t xml:space="preserve"> multiple drugs relating to one target but that one target could associate to many drugs</w:t>
      </w:r>
      <w:ins w:id="648" w:author="Ana Lyons" w:date="2015-08-04T19:20:00Z">
        <w:r>
          <w:rPr>
            <w:rFonts w:ascii="Times New Roman" w:hAnsi="Times New Roman"/>
            <w:color w:val="333333"/>
            <w:shd w:val="clear" w:color="auto" w:fill="FFFFFF"/>
          </w:rPr>
          <w:t xml:space="preserve"> </w:t>
        </w:r>
      </w:ins>
      <w:r>
        <w:rPr>
          <w:rFonts w:ascii="Times New Roman" w:hAnsi="Times New Roman"/>
          <w:color w:val="333333"/>
          <w:shd w:val="clear" w:color="auto" w:fill="FFFFFF"/>
        </w:rPr>
        <w:t>[3]</w:t>
      </w:r>
      <w:ins w:id="649" w:author="Ana Lyons" w:date="2015-08-04T19:20:00Z">
        <w:r>
          <w:rPr>
            <w:rFonts w:ascii="Times New Roman" w:hAnsi="Times New Roman"/>
            <w:color w:val="333333"/>
            <w:shd w:val="clear" w:color="auto" w:fill="FFFFFF"/>
          </w:rPr>
          <w:t>.</w:t>
        </w:r>
      </w:ins>
      <w:r>
        <w:rPr>
          <w:rFonts w:ascii="Times New Roman" w:hAnsi="Times New Roman"/>
          <w:color w:val="333333"/>
          <w:shd w:val="clear" w:color="auto" w:fill="FFFFFF"/>
        </w:rPr>
        <w:t xml:space="preserve"> </w:t>
      </w:r>
      <w:ins w:id="650" w:author="Ana Lyons" w:date="2015-08-04T19:21:00Z">
        <w:r>
          <w:rPr>
            <w:rFonts w:ascii="Times New Roman" w:hAnsi="Times New Roman"/>
            <w:color w:val="333333"/>
            <w:shd w:val="clear" w:color="auto" w:fill="FFFFFF"/>
          </w:rPr>
          <w:t>Furthermore, t</w:t>
        </w:r>
      </w:ins>
      <w:r>
        <w:rPr>
          <w:rFonts w:ascii="Times New Roman" w:hAnsi="Times New Roman"/>
          <w:color w:val="333333"/>
          <w:shd w:val="clear" w:color="auto" w:fill="FFFFFF"/>
        </w:rPr>
        <w:t xml:space="preserve">his theory </w:t>
      </w:r>
      <w:ins w:id="651" w:author="Ana Lyons" w:date="2015-08-04T19:20:00Z">
        <w:r>
          <w:rPr>
            <w:rFonts w:ascii="Times New Roman" w:hAnsi="Times New Roman"/>
            <w:color w:val="333333"/>
            <w:shd w:val="clear" w:color="auto" w:fill="FFFFFF"/>
          </w:rPr>
          <w:t>suggests</w:t>
        </w:r>
      </w:ins>
      <w:r>
        <w:rPr>
          <w:rFonts w:ascii="Times New Roman" w:hAnsi="Times New Roman"/>
          <w:color w:val="333333"/>
          <w:shd w:val="clear" w:color="auto" w:fill="FFFFFF"/>
        </w:rPr>
        <w:t xml:space="preserve"> </w:t>
      </w:r>
      <w:ins w:id="652" w:author="Ana Lyons" w:date="2015-08-04T19:20:00Z">
        <w:r>
          <w:rPr>
            <w:rFonts w:ascii="Times New Roman" w:hAnsi="Times New Roman"/>
            <w:color w:val="333333"/>
            <w:shd w:val="clear" w:color="auto" w:fill="FFFFFF"/>
          </w:rPr>
          <w:t xml:space="preserve">that </w:t>
        </w:r>
      </w:ins>
      <w:r>
        <w:rPr>
          <w:rFonts w:ascii="Times New Roman" w:hAnsi="Times New Roman"/>
          <w:color w:val="333333"/>
          <w:shd w:val="clear" w:color="auto" w:fill="FFFFFF"/>
        </w:rPr>
        <w:t>drug</w:t>
      </w:r>
      <w:r>
        <w:rPr>
          <w:rFonts w:ascii="Times New Roman" w:hAnsi="Times New Roman" w:eastAsia="宋体"/>
          <w:color w:val="333333"/>
          <w:shd w:val="clear" w:color="auto" w:fill="FFFFFF"/>
          <w:lang w:eastAsia="zh-CN"/>
        </w:rPr>
        <w:t>s and targets</w:t>
      </w:r>
      <w:r>
        <w:rPr>
          <w:rFonts w:ascii="Times New Roman" w:hAnsi="Times New Roman"/>
          <w:color w:val="333333"/>
          <w:shd w:val="clear" w:color="auto" w:fill="FFFFFF"/>
        </w:rPr>
        <w:t xml:space="preserve"> act as networks</w:t>
      </w:r>
      <w:r>
        <w:rPr>
          <w:rFonts w:ascii="Times New Roman" w:hAnsi="Times New Roman" w:eastAsia="宋体"/>
          <w:color w:val="333333"/>
          <w:shd w:val="clear" w:color="auto" w:fill="FFFFFF"/>
          <w:lang w:eastAsia="zh-CN"/>
        </w:rPr>
        <w:t xml:space="preserve"> and affect each other mutually.</w:t>
      </w:r>
      <w:ins w:id="653" w:author="RSI – Tutor" w:date="2015-08-16T19:38:00Z">
        <w:r>
          <w:rPr>
            <w:rFonts w:ascii="Times New Roman" w:hAnsi="Times New Roman" w:eastAsia="宋体"/>
            <w:color w:val="333333"/>
            <w:shd w:val="clear" w:color="auto" w:fill="FFFFFF"/>
            <w:lang w:eastAsia="zh-CN"/>
          </w:rPr>
          <w:t xml:space="preserve"> </w:t>
        </w:r>
      </w:ins>
      <w:r>
        <w:rPr>
          <w:rFonts w:ascii="Times New Roman" w:hAnsi="Times New Roman" w:eastAsia="宋体"/>
          <w:color w:val="333333"/>
          <w:shd w:val="clear" w:color="auto" w:fill="FFFFFF"/>
          <w:lang w:eastAsia="zh-CN"/>
        </w:rPr>
        <w:t>The new theory changes effects people think of drugs and  demonstrates that one drug could have lots of different effectiveness.</w:t>
      </w:r>
    </w:p>
    <w:p>
      <w:pPr>
        <w:spacing w:line="360" w:lineRule="auto"/>
        <w:ind w:firstLine="720"/>
        <w:rPr>
          <w:rFonts w:ascii="Times New Roman" w:hAnsi="Times New Roman" w:eastAsia="宋体"/>
          <w:color w:val="333333"/>
          <w:shd w:val="clear" w:color="auto" w:fill="FFFFFF"/>
          <w:lang w:eastAsia="zh-CN"/>
        </w:rPr>
      </w:pPr>
    </w:p>
    <w:p>
      <w:pPr>
        <w:spacing w:line="360" w:lineRule="auto"/>
        <w:rPr>
          <w:rFonts w:ascii="Avenir Next Regular" w:hAnsi="Avenir Next Regular" w:eastAsia="宋体" w:cs="Avenir Next Regular"/>
          <w:color w:val="333333"/>
          <w:shd w:val="clear" w:color="auto" w:fill="FFFFFF"/>
          <w:lang w:eastAsia="zh-CN"/>
        </w:rPr>
      </w:pPr>
      <w:r>
        <w:rPr>
          <w:rFonts w:ascii="Avenir Next Regular" w:hAnsi="Avenir Next Regular" w:eastAsia="宋体" w:cs="Avenir Next Regular"/>
          <w:color w:val="333333"/>
          <w:shd w:val="clear" w:color="auto" w:fill="FFFFFF"/>
          <w:lang w:eastAsia="zh-CN"/>
        </w:rPr>
        <w:t>1.</w:t>
      </w:r>
      <w:ins w:id="654" w:author="1" w:date="2015-08-18T14:49:19Z">
        <w:r>
          <w:rPr>
            <w:rFonts w:hint="eastAsia" w:ascii="Avenir Next Regular" w:hAnsi="Avenir Next Regular" w:eastAsia="宋体" w:cs="Avenir Next Regular"/>
            <w:color w:val="333333"/>
            <w:shd w:val="clear" w:color="auto" w:fill="FFFFFF"/>
            <w:lang w:val="en-US" w:eastAsia="zh-CN"/>
          </w:rPr>
          <w:t>3</w:t>
        </w:r>
      </w:ins>
      <w:del w:id="655" w:author="1" w:date="2015-08-18T14:49:18Z">
        <w:r>
          <w:rPr>
            <w:rFonts w:ascii="Avenir Next Regular" w:hAnsi="Avenir Next Regular" w:eastAsia="宋体" w:cs="Avenir Next Regular"/>
            <w:color w:val="333333"/>
            <w:shd w:val="clear" w:color="auto" w:fill="FFFFFF"/>
            <w:lang w:eastAsia="zh-CN"/>
          </w:rPr>
          <w:delText>4</w:delText>
        </w:r>
      </w:del>
      <w:r>
        <w:rPr>
          <w:rFonts w:ascii="Avenir Next Regular" w:hAnsi="Avenir Next Regular" w:eastAsia="宋体" w:cs="Avenir Next Regular"/>
          <w:color w:val="333333"/>
          <w:shd w:val="clear" w:color="auto" w:fill="FFFFFF"/>
          <w:lang w:eastAsia="zh-CN"/>
        </w:rPr>
        <w:t xml:space="preserve"> Methods of previous scientists</w:t>
      </w:r>
    </w:p>
    <w:p>
      <w:pPr>
        <w:spacing w:line="360" w:lineRule="auto"/>
        <w:ind w:firstLine="720"/>
        <w:rPr>
          <w:ins w:id="656" w:author="Ana Lyons" w:date="2015-08-04T19:41:00Z"/>
          <w:rFonts w:ascii="Times New Roman" w:hAnsi="Times New Roman"/>
          <w:color w:val="333333"/>
          <w:shd w:val="clear" w:color="auto" w:fill="FFFFFF"/>
        </w:rPr>
      </w:pPr>
      <w:ins w:id="657" w:author="Ana Lyons" w:date="2015-08-04T19:20:00Z">
        <w:r>
          <w:rPr>
            <w:rFonts w:ascii="Times New Roman" w:hAnsi="Times New Roman"/>
            <w:color w:val="333333"/>
            <w:shd w:val="clear" w:color="auto" w:fill="FFFFFF"/>
          </w:rPr>
          <w:t xml:space="preserve"> </w:t>
        </w:r>
      </w:ins>
      <w:r>
        <w:rPr>
          <w:rFonts w:ascii="Times New Roman" w:hAnsi="Times New Roman"/>
          <w:color w:val="333333"/>
          <w:shd w:val="clear" w:color="auto" w:fill="FFFFFF"/>
        </w:rPr>
        <w:t>Although many effective analys</w:t>
      </w:r>
      <w:ins w:id="658" w:author="Ana Lyons" w:date="2015-08-04T19:33:00Z">
        <w:r>
          <w:rPr>
            <w:rFonts w:ascii="Times New Roman" w:hAnsi="Times New Roman"/>
            <w:color w:val="333333"/>
            <w:shd w:val="clear" w:color="auto" w:fill="FFFFFF"/>
          </w:rPr>
          <w:t xml:space="preserve">es </w:t>
        </w:r>
      </w:ins>
      <w:r>
        <w:rPr>
          <w:rFonts w:ascii="Times New Roman" w:hAnsi="Times New Roman"/>
          <w:color w:val="333333"/>
          <w:shd w:val="clear" w:color="auto" w:fill="FFFFFF"/>
        </w:rPr>
        <w:t>such as phenotypic effect</w:t>
      </w:r>
      <w:ins w:id="659" w:author="Ana Lyons" w:date="2015-08-04T19:39:00Z">
        <w:r>
          <w:rPr>
            <w:rFonts w:ascii="Times New Roman" w:hAnsi="Times New Roman"/>
            <w:color w:val="333333"/>
            <w:shd w:val="clear" w:color="auto" w:fill="FFFFFF"/>
          </w:rPr>
          <w:t xml:space="preserve"> and chemical-</w:t>
        </w:r>
      </w:ins>
      <w:r>
        <w:rPr>
          <w:rFonts w:ascii="Times New Roman" w:hAnsi="Times New Roman"/>
          <w:color w:val="333333"/>
          <w:shd w:val="clear" w:color="auto" w:fill="FFFFFF"/>
        </w:rPr>
        <w:t xml:space="preserve">based approaches </w:t>
      </w:r>
      <w:ins w:id="660" w:author="Ana Lyons" w:date="2015-08-04T19:36:00Z">
        <w:r>
          <w:rPr>
            <w:rFonts w:ascii="Times New Roman" w:hAnsi="Times New Roman"/>
            <w:color w:val="333333"/>
            <w:shd w:val="clear" w:color="auto" w:fill="FFFFFF"/>
          </w:rPr>
          <w:t xml:space="preserve">have </w:t>
        </w:r>
      </w:ins>
      <w:ins w:id="661" w:author="Ana Lyons" w:date="2015-08-04T19:38:00Z">
        <w:r>
          <w:rPr>
            <w:rFonts w:ascii="Times New Roman" w:hAnsi="Times New Roman"/>
            <w:color w:val="333333"/>
            <w:shd w:val="clear" w:color="auto" w:fill="FFFFFF"/>
          </w:rPr>
          <w:t xml:space="preserve">previously </w:t>
        </w:r>
      </w:ins>
      <w:ins w:id="662" w:author="Ana Lyons" w:date="2015-08-04T19:36:00Z">
        <w:r>
          <w:rPr>
            <w:rFonts w:ascii="Times New Roman" w:hAnsi="Times New Roman"/>
            <w:color w:val="333333"/>
            <w:shd w:val="clear" w:color="auto" w:fill="FFFFFF"/>
          </w:rPr>
          <w:t>existed</w:t>
        </w:r>
      </w:ins>
      <w:r>
        <w:rPr>
          <w:rFonts w:ascii="Times New Roman" w:hAnsi="Times New Roman"/>
          <w:color w:val="333333"/>
          <w:shd w:val="clear" w:color="auto" w:fill="FFFFFF"/>
        </w:rPr>
        <w:t>, there are apparent shortcomings</w:t>
      </w:r>
      <w:ins w:id="663" w:author="Ana Lyons" w:date="2015-08-04T19:37:00Z">
        <w:r>
          <w:rPr>
            <w:rFonts w:ascii="Times New Roman" w:hAnsi="Times New Roman"/>
            <w:color w:val="333333"/>
            <w:shd w:val="clear" w:color="auto" w:fill="FFFFFF"/>
          </w:rPr>
          <w:t xml:space="preserve">. </w:t>
        </w:r>
      </w:ins>
      <w:ins w:id="664" w:author="Ana Lyons" w:date="2015-08-04T19:39:00Z">
        <w:r>
          <w:rPr>
            <w:rFonts w:ascii="Times New Roman" w:hAnsi="Times New Roman"/>
            <w:color w:val="333333"/>
            <w:shd w:val="clear" w:color="auto" w:fill="FFFFFF"/>
          </w:rPr>
          <w:t>F</w:t>
        </w:r>
      </w:ins>
      <w:r>
        <w:rPr>
          <w:rFonts w:ascii="Times New Roman" w:hAnsi="Times New Roman"/>
          <w:color w:val="333333"/>
          <w:shd w:val="clear" w:color="auto" w:fill="FFFFFF"/>
        </w:rPr>
        <w:t>or</w:t>
      </w:r>
      <w:ins w:id="665" w:author="Ana Lyons" w:date="2015-08-04T19:39:00Z">
        <w:r>
          <w:rPr>
            <w:rFonts w:ascii="Times New Roman" w:hAnsi="Times New Roman"/>
            <w:color w:val="333333"/>
            <w:shd w:val="clear" w:color="auto" w:fill="FFFFFF"/>
          </w:rPr>
          <w:t xml:space="preserve"> the </w:t>
        </w:r>
      </w:ins>
      <w:r>
        <w:rPr>
          <w:rFonts w:ascii="Times New Roman" w:hAnsi="Times New Roman"/>
          <w:color w:val="333333"/>
          <w:shd w:val="clear" w:color="auto" w:fill="FFFFFF"/>
        </w:rPr>
        <w:t xml:space="preserve">phenotypic approach, </w:t>
      </w:r>
      <w:ins w:id="666" w:author="Ana Lyons" w:date="2015-08-04T19:46:00Z">
        <w:r>
          <w:rPr>
            <w:rFonts w:ascii="Times New Roman" w:hAnsi="Times New Roman" w:eastAsia="gotham"/>
            <w:color w:val="333333"/>
          </w:rPr>
          <w:t xml:space="preserve">off-target </w:t>
        </w:r>
      </w:ins>
      <w:r>
        <w:rPr>
          <w:rFonts w:ascii="Times New Roman" w:hAnsi="Times New Roman" w:eastAsia="gotham"/>
          <w:color w:val="333333"/>
        </w:rPr>
        <w:t xml:space="preserve">responses </w:t>
      </w:r>
      <w:ins w:id="667" w:author="Ana Lyons" w:date="2015-08-04T19:46:00Z">
        <w:r>
          <w:rPr>
            <w:rFonts w:ascii="Times New Roman" w:hAnsi="Times New Roman" w:eastAsia="gotham"/>
            <w:color w:val="333333"/>
          </w:rPr>
          <w:t xml:space="preserve">were activated </w:t>
        </w:r>
      </w:ins>
      <w:r>
        <w:rPr>
          <w:rFonts w:ascii="Times New Roman" w:hAnsi="Times New Roman" w:eastAsia="gotham"/>
          <w:color w:val="333333"/>
        </w:rPr>
        <w:t>due to similar pathway</w:t>
      </w:r>
      <w:ins w:id="668" w:author="Ana Lyons" w:date="2015-08-04T19:39:00Z">
        <w:r>
          <w:rPr>
            <w:rFonts w:ascii="Times New Roman" w:hAnsi="Times New Roman" w:eastAsia="gotham"/>
            <w:color w:val="333333"/>
          </w:rPr>
          <w:t>s</w:t>
        </w:r>
      </w:ins>
      <w:r>
        <w:rPr>
          <w:rFonts w:ascii="Times New Roman" w:hAnsi="Times New Roman" w:eastAsia="gotham"/>
          <w:color w:val="333333"/>
        </w:rPr>
        <w:t xml:space="preserve"> or biological process</w:t>
      </w:r>
      <w:ins w:id="669" w:author="Ana Lyons" w:date="2015-08-04T19:39:00Z">
        <w:r>
          <w:rPr>
            <w:rFonts w:ascii="Times New Roman" w:hAnsi="Times New Roman" w:eastAsia="gotham"/>
            <w:color w:val="333333"/>
          </w:rPr>
          <w:t>es</w:t>
        </w:r>
      </w:ins>
      <w:ins w:id="670" w:author="Ana Lyons" w:date="2015-08-04T19:47:00Z">
        <w:r>
          <w:rPr>
            <w:rFonts w:ascii="Times New Roman" w:hAnsi="Times New Roman" w:eastAsia="gotham"/>
            <w:color w:val="333333"/>
          </w:rPr>
          <w:t>.</w:t>
        </w:r>
      </w:ins>
      <w:ins w:id="671" w:author="Ana Lyons" w:date="2015-08-04T19:40:00Z">
        <w:r>
          <w:rPr>
            <w:rFonts w:ascii="Times New Roman" w:hAnsi="Times New Roman"/>
            <w:color w:val="333333"/>
          </w:rPr>
          <w:t xml:space="preserve"> F</w:t>
        </w:r>
      </w:ins>
      <w:r>
        <w:rPr>
          <w:rFonts w:ascii="Times New Roman" w:hAnsi="Times New Roman"/>
          <w:color w:val="333333"/>
        </w:rPr>
        <w:t>or</w:t>
      </w:r>
      <w:ins w:id="672" w:author="Ana Lyons" w:date="2015-08-04T19:40:00Z">
        <w:r>
          <w:rPr>
            <w:rFonts w:ascii="Times New Roman" w:hAnsi="Times New Roman"/>
            <w:color w:val="333333"/>
          </w:rPr>
          <w:t xml:space="preserve"> the</w:t>
        </w:r>
      </w:ins>
      <w:r>
        <w:rPr>
          <w:rFonts w:ascii="Times New Roman" w:hAnsi="Times New Roman"/>
          <w:color w:val="333333"/>
        </w:rPr>
        <w:t xml:space="preserve"> chemical approach, </w:t>
      </w:r>
      <w:ins w:id="673" w:author="Ana Lyons" w:date="2015-08-04T19:40:00Z">
        <w:r>
          <w:rPr>
            <w:rFonts w:ascii="Times New Roman" w:hAnsi="Times New Roman"/>
            <w:color w:val="333333"/>
          </w:rPr>
          <w:t xml:space="preserve">researchers often </w:t>
        </w:r>
      </w:ins>
      <w:r>
        <w:rPr>
          <w:rFonts w:ascii="Times New Roman" w:hAnsi="Times New Roman"/>
          <w:color w:val="333333"/>
        </w:rPr>
        <w:t>do not have enough prior information for major chemicals</w:t>
      </w:r>
      <w:ins w:id="674" w:author="Ana Lyons" w:date="2015-08-04T19:40:00Z">
        <w:r>
          <w:rPr>
            <w:rFonts w:ascii="Times New Roman" w:hAnsi="Times New Roman"/>
            <w:color w:val="333333"/>
          </w:rPr>
          <w:t xml:space="preserve"> to know downstream effects</w:t>
        </w:r>
      </w:ins>
      <w:r>
        <w:rPr>
          <w:rFonts w:ascii="Times New Roman" w:hAnsi="Times New Roman"/>
          <w:color w:val="333333"/>
        </w:rPr>
        <w:t xml:space="preserve">. </w:t>
      </w:r>
      <w:ins w:id="675" w:author="Ana Lyons" w:date="2015-08-04T19:40:00Z">
        <w:r>
          <w:rPr>
            <w:rFonts w:ascii="Times New Roman" w:hAnsi="Times New Roman"/>
            <w:color w:val="333333"/>
          </w:rPr>
          <w:t xml:space="preserve">Consequently, there is </w:t>
        </w:r>
      </w:ins>
      <w:r>
        <w:rPr>
          <w:rFonts w:ascii="Times New Roman" w:hAnsi="Times New Roman"/>
          <w:color w:val="333333"/>
          <w:shd w:val="clear" w:color="auto" w:fill="FFFFFF"/>
        </w:rPr>
        <w:t xml:space="preserve">urgent </w:t>
      </w:r>
      <w:ins w:id="676" w:author="Ana Lyons" w:date="2015-08-04T19:40:00Z">
        <w:r>
          <w:rPr>
            <w:rFonts w:ascii="Times New Roman" w:hAnsi="Times New Roman"/>
            <w:color w:val="333333"/>
            <w:shd w:val="clear" w:color="auto" w:fill="FFFFFF"/>
          </w:rPr>
          <w:t xml:space="preserve">need </w:t>
        </w:r>
      </w:ins>
      <w:r>
        <w:rPr>
          <w:rFonts w:ascii="Times New Roman" w:hAnsi="Times New Roman"/>
          <w:color w:val="333333"/>
          <w:shd w:val="clear" w:color="auto" w:fill="FFFFFF"/>
        </w:rPr>
        <w:t>to combine phenotypic and chemical indexes together</w:t>
      </w:r>
      <w:ins w:id="677" w:author="Ana Lyons" w:date="2015-08-04T19:40:00Z">
        <w:r>
          <w:rPr>
            <w:rFonts w:ascii="Times New Roman" w:hAnsi="Times New Roman"/>
            <w:color w:val="333333"/>
            <w:shd w:val="clear" w:color="auto" w:fill="FFFFFF"/>
          </w:rPr>
          <w:t>, to</w:t>
        </w:r>
      </w:ins>
      <w:r>
        <w:rPr>
          <w:rFonts w:ascii="Times New Roman" w:hAnsi="Times New Roman"/>
          <w:color w:val="333333"/>
          <w:shd w:val="clear" w:color="auto" w:fill="FFFFFF"/>
        </w:rPr>
        <w:t xml:space="preserve"> achieve </w:t>
      </w:r>
      <w:ins w:id="678" w:author="Ana Lyons" w:date="2015-08-04T19:41:00Z">
        <w:r>
          <w:rPr>
            <w:rFonts w:ascii="Times New Roman" w:hAnsi="Times New Roman"/>
            <w:color w:val="333333"/>
            <w:shd w:val="clear" w:color="auto" w:fill="FFFFFF"/>
          </w:rPr>
          <w:t xml:space="preserve">an improved </w:t>
        </w:r>
      </w:ins>
      <w:r>
        <w:rPr>
          <w:rFonts w:ascii="Times New Roman" w:hAnsi="Times New Roman"/>
          <w:color w:val="333333"/>
          <w:shd w:val="clear" w:color="auto" w:fill="FFFFFF"/>
        </w:rPr>
        <w:t>method to predict drug-target association in</w:t>
      </w:r>
      <w:ins w:id="679" w:author="Ana Lyons" w:date="2015-08-04T19:41:00Z">
        <w:r>
          <w:rPr>
            <w:rFonts w:ascii="Times New Roman" w:hAnsi="Times New Roman"/>
            <w:color w:val="333333"/>
            <w:shd w:val="clear" w:color="auto" w:fill="FFFFFF"/>
          </w:rPr>
          <w:t xml:space="preserve"> on a</w:t>
        </w:r>
      </w:ins>
      <w:r>
        <w:rPr>
          <w:rFonts w:ascii="Times New Roman" w:hAnsi="Times New Roman"/>
          <w:color w:val="333333"/>
          <w:shd w:val="clear" w:color="auto" w:fill="FFFFFF"/>
        </w:rPr>
        <w:t xml:space="preserve"> large</w:t>
      </w:r>
      <w:ins w:id="680" w:author="Ana Lyons" w:date="2015-08-04T19:41:00Z">
        <w:r>
          <w:rPr>
            <w:rFonts w:ascii="Times New Roman" w:hAnsi="Times New Roman"/>
            <w:color w:val="333333"/>
            <w:shd w:val="clear" w:color="auto" w:fill="FFFFFF"/>
          </w:rPr>
          <w:t>r</w:t>
        </w:r>
      </w:ins>
      <w:r>
        <w:rPr>
          <w:rFonts w:ascii="Times New Roman" w:hAnsi="Times New Roman"/>
          <w:color w:val="333333"/>
          <w:shd w:val="clear" w:color="auto" w:fill="FFFFFF"/>
        </w:rPr>
        <w:t xml:space="preserve"> scale</w:t>
      </w:r>
      <w:ins w:id="681" w:author="Ana Lyons" w:date="2015-08-04T19:41:00Z">
        <w:r>
          <w:rPr>
            <w:rFonts w:ascii="Times New Roman" w:hAnsi="Times New Roman"/>
            <w:color w:val="333333"/>
            <w:shd w:val="clear" w:color="auto" w:fill="FFFFFF"/>
          </w:rPr>
          <w:t xml:space="preserve"> </w:t>
        </w:r>
      </w:ins>
      <w:r>
        <w:rPr>
          <w:rFonts w:ascii="Times New Roman" w:hAnsi="Times New Roman"/>
          <w:color w:val="333333"/>
          <w:shd w:val="clear" w:color="auto" w:fill="FFFFFF"/>
        </w:rPr>
        <w:t>[4]</w:t>
      </w:r>
      <w:ins w:id="682" w:author="Ana Lyons" w:date="2015-08-04T19:41:00Z">
        <w:r>
          <w:rPr>
            <w:rFonts w:ascii="Times New Roman" w:hAnsi="Times New Roman"/>
            <w:color w:val="333333"/>
            <w:shd w:val="clear" w:color="auto" w:fill="FFFFFF"/>
          </w:rPr>
          <w:t>.</w:t>
        </w:r>
      </w:ins>
    </w:p>
    <w:p>
      <w:pPr>
        <w:spacing w:line="360" w:lineRule="auto"/>
        <w:ind w:firstLine="720"/>
        <w:rPr>
          <w:rFonts w:ascii="Times New Roman" w:hAnsi="Times New Roman"/>
          <w:color w:val="333333"/>
          <w:shd w:val="clear" w:color="auto" w:fill="FFFFFF"/>
        </w:rPr>
      </w:pPr>
      <w:ins w:id="683" w:author="Ana Lyons" w:date="2015-08-04T19:47:00Z">
        <w:r>
          <w:rPr>
            <w:rFonts w:ascii="Times New Roman" w:hAnsi="Times New Roman"/>
            <w:color w:val="333333"/>
            <w:shd w:val="clear" w:color="auto" w:fill="FFFFFF"/>
          </w:rPr>
          <w:t xml:space="preserve">Taking these observations into account, the </w:t>
        </w:r>
      </w:ins>
      <w:r>
        <w:rPr>
          <w:rFonts w:ascii="Times New Roman" w:hAnsi="Times New Roman"/>
          <w:color w:val="333333"/>
          <w:shd w:val="clear" w:color="auto" w:fill="FFFFFF"/>
        </w:rPr>
        <w:t>Cipher model was proposed and validated as the most accurate way to predi</w:t>
      </w:r>
      <w:ins w:id="684" w:author="Ana Lyons" w:date="2015-08-04T19:47:00Z">
        <w:r>
          <w:rPr>
            <w:rFonts w:ascii="Times New Roman" w:hAnsi="Times New Roman"/>
            <w:color w:val="333333"/>
            <w:shd w:val="clear" w:color="auto" w:fill="FFFFFF"/>
          </w:rPr>
          <w:t xml:space="preserve">ct drug </w:t>
        </w:r>
      </w:ins>
      <w:ins w:id="685" w:author="Ana Lyons" w:date="2015-08-04T19:48:00Z">
        <w:r>
          <w:rPr>
            <w:rFonts w:ascii="Times New Roman" w:hAnsi="Times New Roman"/>
            <w:color w:val="333333"/>
            <w:shd w:val="clear" w:color="auto" w:fill="FFFFFF"/>
          </w:rPr>
          <w:t>targets</w:t>
        </w:r>
      </w:ins>
      <w:ins w:id="686" w:author="Ana Lyons" w:date="2015-08-04T19:47:00Z">
        <w:r>
          <w:rPr>
            <w:rFonts w:ascii="Times New Roman" w:hAnsi="Times New Roman"/>
            <w:color w:val="333333"/>
            <w:shd w:val="clear" w:color="auto" w:fill="FFFFFF"/>
          </w:rPr>
          <w:t>, given both phenotypic and chemical</w:t>
        </w:r>
      </w:ins>
      <w:r>
        <w:rPr>
          <w:rFonts w:ascii="Times New Roman" w:hAnsi="Times New Roman" w:eastAsia="宋体"/>
          <w:color w:val="333333"/>
          <w:shd w:val="clear" w:color="auto" w:fill="FFFFFF"/>
          <w:lang w:eastAsia="zh-CN"/>
        </w:rPr>
        <w:t xml:space="preserve"> </w:t>
      </w:r>
      <w:ins w:id="687" w:author="Ana Lyons" w:date="2015-08-04T19:47:00Z">
        <w:r>
          <w:rPr>
            <w:rFonts w:ascii="Times New Roman" w:hAnsi="Times New Roman"/>
            <w:color w:val="333333"/>
            <w:shd w:val="clear" w:color="auto" w:fill="FFFFFF"/>
          </w:rPr>
          <w:t xml:space="preserve">indexes. </w:t>
        </w:r>
      </w:ins>
      <w:r>
        <w:rPr>
          <w:rFonts w:ascii="Times New Roman" w:hAnsi="Times New Roman"/>
          <w:color w:val="333333"/>
          <w:shd w:val="clear" w:color="auto" w:fill="FFFFFF"/>
        </w:rPr>
        <w:t>.</w:t>
      </w:r>
      <w:ins w:id="688" w:author="Ana Lyons" w:date="2015-08-04T19:48:00Z">
        <w:r>
          <w:rPr>
            <w:rFonts w:ascii="Times New Roman" w:hAnsi="Times New Roman"/>
            <w:color w:val="333333"/>
            <w:shd w:val="clear" w:color="auto" w:fill="FFFFFF"/>
          </w:rPr>
          <w:t>More specifically, the</w:t>
        </w:r>
      </w:ins>
      <w:r>
        <w:rPr>
          <w:rFonts w:ascii="Times New Roman" w:hAnsi="Times New Roman"/>
          <w:color w:val="333333"/>
          <w:shd w:val="clear" w:color="auto" w:fill="FFFFFF"/>
        </w:rPr>
        <w:t xml:space="preserve"> Cipher model</w:t>
      </w:r>
      <w:ins w:id="689" w:author="Ana Lyons" w:date="2015-08-04T19:48:00Z">
        <w:r>
          <w:rPr>
            <w:rFonts w:ascii="Times New Roman" w:hAnsi="Times New Roman"/>
            <w:color w:val="333333"/>
            <w:shd w:val="clear" w:color="auto" w:fill="FFFFFF"/>
          </w:rPr>
          <w:t xml:space="preserve"> </w:t>
        </w:r>
      </w:ins>
      <w:r>
        <w:rPr>
          <w:rFonts w:ascii="Times New Roman" w:hAnsi="Times New Roman"/>
          <w:color w:val="333333"/>
          <w:shd w:val="clear" w:color="auto" w:fill="FFFFFF"/>
        </w:rPr>
        <w:t>assume</w:t>
      </w:r>
      <w:ins w:id="690" w:author="Ana Lyons" w:date="2015-08-04T19:48:00Z">
        <w:r>
          <w:rPr>
            <w:rFonts w:ascii="Times New Roman" w:hAnsi="Times New Roman"/>
            <w:color w:val="333333"/>
            <w:shd w:val="clear" w:color="auto" w:fill="FFFFFF"/>
          </w:rPr>
          <w:t>s</w:t>
        </w:r>
      </w:ins>
      <w:r>
        <w:rPr>
          <w:rFonts w:ascii="Times New Roman" w:hAnsi="Times New Roman"/>
          <w:color w:val="333333"/>
          <w:shd w:val="clear" w:color="auto" w:fill="FFFFFF"/>
        </w:rPr>
        <w:t xml:space="preserve"> that similarities in pharmacological space </w:t>
      </w:r>
      <w:ins w:id="691" w:author="Ana Lyons" w:date="2015-08-04T20:26:00Z">
        <w:r>
          <w:rPr>
            <w:rFonts w:ascii="Times New Roman" w:hAnsi="Times New Roman"/>
            <w:color w:val="333333"/>
            <w:shd w:val="clear" w:color="auto" w:fill="FFFFFF"/>
          </w:rPr>
          <w:t>(</w:t>
        </w:r>
      </w:ins>
      <w:r>
        <w:rPr>
          <w:rFonts w:ascii="Times New Roman" w:hAnsi="Times New Roman"/>
          <w:color w:val="333333"/>
          <w:shd w:val="clear" w:color="auto" w:fill="FFFFFF"/>
        </w:rPr>
        <w:t>termed as Therapeutic Similarities</w:t>
      </w:r>
      <w:ins w:id="692" w:author="RSI – Tutor" w:date="2015-08-16T19:39:00Z">
        <w:r>
          <w:rPr>
            <w:rFonts w:ascii="Times New Roman" w:hAnsi="Times New Roman"/>
            <w:color w:val="333333"/>
            <w:shd w:val="clear" w:color="auto" w:fill="FFFFFF"/>
          </w:rPr>
          <w:t xml:space="preserve"> </w:t>
        </w:r>
      </w:ins>
      <w:r>
        <w:rPr>
          <w:rFonts w:ascii="Times New Roman" w:hAnsi="Times New Roman"/>
          <w:color w:val="333333"/>
          <w:shd w:val="clear" w:color="auto" w:fill="FFFFFF"/>
        </w:rPr>
        <w:t>(TS)</w:t>
      </w:r>
      <w:ins w:id="693" w:author="Ana Lyons" w:date="2015-08-04T20:26:00Z">
        <w:r>
          <w:rPr>
            <w:rFonts w:ascii="Times New Roman" w:hAnsi="Times New Roman"/>
            <w:color w:val="333333"/>
            <w:shd w:val="clear" w:color="auto" w:fill="FFFFFF"/>
          </w:rPr>
          <w:t>)</w:t>
        </w:r>
      </w:ins>
      <w:r>
        <w:rPr>
          <w:rFonts w:ascii="Times New Roman" w:hAnsi="Times New Roman"/>
          <w:color w:val="333333"/>
          <w:shd w:val="clear" w:color="auto" w:fill="FFFFFF"/>
        </w:rPr>
        <w:t xml:space="preserve"> and drug chemical </w:t>
      </w:r>
      <w:commentRangeStart w:id="4"/>
      <w:r>
        <w:rPr>
          <w:rFonts w:ascii="Times New Roman" w:hAnsi="Times New Roman"/>
          <w:color w:val="333333"/>
          <w:shd w:val="clear" w:color="auto" w:fill="FFFFFF"/>
        </w:rPr>
        <w:t>similarities</w:t>
      </w:r>
      <w:ins w:id="694" w:author="1" w:date="2015-08-18T13:21:46Z">
        <w:r>
          <w:rPr>
            <w:rFonts w:hint="eastAsia" w:ascii="Times New Roman" w:hAnsi="Times New Roman" w:eastAsia="宋体"/>
            <w:color w:val="333333"/>
            <w:shd w:val="clear" w:color="auto" w:fill="FFFFFF"/>
            <w:lang w:val="en-US" w:eastAsia="zh-CN"/>
          </w:rPr>
          <w:t xml:space="preserve"> </w:t>
        </w:r>
      </w:ins>
      <w:r>
        <w:rPr>
          <w:rFonts w:ascii="Times New Roman" w:hAnsi="Times New Roman"/>
          <w:color w:val="333333"/>
          <w:shd w:val="clear" w:color="auto" w:fill="FFFFFF"/>
        </w:rPr>
        <w:t>(</w:t>
      </w:r>
      <w:commentRangeEnd w:id="4"/>
      <w:r>
        <w:rPr>
          <w:rStyle w:val="14"/>
        </w:rPr>
        <w:commentReference w:id="4"/>
      </w:r>
      <w:r>
        <w:rPr>
          <w:rFonts w:ascii="Times New Roman" w:hAnsi="Times New Roman"/>
          <w:color w:val="333333"/>
          <w:shd w:val="clear" w:color="auto" w:fill="FFFFFF"/>
        </w:rPr>
        <w:t>CS) are correlated with the relatedness of targets based on protein-protein interaction(PPI) network in genomic space.</w:t>
      </w:r>
      <w:ins w:id="695" w:author="Ana Lyons" w:date="2015-08-04T20:26:00Z">
        <w:r>
          <w:rPr>
            <w:rFonts w:ascii="Times New Roman" w:hAnsi="Times New Roman"/>
            <w:color w:val="333333"/>
            <w:shd w:val="clear" w:color="auto" w:fill="FFFFFF"/>
          </w:rPr>
          <w:t xml:space="preserve"> </w:t>
        </w:r>
      </w:ins>
      <w:r>
        <w:rPr>
          <w:rFonts w:ascii="Times New Roman" w:hAnsi="Times New Roman"/>
          <w:color w:val="333333"/>
          <w:shd w:val="clear" w:color="auto" w:fill="FFFFFF"/>
        </w:rPr>
        <w:t>Based on this assumption, a computational framework drugCipher was built to relate pharmacological and genomic spaces with multi-</w:t>
      </w:r>
      <w:ins w:id="696" w:author="Ana Lyons" w:date="2015-08-06T18:00:00Z">
        <w:r>
          <w:rPr>
            <w:rFonts w:ascii="Times New Roman" w:hAnsi="Times New Roman"/>
            <w:color w:val="333333"/>
            <w:shd w:val="clear" w:color="auto" w:fill="FFFFFF"/>
          </w:rPr>
          <w:t>dimensional</w:t>
        </w:r>
      </w:ins>
      <w:r>
        <w:rPr>
          <w:rFonts w:ascii="Times New Roman" w:hAnsi="Times New Roman"/>
          <w:color w:val="333333"/>
          <w:shd w:val="clear" w:color="auto" w:fill="FFFFFF"/>
        </w:rPr>
        <w:t xml:space="preserve"> information and used three linear regression models to calculate concordance scores which used as standard of correlation between drug and protein</w:t>
      </w:r>
      <w:ins w:id="697" w:author="Ana Lyons" w:date="2015-08-04T20:27:00Z">
        <w:r>
          <w:rPr>
            <w:rFonts w:ascii="Times New Roman" w:hAnsi="Times New Roman"/>
            <w:color w:val="333333"/>
            <w:shd w:val="clear" w:color="auto" w:fill="FFFFFF"/>
          </w:rPr>
          <w:t xml:space="preserve"> </w:t>
        </w:r>
      </w:ins>
      <w:r>
        <w:rPr>
          <w:rFonts w:ascii="Times New Roman" w:hAnsi="Times New Roman"/>
          <w:color w:val="333333"/>
          <w:shd w:val="clear" w:color="auto" w:fill="FFFFFF"/>
        </w:rPr>
        <w:t>[4]</w:t>
      </w:r>
      <w:ins w:id="698" w:author="Ana Lyons" w:date="2015-08-04T20:27:00Z">
        <w:r>
          <w:rPr>
            <w:rFonts w:ascii="Times New Roman" w:hAnsi="Times New Roman"/>
            <w:color w:val="333333"/>
            <w:shd w:val="clear" w:color="auto" w:fill="FFFFFF"/>
          </w:rPr>
          <w:t>.</w:t>
        </w:r>
      </w:ins>
    </w:p>
    <w:p>
      <w:pPr>
        <w:tabs>
          <w:tab w:val="left" w:pos="572"/>
        </w:tabs>
        <w:spacing w:line="360" w:lineRule="auto"/>
        <w:rPr>
          <w:rFonts w:ascii="Times New Roman" w:hAnsi="Times New Roman" w:eastAsia="宋体"/>
          <w:color w:val="333333"/>
          <w:shd w:val="clear" w:color="auto" w:fill="FFFFFF"/>
          <w:lang w:eastAsia="zh-CN"/>
        </w:rPr>
      </w:pPr>
    </w:p>
    <w:p>
      <w:pPr>
        <w:spacing w:line="360" w:lineRule="auto"/>
        <w:rPr>
          <w:rFonts w:ascii="Times New Roman" w:hAnsi="Times New Roman"/>
          <w:color w:val="333333"/>
          <w:shd w:val="clear" w:color="auto" w:fill="FFFFFF"/>
        </w:rPr>
      </w:pPr>
      <w:r>
        <w:rPr>
          <w:rFonts w:ascii="Times New Roman" w:hAnsi="Times New Roman" w:eastAsia="宋体" w:cs="Times New Roman"/>
          <w:color w:val="333333"/>
          <w:kern w:val="2"/>
          <w:sz w:val="24"/>
          <w:szCs w:val="24"/>
          <w:shd w:val="clear" w:color="auto" w:fill="FFFFFF"/>
          <w:lang w:val="en-US" w:eastAsia="en-US" w:bidi="ar-SA"/>
        </w:rPr>
        <w:pict>
          <v:shape id="图片 1" o:spid="_x0000_s1027" type="#_x0000_t75" style="height:206.75pt;width:501.8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ordWrap w:val="0"/>
        <w:spacing w:line="360" w:lineRule="auto"/>
        <w:rPr>
          <w:rFonts w:ascii="Times New Roman" w:hAnsi="Times New Roman"/>
          <w:color w:val="333333"/>
          <w:shd w:val="clear" w:color="auto" w:fill="FFFFFF"/>
        </w:rPr>
      </w:pPr>
      <w:r>
        <w:rPr>
          <w:rFonts w:ascii="Avenir Next Regular" w:hAnsi="Avenir Next Regular" w:cs="Avenir Next Regular"/>
          <w:b/>
          <w:bCs/>
          <w:color w:val="333333"/>
          <w:shd w:val="clear" w:color="auto" w:fill="FFFFFF"/>
        </w:rPr>
        <w:t xml:space="preserve">Figure </w:t>
      </w:r>
      <w:r>
        <w:rPr>
          <w:rFonts w:ascii="Avenir Next Regular" w:hAnsi="Avenir Next Regular" w:eastAsia="宋体" w:cs="Avenir Next Regular"/>
          <w:b/>
          <w:bCs/>
          <w:color w:val="333333"/>
          <w:shd w:val="clear" w:color="auto" w:fill="FFFFFF"/>
          <w:lang w:eastAsia="zh-CN"/>
        </w:rPr>
        <w:t>2</w:t>
      </w:r>
      <w:r>
        <w:rPr>
          <w:rFonts w:ascii="Avenir Next Regular" w:hAnsi="Avenir Next Regular" w:cs="Avenir Next Regular"/>
          <w:b/>
          <w:bCs/>
          <w:color w:val="333333"/>
          <w:shd w:val="clear" w:color="auto" w:fill="FFFFFF"/>
        </w:rPr>
        <w:t>:</w:t>
      </w:r>
      <w:ins w:id="699" w:author="RSI – Tutor" w:date="2015-08-16T19:40:00Z">
        <w:r>
          <w:rPr>
            <w:rFonts w:ascii="Avenir Next Regular" w:hAnsi="Avenir Next Regular" w:cs="Avenir Next Regular"/>
            <w:b/>
            <w:bCs/>
            <w:color w:val="333333"/>
            <w:shd w:val="clear" w:color="auto" w:fill="FFFFFF"/>
          </w:rPr>
          <w:t xml:space="preserve"> P</w:t>
        </w:r>
      </w:ins>
      <w:r>
        <w:rPr>
          <w:rFonts w:ascii="Avenir Next Regular" w:hAnsi="Avenir Next Regular" w:cs="Avenir Next Regular"/>
          <w:b/>
          <w:bCs/>
          <w:color w:val="333333"/>
          <w:shd w:val="clear" w:color="auto" w:fill="FFFFFF"/>
        </w:rPr>
        <w:t>rinciple of drugCipher</w:t>
      </w:r>
      <w:r>
        <w:rPr>
          <w:rFonts w:ascii="Times New Roman" w:hAnsi="Times New Roman"/>
          <w:b/>
          <w:bCs/>
          <w:color w:val="333333"/>
          <w:shd w:val="clear" w:color="auto" w:fill="FFFFFF"/>
        </w:rPr>
        <w:t xml:space="preserve"> </w:t>
      </w:r>
      <w:r>
        <w:rPr>
          <w:rFonts w:ascii="Times New Roman" w:hAnsi="Times New Roman" w:eastAsia="AdvP403A40"/>
          <w:color w:val="000000"/>
          <w:sz w:val="20"/>
          <w:szCs w:val="20"/>
        </w:rPr>
        <w:t>Drugs are solid nodes and presented by ‘</w:t>
      </w:r>
      <w:r>
        <w:rPr>
          <w:rFonts w:ascii="Times New Roman" w:hAnsi="Times New Roman" w:eastAsia="AdvP4041BD"/>
          <w:b/>
          <w:bCs/>
          <w:color w:val="000000"/>
          <w:sz w:val="20"/>
          <w:szCs w:val="20"/>
        </w:rPr>
        <w:t>d</w:t>
      </w:r>
      <w:r>
        <w:rPr>
          <w:rFonts w:ascii="Times New Roman" w:hAnsi="Times New Roman" w:eastAsia="AdvP403A40"/>
          <w:color w:val="000000"/>
          <w:sz w:val="20"/>
          <w:szCs w:val="20"/>
        </w:rPr>
        <w:t>’; proteins are hollow nodes and presented by ‘</w:t>
      </w:r>
      <w:r>
        <w:rPr>
          <w:rFonts w:ascii="Times New Roman" w:hAnsi="Times New Roman" w:eastAsia="AdvP4041BD"/>
          <w:b/>
          <w:bCs/>
          <w:color w:val="000000"/>
          <w:sz w:val="20"/>
          <w:szCs w:val="20"/>
        </w:rPr>
        <w:t>p</w:t>
      </w:r>
      <w:r>
        <w:rPr>
          <w:rFonts w:ascii="Times New Roman" w:hAnsi="Times New Roman" w:eastAsia="AdvP403A40"/>
          <w:color w:val="000000"/>
          <w:sz w:val="20"/>
          <w:szCs w:val="20"/>
        </w:rPr>
        <w:t xml:space="preserve">’. </w:t>
      </w:r>
      <w:r>
        <w:rPr>
          <w:rFonts w:ascii="Times New Roman" w:hAnsi="Times New Roman" w:eastAsia="AdvP41461E"/>
          <w:color w:val="000000"/>
          <w:sz w:val="20"/>
          <w:szCs w:val="20"/>
        </w:rPr>
        <w:t>A</w:t>
      </w:r>
      <w:r>
        <w:rPr>
          <w:rFonts w:ascii="Times New Roman" w:hAnsi="Times New Roman" w:eastAsia="AdvP403A40"/>
          <w:color w:val="000000"/>
          <w:sz w:val="20"/>
          <w:szCs w:val="20"/>
        </w:rPr>
        <w:t>). Drug</w:t>
      </w:r>
      <w:r>
        <w:rPr>
          <w:rFonts w:ascii="Times New Roman" w:hAnsi="Times New Roman"/>
          <w:color w:val="000000"/>
          <w:sz w:val="20"/>
          <w:szCs w:val="20"/>
        </w:rPr>
        <w:t xml:space="preserve"> </w:t>
      </w:r>
      <w:r>
        <w:rPr>
          <w:rFonts w:ascii="Times New Roman" w:hAnsi="Times New Roman" w:eastAsia="AdvP403A40"/>
          <w:color w:val="000000"/>
          <w:sz w:val="20"/>
          <w:szCs w:val="20"/>
        </w:rPr>
        <w:t>Therapeutic Similarity (</w:t>
      </w:r>
      <w:r>
        <w:rPr>
          <w:rFonts w:ascii="Times New Roman" w:hAnsi="Times New Roman" w:eastAsia="AdvP403A40"/>
          <w:b/>
          <w:bCs/>
          <w:color w:val="000000"/>
          <w:sz w:val="20"/>
          <w:szCs w:val="20"/>
        </w:rPr>
        <w:t>TS</w:t>
      </w:r>
      <w:r>
        <w:rPr>
          <w:rFonts w:ascii="Times New Roman" w:hAnsi="Times New Roman" w:eastAsia="AdvP403A40"/>
          <w:color w:val="000000"/>
          <w:sz w:val="20"/>
          <w:szCs w:val="20"/>
        </w:rPr>
        <w:t>) (blue solid edges) and Drug Chemical Similarity (</w:t>
      </w:r>
      <w:r>
        <w:rPr>
          <w:rFonts w:ascii="Times New Roman" w:hAnsi="Times New Roman" w:eastAsia="AdvP403A40"/>
          <w:b/>
          <w:bCs/>
          <w:color w:val="000000"/>
          <w:sz w:val="20"/>
          <w:szCs w:val="20"/>
        </w:rPr>
        <w:t>CS</w:t>
      </w:r>
      <w:r>
        <w:rPr>
          <w:rFonts w:ascii="Times New Roman" w:hAnsi="Times New Roman" w:eastAsia="AdvP403A40"/>
          <w:color w:val="000000"/>
          <w:sz w:val="20"/>
          <w:szCs w:val="20"/>
        </w:rPr>
        <w:t>) (green solid edges) comprise the pharmacological space. The protein</w:t>
      </w:r>
      <w:r>
        <w:rPr>
          <w:rFonts w:ascii="Times New Roman" w:hAnsi="Times New Roman"/>
          <w:color w:val="000000"/>
          <w:sz w:val="20"/>
          <w:szCs w:val="20"/>
        </w:rPr>
        <w:t xml:space="preserve"> </w:t>
      </w:r>
      <w:r>
        <w:rPr>
          <w:rFonts w:ascii="Times New Roman" w:hAnsi="Times New Roman" w:eastAsia="AdvP403A40"/>
          <w:color w:val="000000"/>
          <w:sz w:val="20"/>
          <w:szCs w:val="20"/>
        </w:rPr>
        <w:t>protein interaction (</w:t>
      </w:r>
      <w:r>
        <w:rPr>
          <w:rFonts w:ascii="Times New Roman" w:hAnsi="Times New Roman" w:eastAsia="AdvP403A40"/>
          <w:b/>
          <w:bCs/>
          <w:color w:val="000000"/>
          <w:sz w:val="20"/>
          <w:szCs w:val="20"/>
        </w:rPr>
        <w:t>PPI</w:t>
      </w:r>
      <w:r>
        <w:rPr>
          <w:rFonts w:ascii="Times New Roman" w:hAnsi="Times New Roman" w:eastAsia="AdvP403A40"/>
          <w:color w:val="000000"/>
          <w:sz w:val="20"/>
          <w:szCs w:val="20"/>
        </w:rPr>
        <w:t>) (gray solid edges) network represents the information in the genomic space. Together with drug-target interactions (gray</w:t>
      </w:r>
      <w:r>
        <w:rPr>
          <w:rFonts w:ascii="Times New Roman" w:hAnsi="Times New Roman"/>
          <w:color w:val="000000"/>
          <w:sz w:val="20"/>
          <w:szCs w:val="20"/>
        </w:rPr>
        <w:t xml:space="preserve"> </w:t>
      </w:r>
      <w:r>
        <w:rPr>
          <w:rFonts w:ascii="Times New Roman" w:hAnsi="Times New Roman" w:eastAsia="AdvP403A40"/>
          <w:color w:val="000000"/>
          <w:sz w:val="20"/>
          <w:szCs w:val="20"/>
        </w:rPr>
        <w:t xml:space="preserve">dashed edges), the closeness (brown dashed edges) is defined to associate a drug with any arbitrary protein. </w:t>
      </w:r>
      <w:r>
        <w:rPr>
          <w:rFonts w:ascii="Times New Roman" w:hAnsi="Times New Roman" w:eastAsia="AdvP41461E"/>
          <w:color w:val="000000"/>
          <w:sz w:val="20"/>
          <w:szCs w:val="20"/>
        </w:rPr>
        <w:t>B</w:t>
      </w:r>
      <w:r>
        <w:rPr>
          <w:rFonts w:ascii="Times New Roman" w:hAnsi="Times New Roman" w:eastAsia="AdvP403A40"/>
          <w:color w:val="000000"/>
          <w:sz w:val="20"/>
          <w:szCs w:val="20"/>
        </w:rPr>
        <w:t xml:space="preserve">). For drug </w:t>
      </w:r>
      <w:r>
        <w:rPr>
          <w:rFonts w:ascii="Times New Roman" w:hAnsi="Times New Roman" w:eastAsia="AdvP4041BD"/>
          <w:color w:val="000000"/>
          <w:sz w:val="20"/>
          <w:szCs w:val="20"/>
        </w:rPr>
        <w:t xml:space="preserve">d </w:t>
      </w:r>
      <w:r>
        <w:rPr>
          <w:rFonts w:ascii="Times New Roman" w:hAnsi="Times New Roman" w:eastAsia="AdvP403A40"/>
          <w:color w:val="000000"/>
          <w:sz w:val="20"/>
          <w:szCs w:val="20"/>
        </w:rPr>
        <w:t xml:space="preserve">and protein </w:t>
      </w:r>
      <w:r>
        <w:rPr>
          <w:rFonts w:ascii="Times New Roman" w:hAnsi="Times New Roman" w:eastAsia="AdvP4041BD"/>
          <w:color w:val="000000"/>
          <w:sz w:val="20"/>
          <w:szCs w:val="20"/>
        </w:rPr>
        <w:t>p</w:t>
      </w:r>
      <w:r>
        <w:rPr>
          <w:rFonts w:ascii="Times New Roman" w:hAnsi="Times New Roman" w:eastAsia="AdvP403A40"/>
          <w:color w:val="000000"/>
          <w:sz w:val="20"/>
          <w:szCs w:val="20"/>
        </w:rPr>
        <w:t>, two</w:t>
      </w:r>
      <w:r>
        <w:rPr>
          <w:rFonts w:ascii="Times New Roman" w:hAnsi="Times New Roman"/>
          <w:color w:val="000000"/>
          <w:sz w:val="20"/>
          <w:szCs w:val="20"/>
        </w:rPr>
        <w:t xml:space="preserve"> </w:t>
      </w:r>
      <w:r>
        <w:rPr>
          <w:rFonts w:ascii="Times New Roman" w:hAnsi="Times New Roman" w:eastAsia="AdvP403A40"/>
          <w:color w:val="000000"/>
          <w:sz w:val="20"/>
          <w:szCs w:val="20"/>
        </w:rPr>
        <w:t xml:space="preserve">similarity vectors for </w:t>
      </w:r>
      <w:r>
        <w:rPr>
          <w:rFonts w:ascii="Times New Roman" w:hAnsi="Times New Roman" w:eastAsia="AdvP4041BD"/>
          <w:color w:val="000000"/>
          <w:sz w:val="20"/>
          <w:szCs w:val="20"/>
        </w:rPr>
        <w:t xml:space="preserve">d </w:t>
      </w:r>
      <w:r>
        <w:rPr>
          <w:rFonts w:ascii="Times New Roman" w:hAnsi="Times New Roman" w:eastAsia="AdvP403A40"/>
          <w:color w:val="000000"/>
          <w:sz w:val="20"/>
          <w:szCs w:val="20"/>
        </w:rPr>
        <w:t>in pharmacological space (</w:t>
      </w:r>
      <w:r>
        <w:rPr>
          <w:rFonts w:ascii="Times New Roman" w:hAnsi="Times New Roman" w:eastAsia="AdvP41461E"/>
          <w:b/>
          <w:bCs/>
          <w:color w:val="000000"/>
          <w:sz w:val="20"/>
          <w:szCs w:val="20"/>
        </w:rPr>
        <w:t>TS</w:t>
      </w:r>
      <w:r>
        <w:rPr>
          <w:rFonts w:ascii="Times New Roman" w:hAnsi="Times New Roman" w:eastAsia="AdvP40319B"/>
          <w:b/>
          <w:bCs/>
          <w:color w:val="000000"/>
          <w:sz w:val="20"/>
          <w:szCs w:val="20"/>
        </w:rPr>
        <w:t>d</w:t>
      </w:r>
      <w:r>
        <w:rPr>
          <w:rFonts w:ascii="Times New Roman" w:hAnsi="Times New Roman" w:eastAsia="AdvP40319B"/>
          <w:color w:val="000000"/>
          <w:sz w:val="20"/>
          <w:szCs w:val="20"/>
        </w:rPr>
        <w:t xml:space="preserve"> </w:t>
      </w:r>
      <w:r>
        <w:rPr>
          <w:rFonts w:ascii="Times New Roman" w:hAnsi="Times New Roman" w:eastAsia="AdvP403A40"/>
          <w:color w:val="000000"/>
          <w:sz w:val="20"/>
          <w:szCs w:val="20"/>
        </w:rPr>
        <w:t xml:space="preserve">and </w:t>
      </w:r>
      <w:r>
        <w:rPr>
          <w:rFonts w:ascii="Times New Roman" w:hAnsi="Times New Roman" w:eastAsia="AdvP41461E"/>
          <w:b/>
          <w:bCs/>
          <w:color w:val="000000"/>
          <w:sz w:val="20"/>
          <w:szCs w:val="20"/>
        </w:rPr>
        <w:t>CS</w:t>
      </w:r>
      <w:r>
        <w:rPr>
          <w:rFonts w:ascii="Times New Roman" w:hAnsi="Times New Roman" w:eastAsia="AdvP40319B"/>
          <w:b/>
          <w:bCs/>
          <w:color w:val="000000"/>
          <w:sz w:val="20"/>
          <w:szCs w:val="20"/>
        </w:rPr>
        <w:t>d</w:t>
      </w:r>
      <w:r>
        <w:rPr>
          <w:rFonts w:ascii="Times New Roman" w:hAnsi="Times New Roman" w:eastAsia="AdvP403A40"/>
          <w:color w:val="000000"/>
          <w:sz w:val="20"/>
          <w:szCs w:val="20"/>
        </w:rPr>
        <w:t>) and one closeness vector for</w:t>
      </w:r>
      <w:r>
        <w:rPr>
          <w:rFonts w:ascii="Times New Roman" w:hAnsi="Times New Roman" w:eastAsia="AdvP403A40"/>
          <w:b/>
          <w:bCs/>
          <w:color w:val="000000"/>
          <w:sz w:val="20"/>
          <w:szCs w:val="20"/>
        </w:rPr>
        <w:t xml:space="preserve"> </w:t>
      </w:r>
      <w:r>
        <w:rPr>
          <w:rFonts w:ascii="Times New Roman" w:hAnsi="Times New Roman" w:eastAsia="AdvP4041BD"/>
          <w:b/>
          <w:bCs/>
          <w:color w:val="000000"/>
          <w:sz w:val="20"/>
          <w:szCs w:val="20"/>
        </w:rPr>
        <w:t>p</w:t>
      </w:r>
      <w:r>
        <w:rPr>
          <w:rFonts w:ascii="Times New Roman" w:hAnsi="Times New Roman" w:eastAsia="AdvP4041BD"/>
          <w:color w:val="000000"/>
          <w:sz w:val="20"/>
          <w:szCs w:val="20"/>
        </w:rPr>
        <w:t xml:space="preserve"> </w:t>
      </w:r>
      <w:r>
        <w:rPr>
          <w:rFonts w:ascii="Times New Roman" w:hAnsi="Times New Roman" w:eastAsia="AdvP403A40"/>
          <w:color w:val="000000"/>
          <w:sz w:val="20"/>
          <w:szCs w:val="20"/>
        </w:rPr>
        <w:t>(</w:t>
      </w:r>
      <w:r>
        <w:rPr>
          <w:rFonts w:ascii="Times New Roman" w:hAnsi="Times New Roman" w:eastAsia="AdvP43A417"/>
          <w:b/>
          <w:bCs/>
          <w:color w:val="000000"/>
          <w:sz w:val="20"/>
          <w:szCs w:val="20"/>
        </w:rPr>
        <w:t>W</w:t>
      </w:r>
      <w:r>
        <w:rPr>
          <w:rFonts w:ascii="Times New Roman" w:hAnsi="Times New Roman" w:eastAsia="AdvP4041BD"/>
          <w:b/>
          <w:bCs/>
          <w:color w:val="000000"/>
          <w:sz w:val="20"/>
          <w:szCs w:val="20"/>
        </w:rPr>
        <w:t>p</w:t>
      </w:r>
      <w:r>
        <w:rPr>
          <w:rFonts w:ascii="Times New Roman" w:hAnsi="Times New Roman" w:eastAsia="AdvP403A40"/>
          <w:color w:val="000000"/>
          <w:sz w:val="20"/>
          <w:szCs w:val="20"/>
        </w:rPr>
        <w:t xml:space="preserve">) are constructed. </w:t>
      </w:r>
      <w:r>
        <w:rPr>
          <w:rFonts w:ascii="Times New Roman" w:hAnsi="Times New Roman" w:eastAsia="AdvP41461E"/>
          <w:color w:val="000000"/>
          <w:sz w:val="20"/>
          <w:szCs w:val="20"/>
        </w:rPr>
        <w:t>C</w:t>
      </w:r>
      <w:r>
        <w:rPr>
          <w:rFonts w:ascii="Times New Roman" w:hAnsi="Times New Roman" w:eastAsia="AdvP403A40"/>
          <w:color w:val="000000"/>
          <w:sz w:val="20"/>
          <w:szCs w:val="20"/>
        </w:rPr>
        <w:t>. The concordance scores</w:t>
      </w:r>
      <w:r>
        <w:rPr>
          <w:rFonts w:ascii="Times New Roman" w:hAnsi="Times New Roman"/>
          <w:color w:val="000000"/>
          <w:sz w:val="20"/>
          <w:szCs w:val="20"/>
        </w:rPr>
        <w:t xml:space="preserve"> </w:t>
      </w:r>
      <w:r>
        <w:rPr>
          <w:rFonts w:ascii="Times New Roman" w:hAnsi="Times New Roman" w:eastAsia="AdvP403A40"/>
          <w:color w:val="000000"/>
          <w:sz w:val="20"/>
          <w:szCs w:val="20"/>
        </w:rPr>
        <w:t xml:space="preserve">between drug </w:t>
      </w:r>
      <w:r>
        <w:rPr>
          <w:rFonts w:ascii="Times New Roman" w:hAnsi="Times New Roman" w:eastAsia="AdvP4041BD"/>
          <w:b/>
          <w:bCs/>
          <w:color w:val="000000"/>
          <w:sz w:val="20"/>
          <w:szCs w:val="20"/>
        </w:rPr>
        <w:t>d</w:t>
      </w:r>
      <w:r>
        <w:rPr>
          <w:rFonts w:ascii="Times New Roman" w:hAnsi="Times New Roman" w:eastAsia="AdvP4041BD"/>
          <w:color w:val="000000"/>
          <w:sz w:val="20"/>
          <w:szCs w:val="20"/>
        </w:rPr>
        <w:t xml:space="preserve"> </w:t>
      </w:r>
      <w:r>
        <w:rPr>
          <w:rFonts w:ascii="Times New Roman" w:hAnsi="Times New Roman" w:eastAsia="AdvP403A40"/>
          <w:color w:val="000000"/>
          <w:sz w:val="20"/>
          <w:szCs w:val="20"/>
        </w:rPr>
        <w:t xml:space="preserve">and protein </w:t>
      </w:r>
      <w:r>
        <w:rPr>
          <w:rFonts w:ascii="Times New Roman" w:hAnsi="Times New Roman" w:eastAsia="AdvP4041BD"/>
          <w:b/>
          <w:bCs/>
          <w:color w:val="000000"/>
          <w:sz w:val="20"/>
          <w:szCs w:val="20"/>
        </w:rPr>
        <w:t>p</w:t>
      </w:r>
      <w:r>
        <w:rPr>
          <w:rFonts w:ascii="Times New Roman" w:hAnsi="Times New Roman" w:eastAsia="AdvP4041BD"/>
          <w:color w:val="000000"/>
          <w:sz w:val="20"/>
          <w:szCs w:val="20"/>
        </w:rPr>
        <w:t xml:space="preserve"> </w:t>
      </w:r>
      <w:r>
        <w:rPr>
          <w:rFonts w:ascii="Times New Roman" w:hAnsi="Times New Roman" w:eastAsia="AdvP403A40"/>
          <w:color w:val="000000"/>
          <w:sz w:val="20"/>
          <w:szCs w:val="20"/>
        </w:rPr>
        <w:t xml:space="preserve">are computed based on three linear regression models, which assume linear correlations exist between </w:t>
      </w:r>
      <w:r>
        <w:rPr>
          <w:rFonts w:ascii="Times New Roman" w:hAnsi="Times New Roman" w:eastAsia="AdvP41461E"/>
          <w:color w:val="000000"/>
          <w:sz w:val="20"/>
          <w:szCs w:val="20"/>
        </w:rPr>
        <w:t>TS</w:t>
      </w:r>
      <w:r>
        <w:rPr>
          <w:rFonts w:ascii="Times New Roman" w:hAnsi="Times New Roman" w:eastAsia="AdvP40319B"/>
          <w:color w:val="000000"/>
          <w:sz w:val="20"/>
          <w:szCs w:val="20"/>
        </w:rPr>
        <w:t xml:space="preserve">d </w:t>
      </w:r>
      <w:r>
        <w:rPr>
          <w:rFonts w:ascii="Times New Roman" w:hAnsi="Times New Roman" w:eastAsia="AdvP403A40"/>
          <w:color w:val="000000"/>
          <w:sz w:val="20"/>
          <w:szCs w:val="20"/>
        </w:rPr>
        <w:t xml:space="preserve">and </w:t>
      </w:r>
      <w:r>
        <w:rPr>
          <w:rFonts w:ascii="Times New Roman" w:hAnsi="Times New Roman" w:eastAsia="AdvP43A417"/>
          <w:color w:val="000000"/>
          <w:sz w:val="20"/>
          <w:szCs w:val="20"/>
        </w:rPr>
        <w:t>W</w:t>
      </w:r>
      <w:r>
        <w:rPr>
          <w:rFonts w:ascii="Times New Roman" w:hAnsi="Times New Roman" w:eastAsia="AdvP4041BD"/>
          <w:color w:val="000000"/>
          <w:sz w:val="20"/>
          <w:szCs w:val="20"/>
        </w:rPr>
        <w:t>p</w:t>
      </w:r>
      <w:r>
        <w:rPr>
          <w:rFonts w:ascii="Times New Roman" w:hAnsi="Times New Roman" w:eastAsia="AdvP403A40"/>
          <w:color w:val="000000"/>
          <w:sz w:val="20"/>
          <w:szCs w:val="20"/>
        </w:rPr>
        <w:t>,</w:t>
      </w:r>
      <w:r>
        <w:rPr>
          <w:rFonts w:ascii="Times New Roman" w:hAnsi="Times New Roman" w:eastAsia="AdvP43A417"/>
          <w:color w:val="000000"/>
          <w:sz w:val="20"/>
          <w:szCs w:val="20"/>
        </w:rPr>
        <w:t>W</w:t>
      </w:r>
      <w:r>
        <w:rPr>
          <w:rFonts w:ascii="Times New Roman" w:hAnsi="Times New Roman" w:eastAsia="AdvP4041BD"/>
          <w:color w:val="000000"/>
          <w:sz w:val="20"/>
          <w:szCs w:val="20"/>
        </w:rPr>
        <w:t xml:space="preserve">p </w:t>
      </w:r>
      <w:r>
        <w:rPr>
          <w:rFonts w:ascii="Times New Roman" w:hAnsi="Times New Roman" w:eastAsia="AdvP403A40"/>
          <w:color w:val="000000"/>
          <w:sz w:val="20"/>
          <w:szCs w:val="20"/>
        </w:rPr>
        <w:t xml:space="preserve">and </w:t>
      </w:r>
      <w:r>
        <w:rPr>
          <w:rFonts w:ascii="Times New Roman" w:hAnsi="Times New Roman" w:eastAsia="AdvP41461E"/>
          <w:color w:val="000000"/>
          <w:sz w:val="20"/>
          <w:szCs w:val="20"/>
        </w:rPr>
        <w:t>CS</w:t>
      </w:r>
      <w:r>
        <w:rPr>
          <w:rFonts w:ascii="Times New Roman" w:hAnsi="Times New Roman" w:eastAsia="AdvP40319B"/>
          <w:color w:val="000000"/>
          <w:sz w:val="20"/>
          <w:szCs w:val="20"/>
        </w:rPr>
        <w:t>d</w:t>
      </w:r>
      <w:r>
        <w:rPr>
          <w:rFonts w:ascii="Times New Roman" w:hAnsi="Times New Roman" w:eastAsia="AdvP403A40"/>
          <w:color w:val="000000"/>
          <w:sz w:val="20"/>
          <w:szCs w:val="20"/>
        </w:rPr>
        <w:t xml:space="preserve">, </w:t>
      </w:r>
      <w:r>
        <w:rPr>
          <w:rFonts w:ascii="Times New Roman" w:hAnsi="Times New Roman" w:eastAsia="AdvP43A417"/>
          <w:color w:val="000000"/>
          <w:sz w:val="20"/>
          <w:szCs w:val="20"/>
        </w:rPr>
        <w:t>W</w:t>
      </w:r>
      <w:r>
        <w:rPr>
          <w:rFonts w:ascii="Times New Roman" w:hAnsi="Times New Roman" w:eastAsia="AdvP4041BD"/>
          <w:color w:val="000000"/>
          <w:sz w:val="20"/>
          <w:szCs w:val="20"/>
        </w:rPr>
        <w:t xml:space="preserve">p </w:t>
      </w:r>
      <w:r>
        <w:rPr>
          <w:rFonts w:ascii="Times New Roman" w:hAnsi="Times New Roman" w:eastAsia="AdvP403A40"/>
          <w:color w:val="000000"/>
          <w:sz w:val="20"/>
          <w:szCs w:val="20"/>
        </w:rPr>
        <w:t xml:space="preserve">and the combination of </w:t>
      </w:r>
      <w:r>
        <w:rPr>
          <w:rFonts w:ascii="Times New Roman" w:hAnsi="Times New Roman" w:eastAsia="AdvP41461E"/>
          <w:color w:val="000000"/>
          <w:sz w:val="20"/>
          <w:szCs w:val="20"/>
        </w:rPr>
        <w:t>TS</w:t>
      </w:r>
      <w:r>
        <w:rPr>
          <w:rFonts w:ascii="Times New Roman" w:hAnsi="Times New Roman" w:eastAsia="AdvP40319B"/>
          <w:color w:val="000000"/>
          <w:sz w:val="20"/>
          <w:szCs w:val="20"/>
        </w:rPr>
        <w:t xml:space="preserve">d </w:t>
      </w:r>
      <w:r>
        <w:rPr>
          <w:rFonts w:ascii="Times New Roman" w:hAnsi="Times New Roman" w:eastAsia="AdvP403A40"/>
          <w:color w:val="000000"/>
          <w:sz w:val="20"/>
          <w:szCs w:val="20"/>
        </w:rPr>
        <w:t xml:space="preserve">and </w:t>
      </w:r>
      <w:r>
        <w:rPr>
          <w:rFonts w:ascii="Times New Roman" w:hAnsi="Times New Roman" w:eastAsia="AdvP41461E"/>
          <w:color w:val="000000"/>
          <w:sz w:val="20"/>
          <w:szCs w:val="20"/>
        </w:rPr>
        <w:t>CS</w:t>
      </w:r>
      <w:r>
        <w:rPr>
          <w:rFonts w:ascii="Times New Roman" w:hAnsi="Times New Roman" w:eastAsia="AdvP40319B"/>
          <w:color w:val="000000"/>
          <w:sz w:val="20"/>
          <w:szCs w:val="20"/>
        </w:rPr>
        <w:t>d</w:t>
      </w:r>
      <w:r>
        <w:rPr>
          <w:rFonts w:ascii="Times New Roman" w:hAnsi="Times New Roman" w:eastAsia="AdvP403A40"/>
          <w:color w:val="000000"/>
          <w:sz w:val="20"/>
          <w:szCs w:val="20"/>
        </w:rPr>
        <w:t>.</w:t>
      </w:r>
      <w:r>
        <w:rPr>
          <w:rFonts w:ascii="Times New Roman" w:hAnsi="Times New Roman"/>
          <w:color w:val="000000"/>
          <w:sz w:val="20"/>
          <w:szCs w:val="20"/>
        </w:rPr>
        <w:t>[4]</w:t>
      </w:r>
      <w:r>
        <w:rPr>
          <w:rFonts w:ascii="Times New Roman" w:hAnsi="Times New Roman" w:eastAsia="AdvP403A40"/>
          <w:color w:val="000000"/>
          <w:sz w:val="20"/>
          <w:szCs w:val="20"/>
        </w:rPr>
        <w:br/>
      </w:r>
      <w:r>
        <w:rPr>
          <w:rFonts w:ascii="Times New Roman" w:hAnsi="Times New Roman" w:eastAsia="宋体"/>
          <w:color w:val="000000"/>
          <w:lang w:eastAsia="zh-CN"/>
        </w:rPr>
        <w:tab/>
      </w:r>
      <w:r>
        <w:rPr>
          <w:rFonts w:ascii="Times New Roman" w:hAnsi="Times New Roman"/>
          <w:color w:val="333333"/>
          <w:shd w:val="clear" w:color="auto" w:fill="FFFFFF"/>
        </w:rPr>
        <w:t>Although Cipher has a high sensitivity and precision score among all approaches</w:t>
      </w:r>
      <w:ins w:id="700" w:author="Ana Lyons" w:date="2015-08-04T20:34:00Z">
        <w:r>
          <w:rPr>
            <w:rFonts w:ascii="Times New Roman" w:hAnsi="Times New Roman"/>
            <w:color w:val="333333"/>
            <w:shd w:val="clear" w:color="auto" w:fill="FFFFFF"/>
          </w:rPr>
          <w:t>,</w:t>
        </w:r>
      </w:ins>
      <w:r>
        <w:rPr>
          <w:rFonts w:ascii="Times New Roman" w:hAnsi="Times New Roman"/>
          <w:color w:val="333333"/>
          <w:shd w:val="clear" w:color="auto" w:fill="FFFFFF"/>
        </w:rPr>
        <w:t xml:space="preserve"> the lin</w:t>
      </w:r>
      <w:ins w:id="701" w:author="RSI – Tutor" w:date="2015-08-16T19:41:00Z">
        <w:r>
          <w:rPr>
            <w:rFonts w:ascii="Times New Roman" w:hAnsi="Times New Roman"/>
            <w:color w:val="333333"/>
            <w:shd w:val="clear" w:color="auto" w:fill="FFFFFF"/>
          </w:rPr>
          <w:t>e</w:t>
        </w:r>
      </w:ins>
      <w:r>
        <w:rPr>
          <w:rFonts w:ascii="Times New Roman" w:hAnsi="Times New Roman"/>
          <w:color w:val="333333"/>
          <w:shd w:val="clear" w:color="auto" w:fill="FFFFFF"/>
        </w:rPr>
        <w:t xml:space="preserve">ar regression model is not clear under the situation that the protein-protein interactions and drug-drug similarities are low, showing on the left, top and right, bottom part of graph. </w:t>
      </w:r>
      <w:ins w:id="702" w:author="Ana Lyons" w:date="2015-08-04T20:35:00Z">
        <w:r>
          <w:rPr>
            <w:rFonts w:ascii="Times New Roman" w:hAnsi="Times New Roman"/>
            <w:color w:val="333333"/>
            <w:shd w:val="clear" w:color="auto" w:fill="FFFFFF"/>
          </w:rPr>
          <w:t xml:space="preserve">Likewise, the </w:t>
        </w:r>
      </w:ins>
      <w:r>
        <w:rPr>
          <w:rFonts w:ascii="Times New Roman" w:hAnsi="Times New Roman"/>
          <w:color w:val="333333"/>
          <w:shd w:val="clear" w:color="auto" w:fill="FFFFFF"/>
        </w:rPr>
        <w:t>approaches</w:t>
      </w:r>
      <w:ins w:id="703" w:author="Ana Lyons" w:date="2015-08-04T20:35:00Z">
        <w:r>
          <w:rPr>
            <w:rFonts w:ascii="Times New Roman" w:hAnsi="Times New Roman"/>
            <w:color w:val="333333"/>
            <w:shd w:val="clear" w:color="auto" w:fill="FFFFFF"/>
          </w:rPr>
          <w:t xml:space="preserve"> above</w:t>
        </w:r>
      </w:ins>
      <w:r>
        <w:rPr>
          <w:rFonts w:ascii="Times New Roman" w:hAnsi="Times New Roman"/>
          <w:color w:val="333333"/>
          <w:shd w:val="clear" w:color="auto" w:fill="FFFFFF"/>
        </w:rPr>
        <w:t xml:space="preserve"> largely depended on PPI networks to estimate similarity. Since </w:t>
      </w:r>
      <w:ins w:id="704" w:author="Ana Lyons" w:date="2015-08-04T20:35:00Z">
        <w:r>
          <w:rPr>
            <w:rFonts w:ascii="Times New Roman" w:hAnsi="Times New Roman"/>
            <w:color w:val="333333"/>
            <w:shd w:val="clear" w:color="auto" w:fill="FFFFFF"/>
          </w:rPr>
          <w:t xml:space="preserve">these approaches </w:t>
        </w:r>
      </w:ins>
      <w:r>
        <w:rPr>
          <w:rFonts w:ascii="Times New Roman" w:hAnsi="Times New Roman"/>
          <w:color w:val="333333"/>
          <w:shd w:val="clear" w:color="auto" w:fill="FFFFFF"/>
        </w:rPr>
        <w:t>consider</w:t>
      </w:r>
      <w:ins w:id="705" w:author="Ana Lyons" w:date="2015-08-04T20:35:00Z">
        <w:r>
          <w:rPr>
            <w:rFonts w:ascii="Times New Roman" w:hAnsi="Times New Roman"/>
            <w:color w:val="333333"/>
            <w:shd w:val="clear" w:color="auto" w:fill="FFFFFF"/>
          </w:rPr>
          <w:t xml:space="preserve"> the</w:t>
        </w:r>
      </w:ins>
      <w:r>
        <w:rPr>
          <w:rFonts w:ascii="Times New Roman" w:hAnsi="Times New Roman"/>
          <w:color w:val="333333"/>
          <w:shd w:val="clear" w:color="auto" w:fill="FFFFFF"/>
        </w:rPr>
        <w:t xml:space="preserve"> shortest path as the optimal path between proteins </w:t>
      </w:r>
      <w:ins w:id="706" w:author="Ana Lyons" w:date="2015-08-04T20:35:00Z">
        <w:r>
          <w:rPr>
            <w:rFonts w:ascii="Times New Roman" w:hAnsi="Times New Roman"/>
            <w:color w:val="333333"/>
            <w:shd w:val="clear" w:color="auto" w:fill="FFFFFF"/>
          </w:rPr>
          <w:t xml:space="preserve">and may </w:t>
        </w:r>
      </w:ins>
      <w:r>
        <w:rPr>
          <w:rFonts w:ascii="Times New Roman" w:hAnsi="Times New Roman"/>
          <w:color w:val="333333"/>
          <w:shd w:val="clear" w:color="auto" w:fill="FFFFFF"/>
        </w:rPr>
        <w:t>overlook others paths, the reliability of the optimal path and the final result may be adversely affecte</w:t>
      </w:r>
      <w:ins w:id="707" w:author="Ana Lyons" w:date="2015-08-04T20:35:00Z">
        <w:r>
          <w:rPr>
            <w:rFonts w:ascii="Times New Roman" w:hAnsi="Times New Roman"/>
            <w:color w:val="333333"/>
            <w:shd w:val="clear" w:color="auto" w:fill="FFFFFF"/>
          </w:rPr>
          <w:t xml:space="preserve">d </w:t>
        </w:r>
      </w:ins>
      <w:r>
        <w:rPr>
          <w:rFonts w:ascii="Times New Roman" w:hAnsi="Times New Roman"/>
          <w:color w:val="333333"/>
          <w:shd w:val="clear" w:color="auto" w:fill="FFFFFF"/>
        </w:rPr>
        <w:t>[5]</w:t>
      </w:r>
      <w:ins w:id="708" w:author="Ana Lyons" w:date="2015-08-04T20:35:00Z">
        <w:r>
          <w:rPr>
            <w:rFonts w:ascii="Times New Roman" w:hAnsi="Times New Roman"/>
            <w:color w:val="333333"/>
            <w:shd w:val="clear" w:color="auto" w:fill="FFFFFF"/>
          </w:rPr>
          <w:t>.</w:t>
        </w:r>
      </w:ins>
    </w:p>
    <w:p>
      <w:pPr>
        <w:wordWrap w:val="0"/>
        <w:spacing w:line="360" w:lineRule="auto"/>
        <w:rPr>
          <w:rFonts w:ascii="Times New Roman" w:hAnsi="Times New Roman"/>
          <w:color w:val="333333"/>
          <w:shd w:val="clear" w:color="auto" w:fill="FFFFFF"/>
        </w:rPr>
      </w:pPr>
    </w:p>
    <w:p>
      <w:pPr>
        <w:wordWrap w:val="0"/>
        <w:spacing w:line="360" w:lineRule="auto"/>
        <w:rPr>
          <w:rFonts w:ascii="Avenir Next Regular" w:hAnsi="Avenir Next Regular" w:eastAsia="宋体" w:cs="Avenir Next Regular"/>
          <w:color w:val="333333"/>
          <w:shd w:val="clear" w:color="auto" w:fill="FFFFFF"/>
          <w:lang w:eastAsia="zh-CN"/>
        </w:rPr>
      </w:pPr>
      <w:r>
        <w:rPr>
          <w:rFonts w:ascii="Avenir Next Regular" w:hAnsi="Avenir Next Regular" w:eastAsia="宋体" w:cs="Avenir Next Regular"/>
          <w:color w:val="333333"/>
          <w:shd w:val="clear" w:color="auto" w:fill="FFFFFF"/>
          <w:lang w:eastAsia="zh-CN"/>
        </w:rPr>
        <w:t>1.</w:t>
      </w:r>
      <w:ins w:id="709" w:author="1" w:date="2015-08-18T14:49:24Z">
        <w:r>
          <w:rPr>
            <w:rFonts w:hint="eastAsia" w:ascii="Avenir Next Regular" w:hAnsi="Avenir Next Regular" w:eastAsia="宋体" w:cs="Avenir Next Regular"/>
            <w:color w:val="333333"/>
            <w:shd w:val="clear" w:color="auto" w:fill="FFFFFF"/>
            <w:lang w:val="en-US" w:eastAsia="zh-CN"/>
          </w:rPr>
          <w:t>4</w:t>
        </w:r>
      </w:ins>
      <w:del w:id="710" w:author="1" w:date="2015-08-18T14:49:24Z">
        <w:bookmarkStart w:id="0" w:name="_GoBack"/>
        <w:bookmarkEnd w:id="0"/>
        <w:r>
          <w:rPr>
            <w:rFonts w:ascii="Avenir Next Regular" w:hAnsi="Avenir Next Regular" w:eastAsia="宋体" w:cs="Avenir Next Regular"/>
            <w:color w:val="333333"/>
            <w:shd w:val="clear" w:color="auto" w:fill="FFFFFF"/>
            <w:lang w:eastAsia="zh-CN"/>
          </w:rPr>
          <w:delText>5</w:delText>
        </w:r>
      </w:del>
      <w:r>
        <w:rPr>
          <w:rFonts w:ascii="Avenir Next Regular" w:hAnsi="Avenir Next Regular" w:eastAsia="宋体" w:cs="Avenir Next Regular"/>
          <w:color w:val="333333"/>
          <w:shd w:val="clear" w:color="auto" w:fill="FFFFFF"/>
          <w:lang w:eastAsia="zh-CN"/>
        </w:rPr>
        <w:t xml:space="preserve"> MAXIF method </w:t>
      </w:r>
    </w:p>
    <w:p>
      <w:pPr>
        <w:spacing w:line="360" w:lineRule="auto"/>
        <w:ind w:firstLine="720"/>
        <w:rPr>
          <w:rFonts w:ascii="Times New Roman" w:hAnsi="Times New Roman"/>
          <w:color w:val="333333"/>
          <w:shd w:val="clear" w:color="auto" w:fill="FFFFFF"/>
        </w:rPr>
      </w:pPr>
      <w:r>
        <w:rPr>
          <w:rFonts w:ascii="Times New Roman" w:hAnsi="Times New Roman"/>
          <w:color w:val="333333"/>
          <w:shd w:val="clear" w:color="auto" w:fill="FFFFFF"/>
        </w:rPr>
        <w:t>Motivated by these observations, we propose a new combinatorial approach to calculate score of association between a pair of drug and protein in this paper.</w:t>
      </w:r>
      <w:ins w:id="711" w:author="Ana Lyons" w:date="2015-08-04T20:35:00Z">
        <w:r>
          <w:rPr>
            <w:rFonts w:ascii="Times New Roman" w:hAnsi="Times New Roman"/>
            <w:color w:val="333333"/>
            <w:shd w:val="clear" w:color="auto" w:fill="FFFFFF"/>
          </w:rPr>
          <w:t xml:space="preserve"> </w:t>
        </w:r>
      </w:ins>
      <w:r>
        <w:rPr>
          <w:rFonts w:ascii="Times New Roman" w:hAnsi="Times New Roman"/>
          <w:color w:val="333333"/>
          <w:shd w:val="clear" w:color="auto" w:fill="FFFFFF"/>
        </w:rPr>
        <w:t>In our approach, we first introduce a threshold to select out high similarities</w:t>
      </w:r>
      <w:ins w:id="712" w:author="Ana Lyons" w:date="2015-08-04T20:38:00Z">
        <w:r>
          <w:rPr>
            <w:rFonts w:ascii="Times New Roman" w:hAnsi="Times New Roman"/>
            <w:color w:val="333333"/>
            <w:shd w:val="clear" w:color="auto" w:fill="FFFFFF"/>
          </w:rPr>
          <w:t xml:space="preserve"> </w:t>
        </w:r>
      </w:ins>
      <w:r>
        <w:rPr>
          <w:rFonts w:ascii="Times New Roman" w:hAnsi="Times New Roman"/>
          <w:color w:val="333333"/>
          <w:shd w:val="clear" w:color="auto" w:fill="FFFFFF"/>
        </w:rPr>
        <w:t>which have biological meanings.</w:t>
      </w:r>
      <w:ins w:id="713" w:author="Ana Lyons" w:date="2015-08-04T20:38:00Z">
        <w:r>
          <w:rPr>
            <w:rFonts w:ascii="Times New Roman" w:hAnsi="Times New Roman"/>
            <w:color w:val="333333"/>
            <w:shd w:val="clear" w:color="auto" w:fill="FFFFFF"/>
          </w:rPr>
          <w:t xml:space="preserve"> </w:t>
        </w:r>
      </w:ins>
      <w:r>
        <w:rPr>
          <w:rFonts w:ascii="Times New Roman" w:hAnsi="Times New Roman"/>
          <w:color w:val="333333"/>
          <w:shd w:val="clear" w:color="auto" w:fill="FFFFFF"/>
        </w:rPr>
        <w:t>Then we set up a drug-protein network by integrating given drug-target interactions, PPI network information and drug-drug similarity</w:t>
      </w:r>
      <w:r>
        <w:rPr>
          <w:rFonts w:ascii="Times New Roman" w:hAnsi="Times New Roman" w:eastAsia="宋体"/>
          <w:color w:val="333333"/>
          <w:shd w:val="clear" w:color="auto" w:fill="FFFFFF"/>
          <w:lang w:eastAsia="zh-CN"/>
        </w:rPr>
        <w:t>.</w:t>
      </w:r>
      <w:ins w:id="714" w:author="Ana Lyons" w:date="2015-08-04T20:44:00Z">
        <w:r>
          <w:rPr>
            <w:rFonts w:ascii="Times New Roman" w:hAnsi="Times New Roman"/>
            <w:color w:val="333333"/>
            <w:shd w:val="clear" w:color="auto" w:fill="FFFFFF"/>
          </w:rPr>
          <w:t xml:space="preserve"> </w:t>
        </w:r>
      </w:ins>
      <w:r>
        <w:rPr>
          <w:rFonts w:ascii="Times New Roman" w:hAnsi="Times New Roman"/>
          <w:color w:val="333333"/>
          <w:shd w:val="clear" w:color="auto" w:fill="FFFFFF"/>
        </w:rPr>
        <w:t>The magnitudes of associations are recorded under the assumption that drugs with high similarities have stronger associations as the capacity of each edge for final calculation. Then we will judge the strength of the relation based on the amount of information flow between drug and protein and we will develop</w:t>
      </w:r>
      <w:ins w:id="715" w:author="RSI – Tutor" w:date="2015-08-16T19:42:00Z">
        <w:r>
          <w:rPr>
            <w:rFonts w:ascii="Times New Roman" w:hAnsi="Times New Roman"/>
            <w:color w:val="333333"/>
            <w:shd w:val="clear" w:color="auto" w:fill="FFFFFF"/>
          </w:rPr>
          <w:t xml:space="preserve"> the</w:t>
        </w:r>
      </w:ins>
      <w:r>
        <w:rPr>
          <w:rFonts w:ascii="Times New Roman" w:hAnsi="Times New Roman"/>
          <w:color w:val="333333"/>
          <w:shd w:val="clear" w:color="auto" w:fill="FFFFFF"/>
        </w:rPr>
        <w:t xml:space="preserve"> MAXIF</w:t>
      </w:r>
      <w:ins w:id="716" w:author="RSI – Tutor" w:date="2015-08-16T19:41:00Z">
        <w:r>
          <w:rPr>
            <w:rFonts w:ascii="Times New Roman" w:hAnsi="Times New Roman"/>
            <w:color w:val="333333"/>
            <w:shd w:val="clear" w:color="auto" w:fill="FFFFFF"/>
          </w:rPr>
          <w:t xml:space="preserve"> </w:t>
        </w:r>
      </w:ins>
      <w:r>
        <w:rPr>
          <w:rFonts w:ascii="Times New Roman" w:hAnsi="Times New Roman"/>
          <w:color w:val="333333"/>
          <w:shd w:val="clear" w:color="auto" w:fill="FFFFFF"/>
        </w:rPr>
        <w:t>(Maximizing information flow) algorithm in the drug-protein network system to figure out the path containing the maxima information and compute the max information flow as the concordance score of this pair of drug-protein. Proteins with high score</w:t>
      </w:r>
      <w:ins w:id="717" w:author="RSI – Tutor" w:date="2015-08-16T19:42:00Z">
        <w:r>
          <w:rPr>
            <w:rFonts w:ascii="Times New Roman" w:hAnsi="Times New Roman"/>
            <w:color w:val="333333"/>
            <w:shd w:val="clear" w:color="auto" w:fill="FFFFFF"/>
          </w:rPr>
          <w:t>s</w:t>
        </w:r>
      </w:ins>
      <w:r>
        <w:rPr>
          <w:rFonts w:ascii="Times New Roman" w:hAnsi="Times New Roman"/>
          <w:color w:val="333333"/>
          <w:shd w:val="clear" w:color="auto" w:fill="FFFFFF"/>
        </w:rPr>
        <w:t xml:space="preserve"> are considered as potential targets.</w:t>
      </w:r>
      <w:ins w:id="718" w:author="Ana Lyons" w:date="2015-08-04T20:44:00Z">
        <w:r>
          <w:rPr>
            <w:rFonts w:ascii="Times New Roman" w:hAnsi="Times New Roman"/>
            <w:color w:val="333333"/>
            <w:shd w:val="clear" w:color="auto" w:fill="FFFFFF"/>
          </w:rPr>
          <w:t xml:space="preserve"> </w:t>
        </w:r>
      </w:ins>
      <w:ins w:id="719" w:author="1" w:date="2015-08-18T13:22:19Z">
        <w:r>
          <w:rPr>
            <w:rFonts w:hint="eastAsia" w:ascii="Times New Roman" w:hAnsi="Times New Roman" w:eastAsia="宋体"/>
            <w:color w:val="333333"/>
            <w:shd w:val="clear" w:color="auto" w:fill="FFFFFF"/>
            <w:lang w:val="en-US" w:eastAsia="zh-CN"/>
          </w:rPr>
          <w:t>T</w:t>
        </w:r>
      </w:ins>
      <w:ins w:id="720" w:author="1" w:date="2015-08-18T13:22:20Z">
        <w:r>
          <w:rPr>
            <w:rFonts w:hint="eastAsia" w:ascii="Times New Roman" w:hAnsi="Times New Roman" w:eastAsia="宋体"/>
            <w:color w:val="333333"/>
            <w:shd w:val="clear" w:color="auto" w:fill="FFFFFF"/>
            <w:lang w:val="en-US" w:eastAsia="zh-CN"/>
          </w:rPr>
          <w:t xml:space="preserve">he </w:t>
        </w:r>
      </w:ins>
      <w:ins w:id="721" w:author="1" w:date="2015-08-18T13:22:21Z">
        <w:r>
          <w:rPr>
            <w:rFonts w:hint="eastAsia" w:ascii="Times New Roman" w:hAnsi="Times New Roman" w:eastAsia="宋体"/>
            <w:color w:val="333333"/>
            <w:shd w:val="clear" w:color="auto" w:fill="FFFFFF"/>
            <w:lang w:val="en-US" w:eastAsia="zh-CN"/>
          </w:rPr>
          <w:t>lev</w:t>
        </w:r>
      </w:ins>
      <w:ins w:id="722" w:author="1" w:date="2015-08-18T13:22:22Z">
        <w:r>
          <w:rPr>
            <w:rFonts w:hint="eastAsia" w:ascii="Times New Roman" w:hAnsi="Times New Roman" w:eastAsia="宋体"/>
            <w:color w:val="333333"/>
            <w:shd w:val="clear" w:color="auto" w:fill="FFFFFF"/>
            <w:lang w:val="en-US" w:eastAsia="zh-CN"/>
          </w:rPr>
          <w:t>el of</w:t>
        </w:r>
      </w:ins>
      <w:ins w:id="723" w:author="1" w:date="2015-08-18T13:22:23Z">
        <w:r>
          <w:rPr>
            <w:rFonts w:hint="eastAsia" w:ascii="Times New Roman" w:hAnsi="Times New Roman" w:eastAsia="宋体"/>
            <w:color w:val="333333"/>
            <w:shd w:val="clear" w:color="auto" w:fill="FFFFFF"/>
            <w:lang w:val="en-US" w:eastAsia="zh-CN"/>
          </w:rPr>
          <w:t xml:space="preserve"> </w:t>
        </w:r>
      </w:ins>
      <w:ins w:id="724" w:author="1" w:date="2015-08-18T13:22:40Z">
        <w:r>
          <w:rPr>
            <w:rFonts w:hint="eastAsia" w:ascii="Times New Roman" w:hAnsi="Times New Roman" w:eastAsia="宋体"/>
            <w:color w:val="333333"/>
            <w:shd w:val="clear" w:color="auto" w:fill="FFFFFF"/>
            <w:lang w:val="en-US" w:eastAsia="zh-CN"/>
          </w:rPr>
          <w:t>sens</w:t>
        </w:r>
      </w:ins>
      <w:ins w:id="725" w:author="1" w:date="2015-08-18T13:22:41Z">
        <w:r>
          <w:rPr>
            <w:rFonts w:hint="eastAsia" w:ascii="Times New Roman" w:hAnsi="Times New Roman" w:eastAsia="宋体"/>
            <w:color w:val="333333"/>
            <w:shd w:val="clear" w:color="auto" w:fill="FFFFFF"/>
            <w:lang w:val="en-US" w:eastAsia="zh-CN"/>
          </w:rPr>
          <w:t>itiv</w:t>
        </w:r>
      </w:ins>
      <w:ins w:id="726" w:author="1" w:date="2015-08-18T13:22:42Z">
        <w:r>
          <w:rPr>
            <w:rFonts w:hint="eastAsia" w:ascii="Times New Roman" w:hAnsi="Times New Roman" w:eastAsia="宋体"/>
            <w:color w:val="333333"/>
            <w:shd w:val="clear" w:color="auto" w:fill="FFFFFF"/>
            <w:lang w:val="en-US" w:eastAsia="zh-CN"/>
          </w:rPr>
          <w:t>i</w:t>
        </w:r>
      </w:ins>
      <w:ins w:id="727" w:author="1" w:date="2015-08-18T13:22:43Z">
        <w:r>
          <w:rPr>
            <w:rFonts w:hint="eastAsia" w:ascii="Times New Roman" w:hAnsi="Times New Roman" w:eastAsia="宋体"/>
            <w:color w:val="333333"/>
            <w:shd w:val="clear" w:color="auto" w:fill="FFFFFF"/>
            <w:lang w:val="en-US" w:eastAsia="zh-CN"/>
          </w:rPr>
          <w:t>t</w:t>
        </w:r>
      </w:ins>
      <w:ins w:id="728" w:author="1" w:date="2015-08-18T13:22:44Z">
        <w:r>
          <w:rPr>
            <w:rFonts w:hint="eastAsia" w:ascii="Times New Roman" w:hAnsi="Times New Roman" w:eastAsia="宋体"/>
            <w:color w:val="333333"/>
            <w:shd w:val="clear" w:color="auto" w:fill="FFFFFF"/>
            <w:lang w:val="en-US" w:eastAsia="zh-CN"/>
          </w:rPr>
          <w:t>y</w:t>
        </w:r>
      </w:ins>
      <w:ins w:id="729" w:author="1" w:date="2015-08-18T13:22:45Z">
        <w:r>
          <w:rPr>
            <w:rFonts w:hint="eastAsia" w:ascii="Times New Roman" w:hAnsi="Times New Roman" w:eastAsia="宋体"/>
            <w:color w:val="333333"/>
            <w:shd w:val="clear" w:color="auto" w:fill="FFFFFF"/>
            <w:lang w:val="en-US" w:eastAsia="zh-CN"/>
          </w:rPr>
          <w:t xml:space="preserve"> an</w:t>
        </w:r>
      </w:ins>
      <w:ins w:id="730" w:author="1" w:date="2015-08-18T13:22:46Z">
        <w:r>
          <w:rPr>
            <w:rFonts w:hint="eastAsia" w:ascii="Times New Roman" w:hAnsi="Times New Roman" w:eastAsia="宋体"/>
            <w:color w:val="333333"/>
            <w:shd w:val="clear" w:color="auto" w:fill="FFFFFF"/>
            <w:lang w:val="en-US" w:eastAsia="zh-CN"/>
          </w:rPr>
          <w:t>d</w:t>
        </w:r>
      </w:ins>
      <w:ins w:id="731" w:author="1" w:date="2015-08-18T13:22:47Z">
        <w:r>
          <w:rPr>
            <w:rFonts w:hint="eastAsia" w:ascii="Times New Roman" w:hAnsi="Times New Roman" w:eastAsia="宋体"/>
            <w:color w:val="333333"/>
            <w:shd w:val="clear" w:color="auto" w:fill="FFFFFF"/>
            <w:lang w:val="en-US" w:eastAsia="zh-CN"/>
          </w:rPr>
          <w:t xml:space="preserve"> </w:t>
        </w:r>
      </w:ins>
      <w:ins w:id="732" w:author="1" w:date="2015-08-18T13:22:49Z">
        <w:r>
          <w:rPr>
            <w:rFonts w:hint="eastAsia" w:ascii="Times New Roman" w:hAnsi="Times New Roman" w:eastAsia="宋体"/>
            <w:color w:val="333333"/>
            <w:shd w:val="clear" w:color="auto" w:fill="FFFFFF"/>
            <w:lang w:val="en-US" w:eastAsia="zh-CN"/>
          </w:rPr>
          <w:t>speci</w:t>
        </w:r>
      </w:ins>
      <w:ins w:id="733" w:author="1" w:date="2015-08-18T13:22:50Z">
        <w:r>
          <w:rPr>
            <w:rFonts w:hint="eastAsia" w:ascii="Times New Roman" w:hAnsi="Times New Roman" w:eastAsia="宋体"/>
            <w:color w:val="333333"/>
            <w:shd w:val="clear" w:color="auto" w:fill="FFFFFF"/>
            <w:lang w:val="en-US" w:eastAsia="zh-CN"/>
          </w:rPr>
          <w:t>fi</w:t>
        </w:r>
      </w:ins>
      <w:ins w:id="734" w:author="1" w:date="2015-08-18T13:22:51Z">
        <w:r>
          <w:rPr>
            <w:rFonts w:hint="eastAsia" w:ascii="Times New Roman" w:hAnsi="Times New Roman" w:eastAsia="宋体"/>
            <w:color w:val="333333"/>
            <w:shd w:val="clear" w:color="auto" w:fill="FFFFFF"/>
            <w:lang w:val="en-US" w:eastAsia="zh-CN"/>
          </w:rPr>
          <w:t>city</w:t>
        </w:r>
      </w:ins>
      <w:ins w:id="735" w:author="1" w:date="2015-08-18T13:23:00Z">
        <w:r>
          <w:rPr>
            <w:rFonts w:hint="eastAsia" w:ascii="Times New Roman" w:hAnsi="Times New Roman" w:eastAsia="宋体"/>
            <w:color w:val="333333"/>
            <w:shd w:val="clear" w:color="auto" w:fill="FFFFFF"/>
            <w:lang w:val="en-US" w:eastAsia="zh-CN"/>
          </w:rPr>
          <w:t xml:space="preserve"> </w:t>
        </w:r>
      </w:ins>
      <w:r>
        <w:rPr>
          <w:rFonts w:ascii="Times New Roman" w:hAnsi="Times New Roman"/>
          <w:color w:val="333333"/>
          <w:shd w:val="clear" w:color="auto" w:fill="FFFFFF"/>
        </w:rPr>
        <w:t xml:space="preserve">of our method </w:t>
      </w:r>
      <w:ins w:id="736" w:author="1" w:date="2015-08-18T13:23:03Z">
        <w:r>
          <w:rPr>
            <w:rFonts w:hint="eastAsia" w:ascii="Times New Roman" w:hAnsi="Times New Roman" w:eastAsia="宋体"/>
            <w:color w:val="333333"/>
            <w:shd w:val="clear" w:color="auto" w:fill="FFFFFF"/>
            <w:lang w:val="en-US" w:eastAsia="zh-CN"/>
          </w:rPr>
          <w:t>w</w:t>
        </w:r>
      </w:ins>
      <w:ins w:id="737" w:author="1" w:date="2015-08-18T13:23:04Z">
        <w:r>
          <w:rPr>
            <w:rFonts w:hint="eastAsia" w:ascii="Times New Roman" w:hAnsi="Times New Roman" w:eastAsia="宋体"/>
            <w:color w:val="333333"/>
            <w:shd w:val="clear" w:color="auto" w:fill="FFFFFF"/>
            <w:lang w:val="en-US" w:eastAsia="zh-CN"/>
          </w:rPr>
          <w:t>ere</w:t>
        </w:r>
      </w:ins>
      <w:ins w:id="738" w:author="1" w:date="2015-08-18T13:23:05Z">
        <w:r>
          <w:rPr>
            <w:rFonts w:hint="eastAsia" w:ascii="Times New Roman" w:hAnsi="Times New Roman" w:eastAsia="宋体"/>
            <w:color w:val="333333"/>
            <w:shd w:val="clear" w:color="auto" w:fill="FFFFFF"/>
            <w:lang w:val="en-US" w:eastAsia="zh-CN"/>
          </w:rPr>
          <w:t xml:space="preserve"> sho</w:t>
        </w:r>
      </w:ins>
      <w:ins w:id="739" w:author="1" w:date="2015-08-18T13:23:06Z">
        <w:r>
          <w:rPr>
            <w:rFonts w:hint="eastAsia" w:ascii="Times New Roman" w:hAnsi="Times New Roman" w:eastAsia="宋体"/>
            <w:color w:val="333333"/>
            <w:shd w:val="clear" w:color="auto" w:fill="FFFFFF"/>
            <w:lang w:val="en-US" w:eastAsia="zh-CN"/>
          </w:rPr>
          <w:t>wed</w:t>
        </w:r>
      </w:ins>
      <w:ins w:id="740" w:author="1" w:date="2015-08-18T13:23:07Z">
        <w:r>
          <w:rPr>
            <w:rFonts w:hint="eastAsia" w:ascii="Times New Roman" w:hAnsi="Times New Roman" w:eastAsia="宋体"/>
            <w:color w:val="333333"/>
            <w:shd w:val="clear" w:color="auto" w:fill="FFFFFF"/>
            <w:lang w:val="en-US" w:eastAsia="zh-CN"/>
          </w:rPr>
          <w:t xml:space="preserve"> </w:t>
        </w:r>
      </w:ins>
      <w:r>
        <w:rPr>
          <w:rFonts w:ascii="Times New Roman" w:hAnsi="Times New Roman"/>
          <w:color w:val="333333"/>
          <w:shd w:val="clear" w:color="auto" w:fill="FFFFFF"/>
        </w:rPr>
        <w:t xml:space="preserve">by </w:t>
      </w:r>
      <w:r>
        <w:rPr>
          <w:rFonts w:ascii="Times New Roman" w:hAnsi="Times New Roman" w:eastAsia="宋体"/>
          <w:color w:val="333333"/>
          <w:shd w:val="clear" w:color="auto" w:fill="FFFFFF"/>
          <w:lang w:eastAsia="zh-CN"/>
        </w:rPr>
        <w:t xml:space="preserve">leave-one-out cross validation and demonstrate that our method has </w:t>
      </w:r>
      <w:ins w:id="741" w:author="RSI – Tutor" w:date="2015-08-16T19:43:00Z">
        <w:r>
          <w:rPr>
            <w:rFonts w:ascii="Times New Roman" w:hAnsi="Times New Roman" w:eastAsia="宋体"/>
            <w:color w:val="333333"/>
            <w:shd w:val="clear" w:color="auto" w:fill="FFFFFF"/>
            <w:lang w:eastAsia="zh-CN"/>
          </w:rPr>
          <w:t xml:space="preserve">a </w:t>
        </w:r>
      </w:ins>
      <w:r>
        <w:rPr>
          <w:rFonts w:ascii="Times New Roman" w:hAnsi="Times New Roman" w:eastAsia="宋体"/>
          <w:color w:val="333333"/>
          <w:shd w:val="clear" w:color="auto" w:fill="FFFFFF"/>
          <w:lang w:eastAsia="zh-CN"/>
        </w:rPr>
        <w:t>high level of accuracy, so</w:t>
      </w:r>
      <w:r>
        <w:rPr>
          <w:rFonts w:ascii="Times New Roman" w:hAnsi="Times New Roman"/>
          <w:color w:val="333333"/>
          <w:shd w:val="clear" w:color="auto" w:fill="FFFFFF"/>
        </w:rPr>
        <w:t xml:space="preserve"> we could use it to predict potential targets which could excavate novel applications of existing drugs and narrow the range of test experiments</w:t>
      </w:r>
      <w:ins w:id="742" w:author="Ana Lyons" w:date="2015-08-04T20:44:00Z">
        <w:r>
          <w:rPr>
            <w:rFonts w:ascii="Times New Roman" w:hAnsi="Times New Roman"/>
            <w:color w:val="333333"/>
            <w:shd w:val="clear" w:color="auto" w:fill="FFFFFF"/>
          </w:rPr>
          <w:t xml:space="preserve">, to pinpoint </w:t>
        </w:r>
      </w:ins>
      <w:r>
        <w:rPr>
          <w:rFonts w:ascii="Times New Roman" w:hAnsi="Times New Roman"/>
          <w:color w:val="333333"/>
          <w:shd w:val="clear" w:color="auto" w:fill="FFFFFF"/>
        </w:rPr>
        <w:t xml:space="preserve">drugs with </w:t>
      </w:r>
      <w:ins w:id="743" w:author="RSI – Tutor" w:date="2015-08-16T19:44:00Z">
        <w:r>
          <w:rPr>
            <w:rFonts w:ascii="Times New Roman" w:hAnsi="Times New Roman"/>
            <w:color w:val="333333"/>
            <w:shd w:val="clear" w:color="auto" w:fill="FFFFFF"/>
          </w:rPr>
          <w:t xml:space="preserve">a </w:t>
        </w:r>
      </w:ins>
      <w:r>
        <w:rPr>
          <w:rFonts w:ascii="Times New Roman" w:hAnsi="Times New Roman"/>
          <w:color w:val="333333"/>
          <w:shd w:val="clear" w:color="auto" w:fill="FFFFFF"/>
        </w:rPr>
        <w:t>specific curative effect.</w:t>
      </w:r>
      <w:ins w:id="744" w:author="Ana Lyons" w:date="2015-08-04T20:44:00Z">
        <w:r>
          <w:rPr>
            <w:rFonts w:ascii="Times New Roman" w:hAnsi="Times New Roman"/>
            <w:color w:val="333333"/>
            <w:shd w:val="clear" w:color="auto" w:fill="FFFFFF"/>
          </w:rPr>
          <w:t xml:space="preserve"> </w:t>
        </w:r>
      </w:ins>
      <w:r>
        <w:rPr>
          <w:rFonts w:ascii="Times New Roman" w:hAnsi="Times New Roman"/>
          <w:color w:val="333333"/>
          <w:shd w:val="clear" w:color="auto" w:fill="FFFFFF"/>
        </w:rPr>
        <w:t xml:space="preserve">If we </w:t>
      </w:r>
      <w:ins w:id="745" w:author="Ana Lyons" w:date="2015-08-04T20:44:00Z">
        <w:r>
          <w:rPr>
            <w:rFonts w:ascii="Times New Roman" w:hAnsi="Times New Roman"/>
            <w:color w:val="333333"/>
            <w:shd w:val="clear" w:color="auto" w:fill="FFFFFF"/>
          </w:rPr>
          <w:t>generate enough</w:t>
        </w:r>
      </w:ins>
      <w:r>
        <w:rPr>
          <w:rFonts w:ascii="Times New Roman" w:hAnsi="Times New Roman"/>
          <w:color w:val="333333"/>
          <w:shd w:val="clear" w:color="auto" w:fill="FFFFFF"/>
        </w:rPr>
        <w:t xml:space="preserve"> data </w:t>
      </w:r>
      <w:ins w:id="746" w:author="Ana Lyons" w:date="2015-08-04T20:44:00Z">
        <w:r>
          <w:rPr>
            <w:rFonts w:ascii="Times New Roman" w:hAnsi="Times New Roman"/>
            <w:color w:val="333333"/>
            <w:shd w:val="clear" w:color="auto" w:fill="FFFFFF"/>
          </w:rPr>
          <w:t xml:space="preserve">for such </w:t>
        </w:r>
      </w:ins>
      <w:r>
        <w:rPr>
          <w:rFonts w:ascii="Times New Roman" w:hAnsi="Times New Roman"/>
          <w:color w:val="333333"/>
          <w:shd w:val="clear" w:color="auto" w:fill="FFFFFF"/>
        </w:rPr>
        <w:t xml:space="preserve">targets, we could </w:t>
      </w:r>
      <w:ins w:id="747" w:author="Ana Lyons" w:date="2015-08-04T20:45:00Z">
        <w:r>
          <w:rPr>
            <w:rFonts w:ascii="Times New Roman" w:hAnsi="Times New Roman"/>
            <w:color w:val="333333"/>
            <w:shd w:val="clear" w:color="auto" w:fill="FFFFFF"/>
          </w:rPr>
          <w:t>minimize</w:t>
        </w:r>
      </w:ins>
      <w:r>
        <w:rPr>
          <w:rFonts w:ascii="Times New Roman" w:hAnsi="Times New Roman"/>
          <w:color w:val="333333"/>
          <w:shd w:val="clear" w:color="auto" w:fill="FFFFFF"/>
        </w:rPr>
        <w:t xml:space="preserve"> problem</w:t>
      </w:r>
      <w:ins w:id="748" w:author="Ana Lyons" w:date="2015-08-04T20:45:00Z">
        <w:r>
          <w:rPr>
            <w:rFonts w:ascii="Times New Roman" w:hAnsi="Times New Roman"/>
            <w:color w:val="333333"/>
            <w:shd w:val="clear" w:color="auto" w:fill="FFFFFF"/>
          </w:rPr>
          <w:t>s</w:t>
        </w:r>
      </w:ins>
      <w:r>
        <w:rPr>
          <w:rFonts w:ascii="Times New Roman" w:hAnsi="Times New Roman"/>
          <w:color w:val="333333"/>
          <w:shd w:val="clear" w:color="auto" w:fill="FFFFFF"/>
        </w:rPr>
        <w:t xml:space="preserve"> of side effects </w:t>
      </w:r>
      <w:ins w:id="749" w:author="Ana Lyons" w:date="2015-08-04T20:45:00Z">
        <w:r>
          <w:rPr>
            <w:rFonts w:ascii="Times New Roman" w:hAnsi="Times New Roman"/>
            <w:color w:val="333333"/>
            <w:shd w:val="clear" w:color="auto" w:fill="FFFFFF"/>
          </w:rPr>
          <w:t>and</w:t>
        </w:r>
      </w:ins>
      <w:r>
        <w:rPr>
          <w:rFonts w:ascii="Times New Roman" w:hAnsi="Times New Roman"/>
          <w:color w:val="333333"/>
          <w:shd w:val="clear" w:color="auto" w:fill="FFFFFF"/>
        </w:rPr>
        <w:t xml:space="preserve"> raise efficiency of drug</w:t>
      </w:r>
      <w:ins w:id="750" w:author="Ana Lyons" w:date="2015-08-04T20:45:00Z">
        <w:r>
          <w:rPr>
            <w:rFonts w:ascii="Times New Roman" w:hAnsi="Times New Roman"/>
            <w:color w:val="333333"/>
            <w:shd w:val="clear" w:color="auto" w:fill="FFFFFF"/>
          </w:rPr>
          <w:t>-based therapies</w:t>
        </w:r>
      </w:ins>
      <w:r>
        <w:rPr>
          <w:rFonts w:ascii="Times New Roman" w:hAnsi="Times New Roman"/>
          <w:color w:val="333333"/>
          <w:shd w:val="clear" w:color="auto" w:fill="FFFFFF"/>
        </w:rPr>
        <w:t>.</w:t>
      </w:r>
      <w:ins w:id="751" w:author="Ana Lyons" w:date="2015-08-04T20:45:00Z">
        <w:r>
          <w:rPr>
            <w:rFonts w:ascii="Times New Roman" w:hAnsi="Times New Roman"/>
            <w:color w:val="333333"/>
            <w:shd w:val="clear" w:color="auto" w:fill="FFFFFF"/>
          </w:rPr>
          <w:t xml:space="preserve"> Thus, </w:t>
        </w:r>
      </w:ins>
      <w:r>
        <w:rPr>
          <w:rFonts w:ascii="Times New Roman" w:hAnsi="Times New Roman"/>
          <w:color w:val="333333"/>
          <w:shd w:val="clear" w:color="auto" w:fill="FFFFFF"/>
        </w:rPr>
        <w:t xml:space="preserve">identifying </w:t>
      </w:r>
      <w:ins w:id="752" w:author="Ana Lyons" w:date="2015-08-04T20:45:00Z">
        <w:r>
          <w:rPr>
            <w:rFonts w:ascii="Times New Roman" w:hAnsi="Times New Roman"/>
            <w:color w:val="333333"/>
            <w:shd w:val="clear" w:color="auto" w:fill="FFFFFF"/>
          </w:rPr>
          <w:t xml:space="preserve">drug </w:t>
        </w:r>
      </w:ins>
      <w:r>
        <w:rPr>
          <w:rFonts w:ascii="Times New Roman" w:hAnsi="Times New Roman"/>
          <w:color w:val="333333"/>
          <w:shd w:val="clear" w:color="auto" w:fill="FFFFFF"/>
        </w:rPr>
        <w:t xml:space="preserve">targets in a more efficient way </w:t>
      </w:r>
      <w:ins w:id="753" w:author="Ana Lyons" w:date="2015-08-04T20:45:00Z">
        <w:r>
          <w:rPr>
            <w:rFonts w:ascii="Times New Roman" w:hAnsi="Times New Roman"/>
            <w:color w:val="333333"/>
            <w:shd w:val="clear" w:color="auto" w:fill="FFFFFF"/>
          </w:rPr>
          <w:t>will act as an important</w:t>
        </w:r>
      </w:ins>
      <w:r>
        <w:rPr>
          <w:rFonts w:ascii="Times New Roman" w:hAnsi="Times New Roman"/>
          <w:color w:val="333333"/>
          <w:shd w:val="clear" w:color="auto" w:fill="FFFFFF"/>
        </w:rPr>
        <w:t xml:space="preserve"> stepping-stone in pharmacology.</w:t>
      </w:r>
    </w:p>
    <w:p>
      <w:pPr>
        <w:spacing w:line="360" w:lineRule="auto"/>
        <w:rPr>
          <w:rFonts w:ascii="Times New Roman" w:hAnsi="Times New Roman"/>
        </w:rPr>
      </w:pPr>
    </w:p>
    <w:p>
      <w:pPr>
        <w:spacing w:line="360" w:lineRule="auto"/>
        <w:rPr>
          <w:rFonts w:ascii="Times New Roman" w:hAnsi="Times New Roman"/>
        </w:rPr>
      </w:pPr>
      <w:r>
        <w:rPr>
          <w:rFonts w:ascii="Avenir Next Regular" w:hAnsi="Avenir Next Regular" w:cs="Avenir Next Regular"/>
          <w:sz w:val="28"/>
          <w:szCs w:val="28"/>
        </w:rPr>
        <w:t>2. Materials and Methods</w:t>
      </w:r>
    </w:p>
    <w:p>
      <w:pPr>
        <w:widowControl w:val="0"/>
        <w:spacing w:line="360" w:lineRule="auto"/>
        <w:jc w:val="both"/>
        <w:rPr>
          <w:ins w:id="754" w:author="1" w:date="2015-08-11T22:33:00Z"/>
          <w:rFonts w:ascii="Avenir Next Regular" w:hAnsi="Avenir Next Regular" w:cs="Avenir Next Regular"/>
          <w:lang w:eastAsia="zh-CN"/>
        </w:rPr>
      </w:pPr>
      <w:ins w:id="755" w:author="1" w:date="2015-08-11T22:33:00Z">
        <w:r>
          <w:rPr>
            <w:rFonts w:ascii="Avenir Next Regular" w:hAnsi="Avenir Next Regular" w:cs="Avenir Next Regular"/>
            <w:lang w:eastAsia="zh-CN"/>
          </w:rPr>
          <w:t>2.1 Construction of network</w:t>
        </w:r>
      </w:ins>
    </w:p>
    <w:p>
      <w:pPr>
        <w:widowControl w:val="0"/>
        <w:spacing w:line="360" w:lineRule="auto"/>
        <w:jc w:val="both"/>
        <w:rPr>
          <w:ins w:id="756" w:author="1" w:date="2015-08-11T22:33:00Z"/>
          <w:rFonts w:ascii="Avenir Next Regular" w:hAnsi="Avenir Next Regular" w:cs="Avenir Next Regular"/>
          <w:lang w:eastAsia="zh-CN"/>
        </w:rPr>
      </w:pPr>
      <w:ins w:id="757" w:author="1" w:date="2015-08-11T22:33:00Z">
        <w:r>
          <w:rPr>
            <w:rFonts w:ascii="Avenir Next Regular" w:hAnsi="Avenir Next Regular" w:cs="Avenir Next Regular"/>
            <w:lang w:eastAsia="zh-CN"/>
          </w:rPr>
          <w:t xml:space="preserve">2.1.1 Data </w:t>
        </w:r>
      </w:ins>
      <w:ins w:id="758" w:author="RSI – Tutor" w:date="2015-08-16T19:44:00Z">
        <w:r>
          <w:rPr>
            <w:rFonts w:ascii="Avenir Next Regular" w:hAnsi="Avenir Next Regular" w:cs="Avenir Next Regular"/>
            <w:lang w:eastAsia="zh-CN"/>
          </w:rPr>
          <w:t>preperation</w:t>
        </w:r>
      </w:ins>
    </w:p>
    <w:p>
      <w:pPr>
        <w:widowControl w:val="0"/>
        <w:spacing w:line="360" w:lineRule="auto"/>
        <w:ind w:firstLine="420"/>
        <w:jc w:val="both"/>
        <w:rPr>
          <w:ins w:id="759" w:author="1" w:date="2015-08-11T22:33:00Z"/>
          <w:rFonts w:ascii="Times New Roman" w:hAnsi="Times New Roman"/>
          <w:lang w:eastAsia="zh-CN"/>
        </w:rPr>
      </w:pPr>
      <w:ins w:id="760" w:author="1" w:date="2015-08-11T22:33:00Z">
        <w:r>
          <w:rPr>
            <w:rFonts w:ascii="Times New Roman" w:hAnsi="Times New Roman"/>
            <w:lang w:eastAsia="zh-CN"/>
          </w:rPr>
          <w:t xml:space="preserve">To construct the drug-protein network, we need to prepare data including drug-drug similarity, protein-protein interaction(PPI) and known drug </w:t>
        </w:r>
      </w:ins>
      <w:r>
        <w:rPr>
          <w:rFonts w:ascii="Times New Roman" w:hAnsi="Times New Roman"/>
          <w:lang w:eastAsia="zh-CN"/>
        </w:rPr>
        <w:t>targets</w:t>
      </w:r>
      <w:ins w:id="761" w:author="1" w:date="2015-08-11T22:33:00Z">
        <w:r>
          <w:rPr>
            <w:rFonts w:ascii="Times New Roman" w:hAnsi="Times New Roman"/>
            <w:lang w:eastAsia="zh-CN"/>
          </w:rPr>
          <w:t xml:space="preserve"> interaction first.</w:t>
        </w:r>
      </w:ins>
    </w:p>
    <w:p>
      <w:pPr>
        <w:widowControl w:val="0"/>
        <w:spacing w:line="360" w:lineRule="auto"/>
        <w:ind w:firstLine="420"/>
        <w:jc w:val="both"/>
        <w:rPr>
          <w:ins w:id="762" w:author="1" w:date="2015-08-11T22:33:00Z"/>
          <w:rFonts w:ascii="Times New Roman" w:hAnsi="Times New Roman"/>
          <w:lang w:eastAsia="zh-CN"/>
        </w:rPr>
      </w:pPr>
      <w:ins w:id="763" w:author="1" w:date="2015-08-11T22:33:00Z">
        <w:r>
          <w:rPr>
            <w:rFonts w:ascii="Times New Roman" w:hAnsi="Times New Roman"/>
            <w:lang w:eastAsia="zh-CN"/>
          </w:rPr>
          <w:t>First,</w:t>
        </w:r>
      </w:ins>
      <w:r>
        <w:rPr>
          <w:rFonts w:ascii="Times New Roman" w:hAnsi="Times New Roman"/>
          <w:lang w:eastAsia="zh-CN"/>
        </w:rPr>
        <w:t xml:space="preserve"> </w:t>
      </w:r>
      <w:ins w:id="764" w:author="1" w:date="2015-08-11T22:33:00Z">
        <w:r>
          <w:rPr>
            <w:rFonts w:ascii="Times New Roman" w:hAnsi="Times New Roman"/>
            <w:lang w:eastAsia="zh-CN"/>
          </w:rPr>
          <w:t xml:space="preserve">6810 drugs </w:t>
        </w:r>
      </w:ins>
      <w:r>
        <w:rPr>
          <w:rFonts w:ascii="Times New Roman" w:hAnsi="Times New Roman"/>
          <w:lang w:eastAsia="zh-CN"/>
        </w:rPr>
        <w:t xml:space="preserve">information were obtained including </w:t>
      </w:r>
      <w:ins w:id="765" w:author="1" w:date="2015-08-11T22:33:00Z">
        <w:r>
          <w:rPr>
            <w:rFonts w:ascii="Times New Roman" w:hAnsi="Times New Roman"/>
            <w:lang w:eastAsia="zh-CN"/>
          </w:rPr>
          <w:t xml:space="preserve">chemical structure </w:t>
        </w:r>
      </w:ins>
      <w:r>
        <w:rPr>
          <w:rFonts w:ascii="Times New Roman" w:hAnsi="Times New Roman"/>
          <w:lang w:eastAsia="zh-CN"/>
        </w:rPr>
        <w:t>for</w:t>
      </w:r>
      <w:ins w:id="766" w:author="1" w:date="2015-08-11T22:33:00Z">
        <w:r>
          <w:rPr>
            <w:rFonts w:ascii="Times New Roman" w:hAnsi="Times New Roman"/>
            <w:lang w:eastAsia="zh-CN"/>
          </w:rPr>
          <w:t xml:space="preserve"> every drug.</w:t>
        </w:r>
      </w:ins>
      <w:r>
        <w:rPr>
          <w:rFonts w:ascii="Times New Roman" w:hAnsi="Times New Roman"/>
          <w:lang w:eastAsia="zh-CN"/>
        </w:rPr>
        <w:t xml:space="preserve"> W</w:t>
      </w:r>
      <w:ins w:id="767" w:author="1" w:date="2015-08-11T22:33:00Z">
        <w:r>
          <w:rPr>
            <w:rFonts w:ascii="Times New Roman" w:hAnsi="Times New Roman"/>
            <w:lang w:eastAsia="zh-CN"/>
          </w:rPr>
          <w:t>e assumed that drugs with more similar structures have more connections</w:t>
        </w:r>
      </w:ins>
      <w:r>
        <w:rPr>
          <w:rFonts w:ascii="Times New Roman" w:hAnsi="Times New Roman"/>
          <w:lang w:eastAsia="zh-CN"/>
        </w:rPr>
        <w:t xml:space="preserve"> so converting extent of chemical similarity into exact score is necessary for calculating.</w:t>
      </w:r>
      <w:ins w:id="768" w:author="RSI – Tutor" w:date="2015-08-16T19:44:00Z">
        <w:r>
          <w:rPr>
            <w:rFonts w:ascii="Times New Roman" w:hAnsi="Times New Roman"/>
            <w:lang w:eastAsia="zh-CN"/>
          </w:rPr>
          <w:t xml:space="preserve"> </w:t>
        </w:r>
      </w:ins>
      <w:ins w:id="769" w:author="1" w:date="2015-08-11T22:33:00Z">
        <w:r>
          <w:rPr>
            <w:rFonts w:ascii="Times New Roman" w:hAnsi="Times New Roman"/>
            <w:lang w:eastAsia="zh-CN"/>
          </w:rPr>
          <w:t>OpenBabel[</w:t>
        </w:r>
      </w:ins>
      <w:ins w:id="770" w:author="1" w:date="2015-08-11T22:37:00Z">
        <w:r>
          <w:rPr>
            <w:rFonts w:ascii="Times New Roman" w:hAnsi="Times New Roman"/>
            <w:lang w:eastAsia="zh-CN"/>
          </w:rPr>
          <w:t>7</w:t>
        </w:r>
      </w:ins>
      <w:ins w:id="771" w:author="1" w:date="2015-08-11T22:33:00Z">
        <w:r>
          <w:rPr>
            <w:rFonts w:ascii="Times New Roman" w:hAnsi="Times New Roman"/>
            <w:lang w:eastAsia="zh-CN"/>
          </w:rPr>
          <w:t>]</w:t>
        </w:r>
      </w:ins>
      <w:r>
        <w:rPr>
          <w:rFonts w:ascii="Times New Roman" w:hAnsi="Times New Roman"/>
          <w:lang w:eastAsia="zh-CN"/>
        </w:rPr>
        <w:t xml:space="preserve">,a chemical computing tool </w:t>
      </w:r>
      <w:ins w:id="772" w:author="1" w:date="2015-08-11T22:33:00Z">
        <w:r>
          <w:rPr>
            <w:rFonts w:ascii="Times New Roman" w:hAnsi="Times New Roman"/>
            <w:lang w:eastAsia="zh-CN"/>
          </w:rPr>
          <w:t>could convert one chemical structure format to a</w:t>
        </w:r>
      </w:ins>
      <w:r>
        <w:rPr>
          <w:rFonts w:ascii="Times New Roman" w:hAnsi="Times New Roman"/>
          <w:lang w:eastAsia="zh-CN"/>
        </w:rPr>
        <w:t xml:space="preserve"> zero-one series</w:t>
      </w:r>
      <w:ins w:id="773" w:author="1" w:date="2015-08-11T22:33:00Z">
        <w:r>
          <w:rPr>
            <w:rFonts w:ascii="Times New Roman" w:hAnsi="Times New Roman"/>
            <w:lang w:eastAsia="zh-CN"/>
          </w:rPr>
          <w:t xml:space="preserve"> and FP3[</w:t>
        </w:r>
      </w:ins>
      <w:ins w:id="774" w:author="1" w:date="2015-08-11T22:37:00Z">
        <w:r>
          <w:rPr>
            <w:rFonts w:ascii="Times New Roman" w:hAnsi="Times New Roman"/>
            <w:lang w:eastAsia="zh-CN"/>
          </w:rPr>
          <w:t>8</w:t>
        </w:r>
      </w:ins>
      <w:ins w:id="775" w:author="1" w:date="2015-08-11T22:33:00Z">
        <w:r>
          <w:rPr>
            <w:rFonts w:ascii="Times New Roman" w:hAnsi="Times New Roman"/>
            <w:lang w:eastAsia="zh-CN"/>
          </w:rPr>
          <w:t xml:space="preserve">] which defines 55 kinds of substructures and records as either one when the substructure is in </w:t>
        </w:r>
      </w:ins>
      <w:r>
        <w:rPr>
          <w:rFonts w:ascii="Times New Roman" w:hAnsi="Times New Roman"/>
          <w:lang w:eastAsia="zh-CN"/>
        </w:rPr>
        <w:t xml:space="preserve">the chemical structure of drug </w:t>
      </w:r>
      <w:ins w:id="776" w:author="1" w:date="2015-08-11T22:33:00Z">
        <w:r>
          <w:rPr>
            <w:rFonts w:ascii="Times New Roman" w:hAnsi="Times New Roman"/>
            <w:lang w:eastAsia="zh-CN"/>
          </w:rPr>
          <w:t>or zero when it is not in</w:t>
        </w:r>
      </w:ins>
      <w:r>
        <w:rPr>
          <w:rFonts w:ascii="Times New Roman" w:hAnsi="Times New Roman"/>
          <w:lang w:eastAsia="zh-CN"/>
        </w:rPr>
        <w:t xml:space="preserve"> is used</w:t>
      </w:r>
      <w:ins w:id="777" w:author="1" w:date="2015-08-11T22:33:00Z">
        <w:r>
          <w:rPr>
            <w:rFonts w:ascii="Times New Roman" w:hAnsi="Times New Roman"/>
            <w:lang w:eastAsia="zh-CN"/>
          </w:rPr>
          <w:t>.</w:t>
        </w:r>
      </w:ins>
      <w:r>
        <w:rPr>
          <w:rFonts w:ascii="Times New Roman" w:hAnsi="Times New Roman"/>
          <w:lang w:eastAsia="zh-CN"/>
        </w:rPr>
        <w:t xml:space="preserve"> </w:t>
      </w:r>
      <w:ins w:id="778" w:author="1" w:date="2015-08-11T22:33:00Z">
        <w:r>
          <w:rPr>
            <w:rFonts w:ascii="Times New Roman" w:hAnsi="Times New Roman"/>
            <w:lang w:eastAsia="zh-CN"/>
          </w:rPr>
          <w:t>By turning chemical structures into FP3 format and comparing 0-1 series, we could calculate out corresponding similarity score.</w:t>
        </w:r>
      </w:ins>
      <w:r>
        <w:rPr>
          <w:rFonts w:ascii="Times New Roman" w:hAnsi="Times New Roman"/>
          <w:lang w:eastAsia="zh-CN"/>
        </w:rPr>
        <w:t xml:space="preserve"> W</w:t>
      </w:r>
      <w:ins w:id="779" w:author="1" w:date="2015-08-11T22:33:00Z">
        <w:r>
          <w:rPr>
            <w:rFonts w:ascii="Times New Roman" w:hAnsi="Times New Roman"/>
            <w:lang w:eastAsia="zh-CN"/>
          </w:rPr>
          <w:t>e finally got 23177836 pairs of drug similarity scores.</w:t>
        </w:r>
      </w:ins>
    </w:p>
    <w:p>
      <w:pPr>
        <w:widowControl w:val="0"/>
        <w:spacing w:line="360" w:lineRule="auto"/>
        <w:ind w:firstLine="420"/>
        <w:jc w:val="both"/>
        <w:rPr>
          <w:ins w:id="780" w:author="1" w:date="2015-08-11T22:33:00Z"/>
          <w:rFonts w:ascii="Times New Roman" w:hAnsi="Times New Roman"/>
          <w:lang w:eastAsia="zh-CN"/>
        </w:rPr>
      </w:pPr>
      <w:ins w:id="781" w:author="1" w:date="2015-08-11T22:33:00Z">
        <w:r>
          <w:rPr>
            <w:rFonts w:ascii="Times New Roman" w:hAnsi="Times New Roman"/>
            <w:lang w:eastAsia="zh-CN"/>
          </w:rPr>
          <w:t>For protein-protein interaction, protein</w:t>
        </w:r>
      </w:ins>
      <w:r>
        <w:rPr>
          <w:rFonts w:ascii="Times New Roman" w:hAnsi="Times New Roman"/>
          <w:lang w:eastAsia="zh-CN"/>
        </w:rPr>
        <w:t>-</w:t>
      </w:r>
      <w:ins w:id="782" w:author="1" w:date="2015-08-11T22:33:00Z">
        <w:r>
          <w:rPr>
            <w:rFonts w:ascii="Times New Roman" w:hAnsi="Times New Roman"/>
            <w:lang w:eastAsia="zh-CN"/>
          </w:rPr>
          <w:t xml:space="preserve">protein comparisons </w:t>
        </w:r>
      </w:ins>
      <w:r>
        <w:rPr>
          <w:rFonts w:ascii="Times New Roman" w:hAnsi="Times New Roman"/>
          <w:lang w:eastAsia="zh-CN"/>
        </w:rPr>
        <w:t xml:space="preserve">were gained </w:t>
      </w:r>
      <w:ins w:id="783" w:author="1" w:date="2015-08-11T22:33:00Z">
        <w:r>
          <w:rPr>
            <w:rFonts w:ascii="Times New Roman" w:hAnsi="Times New Roman"/>
            <w:lang w:eastAsia="zh-CN"/>
          </w:rPr>
          <w:t>from</w:t>
        </w:r>
      </w:ins>
      <w:ins w:id="784" w:author="RSI – Tutor" w:date="2015-08-16T19:45:00Z">
        <w:r>
          <w:rPr>
            <w:rFonts w:ascii="Times New Roman" w:hAnsi="Times New Roman"/>
            <w:lang w:eastAsia="zh-CN"/>
          </w:rPr>
          <w:t xml:space="preserve"> the</w:t>
        </w:r>
      </w:ins>
      <w:ins w:id="785" w:author="1" w:date="2015-08-11T22:33:00Z">
        <w:r>
          <w:rPr>
            <w:rFonts w:ascii="Times New Roman" w:hAnsi="Times New Roman"/>
            <w:lang w:eastAsia="zh-CN"/>
          </w:rPr>
          <w:t xml:space="preserve"> String</w:t>
        </w:r>
      </w:ins>
      <w:ins w:id="786" w:author="RSI – Tutor" w:date="2015-08-16T19:45:00Z">
        <w:r>
          <w:rPr>
            <w:rFonts w:ascii="Times New Roman" w:hAnsi="Times New Roman"/>
            <w:lang w:eastAsia="zh-CN"/>
          </w:rPr>
          <w:t xml:space="preserve"> </w:t>
        </w:r>
      </w:ins>
      <w:ins w:id="787" w:author="1" w:date="2015-08-11T22:33:00Z">
        <w:r>
          <w:rPr>
            <w:rFonts w:ascii="Times New Roman" w:hAnsi="Times New Roman"/>
            <w:lang w:eastAsia="zh-CN"/>
          </w:rPr>
          <w:t>[</w:t>
        </w:r>
      </w:ins>
      <w:r>
        <w:rPr>
          <w:rFonts w:ascii="Times New Roman" w:hAnsi="Times New Roman"/>
          <w:lang w:eastAsia="zh-CN"/>
        </w:rPr>
        <w:t>10</w:t>
      </w:r>
      <w:ins w:id="788" w:author="1" w:date="2015-08-11T22:33:00Z">
        <w:r>
          <w:rPr>
            <w:rFonts w:ascii="Times New Roman" w:hAnsi="Times New Roman"/>
            <w:lang w:eastAsia="zh-CN"/>
          </w:rPr>
          <w:t>] website in July,</w:t>
        </w:r>
      </w:ins>
      <w:r>
        <w:rPr>
          <w:rFonts w:ascii="Times New Roman" w:hAnsi="Times New Roman"/>
          <w:lang w:eastAsia="zh-CN"/>
        </w:rPr>
        <w:t xml:space="preserve"> </w:t>
      </w:r>
      <w:ins w:id="789" w:author="1" w:date="2015-08-11T22:33:00Z">
        <w:r>
          <w:rPr>
            <w:rFonts w:ascii="Times New Roman" w:hAnsi="Times New Roman"/>
            <w:lang w:eastAsia="zh-CN"/>
          </w:rPr>
          <w:t xml:space="preserve">2015. </w:t>
        </w:r>
      </w:ins>
      <w:r>
        <w:rPr>
          <w:rFonts w:ascii="Times New Roman" w:hAnsi="Times New Roman"/>
          <w:lang w:eastAsia="zh-CN"/>
        </w:rPr>
        <w:t xml:space="preserve">Protein-protein </w:t>
      </w:r>
      <w:ins w:id="790" w:author="1" w:date="2015-08-11T22:33:00Z">
        <w:r>
          <w:rPr>
            <w:rFonts w:ascii="Times New Roman" w:hAnsi="Times New Roman"/>
            <w:lang w:eastAsia="zh-CN"/>
          </w:rPr>
          <w:t xml:space="preserve">pairs with confidence score higher than 700 </w:t>
        </w:r>
      </w:ins>
      <w:r>
        <w:rPr>
          <w:rFonts w:ascii="Times New Roman" w:hAnsi="Times New Roman"/>
          <w:lang w:eastAsia="zh-CN"/>
        </w:rPr>
        <w:t xml:space="preserve">were considered as connected protein-protein </w:t>
      </w:r>
      <w:ins w:id="791" w:author="1" w:date="2015-08-11T22:33:00Z">
        <w:r>
          <w:rPr>
            <w:rFonts w:ascii="Times New Roman" w:hAnsi="Times New Roman"/>
            <w:lang w:eastAsia="zh-CN"/>
          </w:rPr>
          <w:t xml:space="preserve">according to </w:t>
        </w:r>
      </w:ins>
      <w:r>
        <w:rPr>
          <w:rFonts w:ascii="Times New Roman" w:hAnsi="Times New Roman"/>
          <w:lang w:eastAsia="zh-CN"/>
        </w:rPr>
        <w:t>literature</w:t>
      </w:r>
      <w:ins w:id="792" w:author="RSI – Tutor" w:date="2015-08-16T19:45:00Z">
        <w:r>
          <w:rPr>
            <w:rFonts w:ascii="Times New Roman" w:hAnsi="Times New Roman"/>
            <w:lang w:eastAsia="zh-CN"/>
          </w:rPr>
          <w:t xml:space="preserve"> </w:t>
        </w:r>
      </w:ins>
      <w:ins w:id="793" w:author="1" w:date="2015-08-11T22:33:00Z">
        <w:r>
          <w:rPr>
            <w:rFonts w:ascii="Times New Roman" w:hAnsi="Times New Roman"/>
            <w:lang w:eastAsia="zh-CN"/>
          </w:rPr>
          <w:t>[</w:t>
        </w:r>
      </w:ins>
      <w:ins w:id="794" w:author="1" w:date="2015-08-11T22:40:00Z">
        <w:r>
          <w:rPr>
            <w:rFonts w:ascii="Times New Roman" w:hAnsi="Times New Roman"/>
            <w:lang w:eastAsia="zh-CN"/>
          </w:rPr>
          <w:t>9</w:t>
        </w:r>
      </w:ins>
      <w:ins w:id="795" w:author="1" w:date="2015-08-11T22:33:00Z">
        <w:r>
          <w:rPr>
            <w:rFonts w:ascii="Times New Roman" w:hAnsi="Times New Roman"/>
            <w:lang w:eastAsia="zh-CN"/>
          </w:rPr>
          <w:t xml:space="preserve">] and </w:t>
        </w:r>
      </w:ins>
      <w:ins w:id="796" w:author="RSI – Tutor" w:date="2015-08-16T19:45:00Z">
        <w:r>
          <w:rPr>
            <w:rFonts w:ascii="Times New Roman" w:hAnsi="Times New Roman"/>
            <w:lang w:eastAsia="zh-CN"/>
          </w:rPr>
          <w:t xml:space="preserve">we </w:t>
        </w:r>
      </w:ins>
      <w:ins w:id="797" w:author="1" w:date="2015-08-11T22:33:00Z">
        <w:r>
          <w:rPr>
            <w:rFonts w:ascii="Times New Roman" w:hAnsi="Times New Roman"/>
            <w:lang w:eastAsia="zh-CN"/>
          </w:rPr>
          <w:t>ultimately obtained 650466 pairs of proteins.</w:t>
        </w:r>
      </w:ins>
    </w:p>
    <w:p>
      <w:pPr>
        <w:widowControl w:val="0"/>
        <w:spacing w:line="360" w:lineRule="auto"/>
        <w:ind w:firstLine="420"/>
        <w:jc w:val="both"/>
        <w:rPr>
          <w:rFonts w:ascii="Times New Roman" w:hAnsi="Times New Roman"/>
          <w:lang w:eastAsia="zh-CN"/>
        </w:rPr>
      </w:pPr>
      <w:r>
        <w:rPr>
          <w:rFonts w:ascii="Times New Roman" w:hAnsi="Times New Roman"/>
          <w:lang w:eastAsia="zh-CN"/>
        </w:rPr>
        <w:t>From drug information file</w:t>
      </w:r>
      <w:ins w:id="798" w:author="RSI – Tutor" w:date="2015-08-16T19:45:00Z">
        <w:r>
          <w:rPr>
            <w:rFonts w:ascii="Times New Roman" w:hAnsi="Times New Roman"/>
            <w:lang w:eastAsia="zh-CN"/>
          </w:rPr>
          <w:t>s</w:t>
        </w:r>
      </w:ins>
      <w:r>
        <w:rPr>
          <w:rFonts w:ascii="Times New Roman" w:hAnsi="Times New Roman"/>
          <w:lang w:eastAsia="zh-CN"/>
        </w:rPr>
        <w:t>,</w:t>
      </w:r>
      <w:ins w:id="799" w:author="1" w:date="2015-08-11T22:33:00Z">
        <w:r>
          <w:rPr>
            <w:rFonts w:ascii="Times New Roman" w:hAnsi="Times New Roman"/>
            <w:lang w:eastAsia="zh-CN"/>
          </w:rPr>
          <w:t xml:space="preserve"> known</w:t>
        </w:r>
      </w:ins>
      <w:r>
        <w:rPr>
          <w:rFonts w:ascii="Times New Roman" w:hAnsi="Times New Roman"/>
          <w:lang w:eastAsia="zh-CN"/>
        </w:rPr>
        <w:t xml:space="preserve"> targets</w:t>
      </w:r>
      <w:ins w:id="800" w:author="1" w:date="2015-08-11T22:33:00Z">
        <w:r>
          <w:rPr>
            <w:rFonts w:ascii="Times New Roman" w:hAnsi="Times New Roman"/>
            <w:lang w:eastAsia="zh-CN"/>
          </w:rPr>
          <w:t xml:space="preserve"> and experimental targets of each drug </w:t>
        </w:r>
      </w:ins>
      <w:ins w:id="801" w:author="RSI – Tutor" w:date="2015-08-16T19:45:00Z">
        <w:r>
          <w:rPr>
            <w:rFonts w:ascii="Times New Roman" w:hAnsi="Times New Roman"/>
            <w:lang w:eastAsia="zh-CN"/>
          </w:rPr>
          <w:t xml:space="preserve">were </w:t>
        </w:r>
      </w:ins>
      <w:r>
        <w:rPr>
          <w:rFonts w:ascii="Times New Roman" w:hAnsi="Times New Roman"/>
          <w:lang w:eastAsia="zh-CN"/>
        </w:rPr>
        <w:t xml:space="preserve">recorded </w:t>
      </w:r>
      <w:ins w:id="802" w:author="1" w:date="2015-08-11T22:33:00Z">
        <w:r>
          <w:rPr>
            <w:rFonts w:ascii="Times New Roman" w:hAnsi="Times New Roman"/>
            <w:lang w:eastAsia="zh-CN"/>
          </w:rPr>
          <w:t xml:space="preserve">and </w:t>
        </w:r>
      </w:ins>
      <w:ins w:id="803" w:author="RSI – Tutor" w:date="2015-08-16T19:46:00Z">
        <w:r>
          <w:rPr>
            <w:rFonts w:ascii="Times New Roman" w:hAnsi="Times New Roman"/>
            <w:lang w:eastAsia="zh-CN"/>
          </w:rPr>
          <w:t>we</w:t>
        </w:r>
      </w:ins>
      <w:ins w:id="804" w:author="1" w:date="2015-08-11T22:33:00Z">
        <w:r>
          <w:rPr>
            <w:rFonts w:ascii="Times New Roman" w:hAnsi="Times New Roman"/>
            <w:lang w:eastAsia="zh-CN"/>
          </w:rPr>
          <w:t xml:space="preserve"> </w:t>
        </w:r>
      </w:ins>
      <w:ins w:id="805" w:author="RSI – Tutor" w:date="2015-08-16T19:46:00Z">
        <w:r>
          <w:rPr>
            <w:rFonts w:ascii="Times New Roman" w:hAnsi="Times New Roman"/>
            <w:lang w:eastAsia="zh-CN"/>
          </w:rPr>
          <w:t>obtained</w:t>
        </w:r>
      </w:ins>
      <w:ins w:id="806" w:author="1" w:date="2015-08-11T22:33:00Z">
        <w:r>
          <w:rPr>
            <w:rFonts w:ascii="Times New Roman" w:hAnsi="Times New Roman"/>
            <w:lang w:eastAsia="zh-CN"/>
          </w:rPr>
          <w:t xml:space="preserve"> 15305 pairs of drug-target links.</w:t>
        </w:r>
      </w:ins>
      <w:r>
        <w:rPr>
          <w:rFonts w:ascii="Times New Roman" w:hAnsi="Times New Roman"/>
          <w:lang w:eastAsia="zh-CN"/>
        </w:rPr>
        <w:t xml:space="preserve"> </w:t>
      </w:r>
      <w:ins w:id="807" w:author="1" w:date="2015-08-11T22:33:00Z">
        <w:r>
          <w:rPr>
            <w:rFonts w:ascii="Times New Roman" w:hAnsi="Times New Roman"/>
            <w:lang w:eastAsia="zh-CN"/>
          </w:rPr>
          <w:t>The drug-target links are significantly important because they connect protein-protein network</w:t>
        </w:r>
      </w:ins>
      <w:ins w:id="808" w:author="RSI – Tutor" w:date="2015-08-16T19:46:00Z">
        <w:r>
          <w:rPr>
            <w:rFonts w:ascii="Times New Roman" w:hAnsi="Times New Roman"/>
            <w:lang w:eastAsia="zh-CN"/>
          </w:rPr>
          <w:t>s</w:t>
        </w:r>
      </w:ins>
      <w:ins w:id="809" w:author="1" w:date="2015-08-11T22:33:00Z">
        <w:r>
          <w:rPr>
            <w:rFonts w:ascii="Times New Roman" w:hAnsi="Times New Roman"/>
            <w:lang w:eastAsia="zh-CN"/>
          </w:rPr>
          <w:t xml:space="preserve"> and drug-drug network</w:t>
        </w:r>
      </w:ins>
      <w:ins w:id="810" w:author="RSI – Tutor" w:date="2015-08-16T19:46:00Z">
        <w:r>
          <w:rPr>
            <w:rFonts w:ascii="Times New Roman" w:hAnsi="Times New Roman"/>
            <w:lang w:eastAsia="zh-CN"/>
          </w:rPr>
          <w:t>s</w:t>
        </w:r>
      </w:ins>
      <w:ins w:id="811" w:author="1" w:date="2015-08-11T22:33:00Z">
        <w:r>
          <w:rPr>
            <w:rFonts w:ascii="Times New Roman" w:hAnsi="Times New Roman"/>
            <w:lang w:eastAsia="zh-CN"/>
          </w:rPr>
          <w:t xml:space="preserve"> to form the final interactions between drugs and proteins.</w:t>
        </w:r>
      </w:ins>
    </w:p>
    <w:p>
      <w:pPr>
        <w:widowControl w:val="0"/>
        <w:spacing w:line="360" w:lineRule="auto"/>
        <w:ind w:firstLine="420"/>
        <w:jc w:val="both"/>
        <w:rPr>
          <w:rFonts w:ascii="Times New Roman" w:hAnsi="Times New Roman"/>
          <w:lang w:eastAsia="zh-CN"/>
        </w:rPr>
      </w:pPr>
    </w:p>
    <w:p>
      <w:pPr>
        <w:widowControl w:val="0"/>
        <w:spacing w:line="360" w:lineRule="auto"/>
        <w:jc w:val="both"/>
        <w:rPr>
          <w:ins w:id="812" w:author="1" w:date="2015-08-11T22:33:00Z"/>
          <w:rFonts w:ascii="Avenir Next Regular" w:hAnsi="Avenir Next Regular" w:cs="Avenir Next Regular"/>
          <w:lang w:eastAsia="zh-CN"/>
        </w:rPr>
      </w:pPr>
      <w:ins w:id="813" w:author="1" w:date="2015-08-11T22:33:00Z">
        <w:r>
          <w:rPr>
            <w:rFonts w:ascii="Avenir Next Regular" w:hAnsi="Avenir Next Regular" w:cs="Avenir Next Regular"/>
            <w:lang w:eastAsia="zh-CN"/>
          </w:rPr>
          <w:t>2.1.2 Threshold and construction of network</w:t>
        </w:r>
      </w:ins>
    </w:p>
    <w:p>
      <w:pPr>
        <w:widowControl w:val="0"/>
        <w:spacing w:line="360" w:lineRule="auto"/>
        <w:ind w:firstLine="420"/>
        <w:jc w:val="both"/>
        <w:rPr>
          <w:rFonts w:ascii="Times New Roman" w:hAnsi="Times New Roman"/>
          <w:lang w:eastAsia="zh-CN"/>
        </w:rPr>
      </w:pPr>
      <w:ins w:id="814" w:author="1" w:date="2015-08-11T22:33:00Z">
        <w:r>
          <w:rPr>
            <w:rFonts w:ascii="Times New Roman" w:hAnsi="Times New Roman"/>
            <w:lang w:eastAsia="zh-CN"/>
          </w:rPr>
          <w:t xml:space="preserve">Since most small </w:t>
        </w:r>
      </w:ins>
      <w:r>
        <w:rPr>
          <w:rFonts w:ascii="Times New Roman" w:hAnsi="Times New Roman"/>
          <w:lang w:eastAsia="zh-CN"/>
        </w:rPr>
        <w:t xml:space="preserve">similarity </w:t>
      </w:r>
      <w:ins w:id="815" w:author="1" w:date="2015-08-11T22:33:00Z">
        <w:r>
          <w:rPr>
            <w:rFonts w:ascii="Times New Roman" w:hAnsi="Times New Roman"/>
            <w:lang w:eastAsia="zh-CN"/>
          </w:rPr>
          <w:t xml:space="preserve">scores </w:t>
        </w:r>
      </w:ins>
      <w:r>
        <w:rPr>
          <w:rFonts w:ascii="Times New Roman" w:hAnsi="Times New Roman"/>
          <w:lang w:eastAsia="zh-CN"/>
        </w:rPr>
        <w:t xml:space="preserve">for drug drug interactions </w:t>
      </w:r>
      <w:ins w:id="816" w:author="1" w:date="2015-08-11T22:33:00Z">
        <w:r>
          <w:rPr>
            <w:rFonts w:ascii="Times New Roman" w:hAnsi="Times New Roman"/>
            <w:lang w:eastAsia="zh-CN"/>
          </w:rPr>
          <w:t xml:space="preserve">are disturbing and only high similarity scores have true biological meanings, we set up a threshold α </w:t>
        </w:r>
      </w:ins>
      <w:r>
        <w:rPr>
          <w:rFonts w:ascii="Times New Roman" w:hAnsi="Times New Roman"/>
          <w:lang w:eastAsia="zh-CN"/>
        </w:rPr>
        <w:t xml:space="preserve">for drug-drug similarity scores </w:t>
      </w:r>
      <w:ins w:id="817" w:author="1" w:date="2015-08-11T22:33:00Z">
        <w:r>
          <w:rPr>
            <w:rFonts w:ascii="Times New Roman" w:hAnsi="Times New Roman"/>
            <w:lang w:eastAsia="zh-CN"/>
          </w:rPr>
          <w:t>which means we only use drug pairs with similarity scores higher than or equal to the threshold.</w:t>
        </w:r>
      </w:ins>
      <w:r>
        <w:rPr>
          <w:rFonts w:ascii="Times New Roman" w:hAnsi="Times New Roman"/>
          <w:lang w:eastAsia="zh-CN"/>
        </w:rPr>
        <w:t xml:space="preserve"> </w:t>
      </w:r>
      <w:ins w:id="818" w:author="1" w:date="2015-08-11T22:33:00Z">
        <w:r>
          <w:rPr>
            <w:rFonts w:ascii="Times New Roman" w:hAnsi="Times New Roman"/>
            <w:lang w:eastAsia="zh-CN"/>
          </w:rPr>
          <w:t>[</w:t>
        </w:r>
      </w:ins>
      <w:ins w:id="819" w:author="1" w:date="2015-08-11T22:44:00Z">
        <w:r>
          <w:rPr>
            <w:rFonts w:ascii="Times New Roman" w:hAnsi="Times New Roman"/>
            <w:lang w:eastAsia="zh-CN"/>
          </w:rPr>
          <w:t>5</w:t>
        </w:r>
      </w:ins>
      <w:ins w:id="820" w:author="1" w:date="2015-08-11T22:33:00Z">
        <w:r>
          <w:rPr>
            <w:rFonts w:ascii="Times New Roman" w:hAnsi="Times New Roman"/>
            <w:lang w:eastAsia="zh-CN"/>
          </w:rPr>
          <w:t>]</w:t>
        </w:r>
      </w:ins>
      <w:ins w:id="821" w:author="1" w:date="2015-08-18T13:23:47Z">
        <w:r>
          <w:rPr>
            <w:rFonts w:hint="eastAsia" w:ascii="Times New Roman" w:hAnsi="Times New Roman"/>
            <w:lang w:val="en-US" w:eastAsia="zh-CN"/>
          </w:rPr>
          <w:t xml:space="preserve"> </w:t>
        </w:r>
      </w:ins>
      <w:ins w:id="822" w:author="1" w:date="2015-08-18T13:23:48Z">
        <w:r>
          <w:rPr>
            <w:rFonts w:hint="eastAsia" w:ascii="Times New Roman" w:hAnsi="Times New Roman"/>
            <w:lang w:val="en-US" w:eastAsia="zh-CN"/>
          </w:rPr>
          <w:t>D</w:t>
        </w:r>
      </w:ins>
      <w:commentRangeStart w:id="5"/>
      <w:r>
        <w:rPr>
          <w:rFonts w:ascii="Times New Roman" w:hAnsi="Times New Roman"/>
          <w:lang w:eastAsia="zh-CN"/>
        </w:rPr>
        <w:t xml:space="preserve">rug target interactions have been demonstrated already, we must provide the influence of </w:t>
      </w:r>
      <w:ins w:id="823" w:author="1" w:date="2015-08-18T13:24:45Z">
        <w:r>
          <w:rPr>
            <w:rFonts w:hint="eastAsia" w:ascii="Times New Roman" w:hAnsi="Times New Roman"/>
            <w:lang w:val="en-US" w:eastAsia="zh-CN"/>
          </w:rPr>
          <w:t>t</w:t>
        </w:r>
      </w:ins>
      <w:ins w:id="824" w:author="1" w:date="2015-08-18T13:24:46Z">
        <w:r>
          <w:rPr>
            <w:rFonts w:hint="eastAsia" w:ascii="Times New Roman" w:hAnsi="Times New Roman"/>
            <w:lang w:val="en-US" w:eastAsia="zh-CN"/>
          </w:rPr>
          <w:t xml:space="preserve">he </w:t>
        </w:r>
      </w:ins>
      <w:ins w:id="825" w:author="1" w:date="2015-08-18T13:24:48Z">
        <w:r>
          <w:rPr>
            <w:rFonts w:hint="eastAsia" w:ascii="Times New Roman" w:hAnsi="Times New Roman"/>
            <w:lang w:val="en-US" w:eastAsia="zh-CN"/>
          </w:rPr>
          <w:t>know</w:t>
        </w:r>
      </w:ins>
      <w:ins w:id="826" w:author="1" w:date="2015-08-18T13:24:49Z">
        <w:r>
          <w:rPr>
            <w:rFonts w:hint="eastAsia" w:ascii="Times New Roman" w:hAnsi="Times New Roman"/>
            <w:lang w:val="en-US" w:eastAsia="zh-CN"/>
          </w:rPr>
          <w:t xml:space="preserve">n </w:t>
        </w:r>
      </w:ins>
      <w:ins w:id="827" w:author="1" w:date="2015-08-18T13:24:50Z">
        <w:r>
          <w:rPr>
            <w:rFonts w:hint="eastAsia" w:ascii="Times New Roman" w:hAnsi="Times New Roman"/>
            <w:lang w:val="en-US" w:eastAsia="zh-CN"/>
          </w:rPr>
          <w:t>drug</w:t>
        </w:r>
      </w:ins>
      <w:ins w:id="828" w:author="1" w:date="2015-08-18T13:24:58Z">
        <w:r>
          <w:rPr>
            <w:rFonts w:hint="eastAsia" w:ascii="Times New Roman" w:hAnsi="Times New Roman"/>
            <w:lang w:val="en-US" w:eastAsia="zh-CN"/>
          </w:rPr>
          <w:t>-</w:t>
        </w:r>
      </w:ins>
      <w:ins w:id="829" w:author="1" w:date="2015-08-18T13:24:52Z">
        <w:r>
          <w:rPr>
            <w:rFonts w:hint="eastAsia" w:ascii="Times New Roman" w:hAnsi="Times New Roman"/>
            <w:lang w:val="en-US" w:eastAsia="zh-CN"/>
          </w:rPr>
          <w:t>tar</w:t>
        </w:r>
      </w:ins>
      <w:ins w:id="830" w:author="1" w:date="2015-08-18T13:24:53Z">
        <w:r>
          <w:rPr>
            <w:rFonts w:hint="eastAsia" w:ascii="Times New Roman" w:hAnsi="Times New Roman"/>
            <w:lang w:val="en-US" w:eastAsia="zh-CN"/>
          </w:rPr>
          <w:t xml:space="preserve">get </w:t>
        </w:r>
      </w:ins>
      <w:r>
        <w:rPr>
          <w:rFonts w:ascii="Times New Roman" w:hAnsi="Times New Roman"/>
          <w:lang w:eastAsia="zh-CN"/>
        </w:rPr>
        <w:t>flows in drug target connecti</w:t>
      </w:r>
      <w:commentRangeEnd w:id="5"/>
      <w:r>
        <w:rPr>
          <w:rStyle w:val="14"/>
        </w:rPr>
        <w:commentReference w:id="5"/>
      </w:r>
      <w:r>
        <w:rPr>
          <w:rFonts w:ascii="Times New Roman" w:hAnsi="Times New Roman"/>
          <w:lang w:eastAsia="zh-CN"/>
        </w:rPr>
        <w:t xml:space="preserve">ons. </w:t>
      </w:r>
      <w:ins w:id="831" w:author="RSI – Tutor" w:date="2015-08-16T19:47:00Z">
        <w:commentRangeStart w:id="6"/>
        <w:r>
          <w:rPr>
            <w:rFonts w:ascii="Times New Roman" w:hAnsi="Times New Roman"/>
            <w:lang w:eastAsia="zh-CN"/>
          </w:rPr>
          <w:t>W</w:t>
        </w:r>
      </w:ins>
      <w:r>
        <w:rPr>
          <w:rFonts w:ascii="Times New Roman" w:hAnsi="Times New Roman"/>
          <w:lang w:eastAsia="zh-CN"/>
        </w:rPr>
        <w:t>e set a very large coefficient β which could reach millions for drug target interaction score</w:t>
      </w:r>
      <w:ins w:id="832" w:author="1" w:date="2015-08-18T13:24:22Z">
        <w:r>
          <w:rPr>
            <w:rFonts w:hint="eastAsia" w:ascii="Times New Roman" w:hAnsi="Times New Roman"/>
            <w:lang w:val="en-US" w:eastAsia="zh-CN"/>
          </w:rPr>
          <w:t xml:space="preserve"> </w:t>
        </w:r>
      </w:ins>
      <w:ins w:id="833" w:author="1" w:date="2015-08-18T13:25:06Z">
        <w:r>
          <w:rPr>
            <w:rFonts w:hint="eastAsia" w:ascii="Times New Roman" w:hAnsi="Times New Roman"/>
            <w:lang w:val="en-US" w:eastAsia="zh-CN"/>
          </w:rPr>
          <w:t>to</w:t>
        </w:r>
      </w:ins>
      <w:ins w:id="834" w:author="1" w:date="2015-08-18T13:25:07Z">
        <w:r>
          <w:rPr>
            <w:rFonts w:hint="eastAsia" w:ascii="Times New Roman" w:hAnsi="Times New Roman"/>
            <w:lang w:val="en-US" w:eastAsia="zh-CN"/>
          </w:rPr>
          <w:t xml:space="preserve"> </w:t>
        </w:r>
      </w:ins>
      <w:ins w:id="835" w:author="1" w:date="2015-08-18T13:25:15Z">
        <w:r>
          <w:rPr>
            <w:rFonts w:hint="eastAsia" w:ascii="Times New Roman" w:hAnsi="Times New Roman"/>
            <w:lang w:val="en-US" w:eastAsia="zh-CN"/>
          </w:rPr>
          <w:t>pro</w:t>
        </w:r>
      </w:ins>
      <w:ins w:id="836" w:author="1" w:date="2015-08-18T13:25:16Z">
        <w:r>
          <w:rPr>
            <w:rFonts w:hint="eastAsia" w:ascii="Times New Roman" w:hAnsi="Times New Roman"/>
            <w:lang w:val="en-US" w:eastAsia="zh-CN"/>
          </w:rPr>
          <w:t>vi</w:t>
        </w:r>
      </w:ins>
      <w:ins w:id="837" w:author="1" w:date="2015-08-18T13:25:17Z">
        <w:r>
          <w:rPr>
            <w:rFonts w:hint="eastAsia" w:ascii="Times New Roman" w:hAnsi="Times New Roman"/>
            <w:lang w:val="en-US" w:eastAsia="zh-CN"/>
          </w:rPr>
          <w:t>de un</w:t>
        </w:r>
      </w:ins>
      <w:ins w:id="838" w:author="1" w:date="2015-08-18T13:25:27Z">
        <w:r>
          <w:rPr>
            <w:rFonts w:hint="eastAsia" w:ascii="Times New Roman" w:hAnsi="Times New Roman"/>
            <w:lang w:val="en-US" w:eastAsia="zh-CN"/>
          </w:rPr>
          <w:t>b</w:t>
        </w:r>
      </w:ins>
      <w:ins w:id="839" w:author="1" w:date="2015-08-18T13:25:28Z">
        <w:r>
          <w:rPr>
            <w:rFonts w:hint="eastAsia" w:ascii="Times New Roman" w:hAnsi="Times New Roman"/>
            <w:lang w:val="en-US" w:eastAsia="zh-CN"/>
          </w:rPr>
          <w:t>lo</w:t>
        </w:r>
      </w:ins>
      <w:ins w:id="840" w:author="1" w:date="2015-08-18T13:25:29Z">
        <w:r>
          <w:rPr>
            <w:rFonts w:hint="eastAsia" w:ascii="Times New Roman" w:hAnsi="Times New Roman"/>
            <w:lang w:val="en-US" w:eastAsia="zh-CN"/>
          </w:rPr>
          <w:t xml:space="preserve">cking </w:t>
        </w:r>
      </w:ins>
      <w:ins w:id="841" w:author="1" w:date="2015-08-18T13:25:37Z">
        <w:r>
          <w:rPr>
            <w:rFonts w:hint="eastAsia" w:ascii="Times New Roman" w:hAnsi="Times New Roman"/>
            <w:lang w:val="en-US" w:eastAsia="zh-CN"/>
          </w:rPr>
          <w:t>flo</w:t>
        </w:r>
      </w:ins>
      <w:ins w:id="842" w:author="1" w:date="2015-08-18T13:25:38Z">
        <w:r>
          <w:rPr>
            <w:rFonts w:hint="eastAsia" w:ascii="Times New Roman" w:hAnsi="Times New Roman"/>
            <w:lang w:val="en-US" w:eastAsia="zh-CN"/>
          </w:rPr>
          <w:t>w be</w:t>
        </w:r>
      </w:ins>
      <w:ins w:id="843" w:author="1" w:date="2015-08-18T13:25:39Z">
        <w:r>
          <w:rPr>
            <w:rFonts w:hint="eastAsia" w:ascii="Times New Roman" w:hAnsi="Times New Roman"/>
            <w:lang w:val="en-US" w:eastAsia="zh-CN"/>
          </w:rPr>
          <w:t>twee</w:t>
        </w:r>
      </w:ins>
      <w:ins w:id="844" w:author="1" w:date="2015-08-18T13:25:40Z">
        <w:r>
          <w:rPr>
            <w:rFonts w:hint="eastAsia" w:ascii="Times New Roman" w:hAnsi="Times New Roman"/>
            <w:lang w:val="en-US" w:eastAsia="zh-CN"/>
          </w:rPr>
          <w:t xml:space="preserve">n </w:t>
        </w:r>
      </w:ins>
      <w:ins w:id="845" w:author="1" w:date="2015-08-18T13:25:41Z">
        <w:r>
          <w:rPr>
            <w:rFonts w:hint="eastAsia" w:ascii="Times New Roman" w:hAnsi="Times New Roman"/>
            <w:lang w:val="en-US" w:eastAsia="zh-CN"/>
          </w:rPr>
          <w:t>kn</w:t>
        </w:r>
      </w:ins>
      <w:ins w:id="846" w:author="1" w:date="2015-08-18T13:25:42Z">
        <w:r>
          <w:rPr>
            <w:rFonts w:hint="eastAsia" w:ascii="Times New Roman" w:hAnsi="Times New Roman"/>
            <w:lang w:val="en-US" w:eastAsia="zh-CN"/>
          </w:rPr>
          <w:t>o</w:t>
        </w:r>
      </w:ins>
      <w:ins w:id="847" w:author="1" w:date="2015-08-18T13:25:43Z">
        <w:r>
          <w:rPr>
            <w:rFonts w:hint="eastAsia" w:ascii="Times New Roman" w:hAnsi="Times New Roman"/>
            <w:lang w:val="en-US" w:eastAsia="zh-CN"/>
          </w:rPr>
          <w:t xml:space="preserve">wn </w:t>
        </w:r>
      </w:ins>
      <w:ins w:id="848" w:author="1" w:date="2015-08-18T13:25:44Z">
        <w:r>
          <w:rPr>
            <w:rFonts w:hint="eastAsia" w:ascii="Times New Roman" w:hAnsi="Times New Roman"/>
            <w:lang w:val="en-US" w:eastAsia="zh-CN"/>
          </w:rPr>
          <w:t>drug</w:t>
        </w:r>
      </w:ins>
      <w:ins w:id="849" w:author="1" w:date="2015-08-18T13:25:45Z">
        <w:r>
          <w:rPr>
            <w:rFonts w:hint="eastAsia" w:ascii="Times New Roman" w:hAnsi="Times New Roman"/>
            <w:lang w:val="en-US" w:eastAsia="zh-CN"/>
          </w:rPr>
          <w:t>-</w:t>
        </w:r>
      </w:ins>
      <w:ins w:id="850" w:author="1" w:date="2015-08-18T13:25:46Z">
        <w:r>
          <w:rPr>
            <w:rFonts w:hint="eastAsia" w:ascii="Times New Roman" w:hAnsi="Times New Roman"/>
            <w:lang w:val="en-US" w:eastAsia="zh-CN"/>
          </w:rPr>
          <w:t>targ</w:t>
        </w:r>
      </w:ins>
      <w:ins w:id="851" w:author="1" w:date="2015-08-18T13:25:47Z">
        <w:r>
          <w:rPr>
            <w:rFonts w:hint="eastAsia" w:ascii="Times New Roman" w:hAnsi="Times New Roman"/>
            <w:lang w:val="en-US" w:eastAsia="zh-CN"/>
          </w:rPr>
          <w:t xml:space="preserve">et </w:t>
        </w:r>
      </w:ins>
      <w:ins w:id="852" w:author="1" w:date="2015-08-18T13:25:48Z">
        <w:r>
          <w:rPr>
            <w:rFonts w:hint="eastAsia" w:ascii="Times New Roman" w:hAnsi="Times New Roman"/>
            <w:lang w:val="en-US" w:eastAsia="zh-CN"/>
          </w:rPr>
          <w:t>inter</w:t>
        </w:r>
      </w:ins>
      <w:ins w:id="853" w:author="1" w:date="2015-08-18T13:25:49Z">
        <w:r>
          <w:rPr>
            <w:rFonts w:hint="eastAsia" w:ascii="Times New Roman" w:hAnsi="Times New Roman"/>
            <w:lang w:val="en-US" w:eastAsia="zh-CN"/>
          </w:rPr>
          <w:t>actio</w:t>
        </w:r>
      </w:ins>
      <w:ins w:id="854" w:author="1" w:date="2015-08-18T13:25:50Z">
        <w:r>
          <w:rPr>
            <w:rFonts w:hint="eastAsia" w:ascii="Times New Roman" w:hAnsi="Times New Roman"/>
            <w:lang w:val="en-US" w:eastAsia="zh-CN"/>
          </w:rPr>
          <w:t>n</w:t>
        </w:r>
      </w:ins>
      <w:r>
        <w:rPr>
          <w:rFonts w:ascii="Times New Roman" w:hAnsi="Times New Roman"/>
          <w:lang w:eastAsia="zh-CN"/>
        </w:rPr>
        <w:t>. For protein-protein interaction, we set the coefficient γ</w:t>
      </w:r>
      <w:ins w:id="855" w:author="1" w:date="2015-08-18T13:27:33Z">
        <w:r>
          <w:rPr>
            <w:rFonts w:hint="eastAsia" w:ascii="Times New Roman" w:hAnsi="Times New Roman"/>
            <w:lang w:val="en-US" w:eastAsia="zh-CN"/>
          </w:rPr>
          <w:t xml:space="preserve"> </w:t>
        </w:r>
      </w:ins>
      <w:ins w:id="856" w:author="1" w:date="2015-08-18T13:27:34Z">
        <w:r>
          <w:rPr>
            <w:rFonts w:hint="eastAsia" w:ascii="Times New Roman" w:hAnsi="Times New Roman"/>
            <w:lang w:val="en-US" w:eastAsia="zh-CN"/>
          </w:rPr>
          <w:t>to</w:t>
        </w:r>
      </w:ins>
      <w:ins w:id="857" w:author="1" w:date="2015-08-18T13:27:35Z">
        <w:r>
          <w:rPr>
            <w:rFonts w:hint="eastAsia" w:ascii="Times New Roman" w:hAnsi="Times New Roman"/>
            <w:lang w:val="en-US" w:eastAsia="zh-CN"/>
          </w:rPr>
          <w:t xml:space="preserve"> </w:t>
        </w:r>
      </w:ins>
      <w:ins w:id="858" w:author="1" w:date="2015-08-18T13:28:48Z">
        <w:r>
          <w:rPr>
            <w:rFonts w:hint="eastAsia" w:ascii="Times New Roman" w:hAnsi="Times New Roman"/>
            <w:lang w:val="en-US" w:eastAsia="zh-CN"/>
          </w:rPr>
          <w:t xml:space="preserve">make </w:t>
        </w:r>
      </w:ins>
      <w:ins w:id="859" w:author="1" w:date="2015-08-18T13:28:49Z">
        <w:r>
          <w:rPr>
            <w:rFonts w:hint="eastAsia" w:ascii="Times New Roman" w:hAnsi="Times New Roman"/>
            <w:lang w:val="en-US" w:eastAsia="zh-CN"/>
          </w:rPr>
          <w:t>nu</w:t>
        </w:r>
      </w:ins>
      <w:ins w:id="860" w:author="1" w:date="2015-08-18T13:28:50Z">
        <w:r>
          <w:rPr>
            <w:rFonts w:hint="eastAsia" w:ascii="Times New Roman" w:hAnsi="Times New Roman"/>
            <w:lang w:val="en-US" w:eastAsia="zh-CN"/>
          </w:rPr>
          <w:t xml:space="preserve">mber </w:t>
        </w:r>
      </w:ins>
      <w:ins w:id="861" w:author="1" w:date="2015-08-18T13:28:52Z">
        <w:r>
          <w:rPr>
            <w:rFonts w:hint="eastAsia" w:ascii="Times New Roman" w:hAnsi="Times New Roman"/>
            <w:lang w:val="en-US" w:eastAsia="zh-CN"/>
          </w:rPr>
          <w:t xml:space="preserve">of </w:t>
        </w:r>
      </w:ins>
      <w:ins w:id="862" w:author="1" w:date="2015-08-18T13:28:53Z">
        <w:r>
          <w:rPr>
            <w:rFonts w:hint="eastAsia" w:ascii="Times New Roman" w:hAnsi="Times New Roman"/>
            <w:lang w:val="en-US" w:eastAsia="zh-CN"/>
          </w:rPr>
          <w:t>inter</w:t>
        </w:r>
      </w:ins>
      <w:ins w:id="863" w:author="1" w:date="2015-08-18T13:28:54Z">
        <w:r>
          <w:rPr>
            <w:rFonts w:hint="eastAsia" w:ascii="Times New Roman" w:hAnsi="Times New Roman"/>
            <w:lang w:val="en-US" w:eastAsia="zh-CN"/>
          </w:rPr>
          <w:t>acti</w:t>
        </w:r>
      </w:ins>
      <w:ins w:id="864" w:author="1" w:date="2015-08-18T13:28:55Z">
        <w:r>
          <w:rPr>
            <w:rFonts w:hint="eastAsia" w:ascii="Times New Roman" w:hAnsi="Times New Roman"/>
            <w:lang w:val="en-US" w:eastAsia="zh-CN"/>
          </w:rPr>
          <w:t xml:space="preserve">on </w:t>
        </w:r>
      </w:ins>
      <w:ins w:id="865" w:author="1" w:date="2015-08-18T13:28:56Z">
        <w:r>
          <w:rPr>
            <w:rFonts w:hint="eastAsia" w:ascii="Times New Roman" w:hAnsi="Times New Roman"/>
            <w:lang w:val="en-US" w:eastAsia="zh-CN"/>
          </w:rPr>
          <w:t>s</w:t>
        </w:r>
      </w:ins>
      <w:ins w:id="866" w:author="1" w:date="2015-08-18T13:28:57Z">
        <w:r>
          <w:rPr>
            <w:rFonts w:hint="eastAsia" w:ascii="Times New Roman" w:hAnsi="Times New Roman"/>
            <w:lang w:val="en-US" w:eastAsia="zh-CN"/>
          </w:rPr>
          <w:t>cores</w:t>
        </w:r>
      </w:ins>
      <w:ins w:id="867" w:author="1" w:date="2015-08-18T13:28:58Z">
        <w:r>
          <w:rPr>
            <w:rFonts w:hint="eastAsia" w:ascii="Times New Roman" w:hAnsi="Times New Roman"/>
            <w:lang w:val="en-US" w:eastAsia="zh-CN"/>
          </w:rPr>
          <w:t xml:space="preserve"> </w:t>
        </w:r>
      </w:ins>
      <w:ins w:id="868" w:author="1" w:date="2015-08-18T13:29:18Z">
        <w:r>
          <w:rPr>
            <w:rFonts w:hint="eastAsia" w:ascii="Times New Roman" w:hAnsi="Times New Roman"/>
            <w:lang w:val="en-US" w:eastAsia="zh-CN"/>
          </w:rPr>
          <w:t>could</w:t>
        </w:r>
      </w:ins>
      <w:ins w:id="869" w:author="1" w:date="2015-08-18T13:29:19Z">
        <w:r>
          <w:rPr>
            <w:rFonts w:hint="eastAsia" w:ascii="Times New Roman" w:hAnsi="Times New Roman"/>
            <w:lang w:val="en-US" w:eastAsia="zh-CN"/>
          </w:rPr>
          <w:t xml:space="preserve"> be </w:t>
        </w:r>
      </w:ins>
      <w:ins w:id="870" w:author="1" w:date="2015-08-18T13:29:20Z">
        <w:r>
          <w:rPr>
            <w:rFonts w:hint="eastAsia" w:ascii="Times New Roman" w:hAnsi="Times New Roman"/>
            <w:lang w:val="en-US" w:eastAsia="zh-CN"/>
          </w:rPr>
          <w:t>c</w:t>
        </w:r>
      </w:ins>
      <w:ins w:id="871" w:author="1" w:date="2015-08-18T13:29:22Z">
        <w:r>
          <w:rPr>
            <w:rFonts w:hint="eastAsia" w:ascii="Times New Roman" w:hAnsi="Times New Roman"/>
            <w:lang w:val="en-US" w:eastAsia="zh-CN"/>
          </w:rPr>
          <w:t>o</w:t>
        </w:r>
      </w:ins>
      <w:ins w:id="872" w:author="1" w:date="2015-08-18T13:29:23Z">
        <w:r>
          <w:rPr>
            <w:rFonts w:hint="eastAsia" w:ascii="Times New Roman" w:hAnsi="Times New Roman"/>
            <w:lang w:val="en-US" w:eastAsia="zh-CN"/>
          </w:rPr>
          <w:t>mpa</w:t>
        </w:r>
      </w:ins>
      <w:ins w:id="873" w:author="1" w:date="2015-08-18T13:29:24Z">
        <w:r>
          <w:rPr>
            <w:rFonts w:hint="eastAsia" w:ascii="Times New Roman" w:hAnsi="Times New Roman"/>
            <w:lang w:val="en-US" w:eastAsia="zh-CN"/>
          </w:rPr>
          <w:t>red</w:t>
        </w:r>
      </w:ins>
      <w:ins w:id="874" w:author="1" w:date="2015-08-18T13:29:25Z">
        <w:r>
          <w:rPr>
            <w:rFonts w:hint="eastAsia" w:ascii="Times New Roman" w:hAnsi="Times New Roman"/>
            <w:lang w:val="en-US" w:eastAsia="zh-CN"/>
          </w:rPr>
          <w:t xml:space="preserve"> </w:t>
        </w:r>
      </w:ins>
      <w:ins w:id="875" w:author="1" w:date="2015-08-18T13:29:26Z">
        <w:r>
          <w:rPr>
            <w:rFonts w:hint="eastAsia" w:ascii="Times New Roman" w:hAnsi="Times New Roman"/>
            <w:lang w:val="en-US" w:eastAsia="zh-CN"/>
          </w:rPr>
          <w:t>dire</w:t>
        </w:r>
      </w:ins>
      <w:ins w:id="876" w:author="1" w:date="2015-08-18T13:29:27Z">
        <w:r>
          <w:rPr>
            <w:rFonts w:hint="eastAsia" w:ascii="Times New Roman" w:hAnsi="Times New Roman"/>
            <w:lang w:val="en-US" w:eastAsia="zh-CN"/>
          </w:rPr>
          <w:t>ctl</w:t>
        </w:r>
      </w:ins>
      <w:ins w:id="877" w:author="1" w:date="2015-08-18T13:29:28Z">
        <w:r>
          <w:rPr>
            <w:rFonts w:hint="eastAsia" w:ascii="Times New Roman" w:hAnsi="Times New Roman"/>
            <w:lang w:val="en-US" w:eastAsia="zh-CN"/>
          </w:rPr>
          <w:t>y</w:t>
        </w:r>
      </w:ins>
      <w:r>
        <w:rPr>
          <w:rFonts w:ascii="Times New Roman" w:hAnsi="Times New Roman"/>
          <w:lang w:eastAsia="zh-CN"/>
        </w:rPr>
        <w:t>.</w:t>
      </w:r>
      <w:commentRangeEnd w:id="6"/>
      <w:r>
        <w:rPr>
          <w:rStyle w:val="14"/>
        </w:rPr>
        <w:commentReference w:id="6"/>
      </w:r>
    </w:p>
    <w:p>
      <w:pPr>
        <w:widowControl w:val="0"/>
        <w:spacing w:line="360" w:lineRule="auto"/>
        <w:ind w:firstLine="720"/>
        <w:jc w:val="both"/>
        <w:rPr>
          <w:rFonts w:ascii="Times New Roman" w:hAnsi="Times New Roman"/>
          <w:lang w:eastAsia="zh-CN"/>
        </w:rPr>
      </w:pPr>
      <w:ins w:id="878" w:author="1" w:date="2015-08-11T22:33:00Z">
        <w:r>
          <w:rPr>
            <w:rFonts w:ascii="Times New Roman" w:hAnsi="Times New Roman"/>
            <w:lang w:eastAsia="zh-CN"/>
          </w:rPr>
          <w:t>Then we regard every drug and protein as a node in the network and record every edge linking nodes.</w:t>
        </w:r>
      </w:ins>
      <w:ins w:id="879" w:author="RSI – Tutor" w:date="2015-08-16T19:48:00Z">
        <w:r>
          <w:rPr>
            <w:rFonts w:ascii="Times New Roman" w:hAnsi="Times New Roman"/>
            <w:lang w:eastAsia="zh-CN"/>
          </w:rPr>
          <w:t xml:space="preserve"> </w:t>
        </w:r>
      </w:ins>
      <w:ins w:id="880" w:author="1" w:date="2015-08-11T22:33:00Z">
        <w:r>
          <w:rPr>
            <w:rFonts w:ascii="Times New Roman" w:hAnsi="Times New Roman"/>
            <w:lang w:eastAsia="zh-CN"/>
          </w:rPr>
          <w:t xml:space="preserve">Every edge has attributes including the name of beginning drug or protein, next nodes connecting to it, capacity of the edge which is </w:t>
        </w:r>
      </w:ins>
      <w:ins w:id="881" w:author="RSI – Tutor" w:date="2015-08-16T19:48:00Z">
        <w:r>
          <w:rPr>
            <w:rFonts w:ascii="Times New Roman" w:hAnsi="Times New Roman"/>
            <w:lang w:eastAsia="zh-CN"/>
          </w:rPr>
          <w:t xml:space="preserve">the </w:t>
        </w:r>
      </w:ins>
      <w:r>
        <w:rPr>
          <w:rFonts w:ascii="Times New Roman" w:hAnsi="Times New Roman"/>
          <w:lang w:eastAsia="zh-CN"/>
        </w:rPr>
        <w:t>interaction</w:t>
      </w:r>
      <w:ins w:id="882" w:author="1" w:date="2015-08-11T22:33:00Z">
        <w:r>
          <w:rPr>
            <w:rFonts w:ascii="Times New Roman" w:hAnsi="Times New Roman"/>
            <w:lang w:eastAsia="zh-CN"/>
          </w:rPr>
          <w:t xml:space="preserve"> score,</w:t>
        </w:r>
      </w:ins>
      <w:ins w:id="883" w:author="RSI – Tutor" w:date="2015-08-16T19:48:00Z">
        <w:r>
          <w:rPr>
            <w:rFonts w:ascii="Times New Roman" w:hAnsi="Times New Roman"/>
            <w:lang w:eastAsia="zh-CN"/>
          </w:rPr>
          <w:t xml:space="preserve"> </w:t>
        </w:r>
      </w:ins>
      <w:ins w:id="884" w:author="1" w:date="2015-08-11T22:33:00Z">
        <w:r>
          <w:rPr>
            <w:rFonts w:ascii="Times New Roman" w:hAnsi="Times New Roman"/>
            <w:lang w:eastAsia="zh-CN"/>
          </w:rPr>
          <w:t>current flow in this arc,</w:t>
        </w:r>
      </w:ins>
      <w:ins w:id="885" w:author="RSI – Tutor" w:date="2015-08-16T19:48:00Z">
        <w:r>
          <w:rPr>
            <w:rFonts w:ascii="Times New Roman" w:hAnsi="Times New Roman"/>
            <w:lang w:eastAsia="zh-CN"/>
          </w:rPr>
          <w:t xml:space="preserve"> </w:t>
        </w:r>
      </w:ins>
      <w:ins w:id="886" w:author="1" w:date="2015-08-11T22:33:00Z">
        <w:r>
          <w:rPr>
            <w:rFonts w:ascii="Times New Roman" w:hAnsi="Times New Roman"/>
            <w:lang w:eastAsia="zh-CN"/>
          </w:rPr>
          <w:t>and reverse arc of the edge.</w:t>
        </w:r>
      </w:ins>
      <w:ins w:id="887" w:author="RSI – Tutor" w:date="2015-08-16T19:48:00Z">
        <w:r>
          <w:rPr>
            <w:rFonts w:ascii="Times New Roman" w:hAnsi="Times New Roman"/>
            <w:lang w:eastAsia="zh-CN"/>
          </w:rPr>
          <w:t xml:space="preserve"> </w:t>
        </w:r>
      </w:ins>
      <w:ins w:id="888" w:author="1" w:date="2015-08-11T22:33:00Z">
        <w:r>
          <w:rPr>
            <w:rFonts w:ascii="Times New Roman" w:hAnsi="Times New Roman"/>
            <w:lang w:eastAsia="zh-CN"/>
          </w:rPr>
          <w:t xml:space="preserve">With these definitions, the drug-protein network is denoted as </w:t>
        </w:r>
        <w:commentRangeStart w:id="7"/>
        <w:r>
          <w:rPr>
            <w:rFonts w:ascii="Times New Roman" w:hAnsi="Times New Roman"/>
            <w:lang w:eastAsia="zh-CN"/>
          </w:rPr>
          <w:t xml:space="preserve">indirected </w:t>
        </w:r>
      </w:ins>
      <w:commentRangeEnd w:id="7"/>
      <w:r>
        <w:rPr>
          <w:rStyle w:val="14"/>
        </w:rPr>
        <w:commentReference w:id="7"/>
      </w:r>
      <w:ins w:id="889" w:author="1" w:date="2015-08-11T22:33:00Z">
        <w:r>
          <w:rPr>
            <w:rFonts w:ascii="Times New Roman" w:hAnsi="Times New Roman"/>
            <w:lang w:eastAsia="zh-CN"/>
          </w:rPr>
          <w:t>graph G=(V,E) in which V means vertexes and E means edges.</w:t>
        </w:r>
      </w:ins>
      <w:ins w:id="890" w:author="RSI – Tutor" w:date="2015-08-16T19:49:00Z">
        <w:r>
          <w:rPr>
            <w:rFonts w:ascii="Times New Roman" w:hAnsi="Times New Roman"/>
            <w:lang w:eastAsia="zh-CN"/>
          </w:rPr>
          <w:t xml:space="preserve"> </w:t>
        </w:r>
      </w:ins>
      <w:ins w:id="891" w:author="1" w:date="2015-08-11T22:33:00Z">
        <w:r>
          <w:rPr>
            <w:rFonts w:ascii="Times New Roman" w:hAnsi="Times New Roman"/>
            <w:lang w:eastAsia="zh-CN"/>
          </w:rPr>
          <w:t>Each edge E (u,v) (from u to v) has a positive capacity c(u,v) which record their maximum flow in the e</w:t>
        </w:r>
      </w:ins>
      <w:r>
        <w:rPr>
          <w:rFonts w:ascii="Times New Roman" w:hAnsi="Times New Roman"/>
          <w:lang w:eastAsia="zh-CN"/>
        </w:rPr>
        <w:t>dge</w:t>
      </w:r>
      <w:ins w:id="892" w:author="1" w:date="2015-08-11T22:33:00Z">
        <w:r>
          <w:rPr>
            <w:rFonts w:ascii="Times New Roman" w:hAnsi="Times New Roman"/>
            <w:lang w:eastAsia="zh-CN"/>
          </w:rPr>
          <w:t>.</w:t>
        </w:r>
      </w:ins>
    </w:p>
    <w:p>
      <w:pPr>
        <w:widowControl w:val="0"/>
        <w:spacing w:line="360" w:lineRule="auto"/>
        <w:ind w:firstLine="720"/>
        <w:jc w:val="both"/>
        <w:rPr>
          <w:rFonts w:ascii="Times New Roman" w:hAnsi="Times New Roman"/>
          <w:lang w:eastAsia="zh-CN"/>
        </w:rPr>
      </w:pPr>
      <w:r>
        <w:rPr>
          <w:rFonts w:ascii="Times New Roman" w:hAnsi="Times New Roman" w:eastAsia="MS Mincho" w:cs="Times New Roman"/>
          <w:sz w:val="24"/>
          <w:szCs w:val="24"/>
          <w:lang w:val="en-US" w:eastAsia="en-US" w:bidi="ar-SA"/>
        </w:rPr>
        <w:pict>
          <v:shape id="图片 9" o:spid="_x0000_s1028" type="#_x0000_t75" style="height:291.55pt;width:352.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val="0"/>
        <w:spacing w:line="360" w:lineRule="auto"/>
        <w:ind w:firstLine="720"/>
        <w:jc w:val="both"/>
        <w:rPr>
          <w:rFonts w:ascii="Times New Roman" w:hAnsi="Times New Roman"/>
          <w:sz w:val="20"/>
          <w:szCs w:val="20"/>
          <w:lang w:eastAsia="zh-CN"/>
        </w:rPr>
      </w:pPr>
      <w:r>
        <w:rPr>
          <w:rFonts w:ascii="Avenir Next Regular" w:hAnsi="Avenir Next Regular" w:cs="Avenir Next Regular"/>
          <w:lang w:eastAsia="zh-CN"/>
        </w:rPr>
        <w:t>Figure 3:</w:t>
      </w:r>
      <w:ins w:id="893" w:author="RSI – Tutor" w:date="2015-08-16T19:49:00Z">
        <w:r>
          <w:rPr>
            <w:rFonts w:ascii="Avenir Next Regular" w:hAnsi="Avenir Next Regular" w:cs="Avenir Next Regular"/>
            <w:lang w:eastAsia="zh-CN"/>
          </w:rPr>
          <w:t xml:space="preserve"> M</w:t>
        </w:r>
      </w:ins>
      <w:r>
        <w:rPr>
          <w:rFonts w:ascii="Avenir Next Regular" w:hAnsi="Avenir Next Regular" w:cs="Avenir Next Regular"/>
          <w:lang w:eastAsia="zh-CN"/>
        </w:rPr>
        <w:t>odel of constructed network</w:t>
      </w:r>
      <w:r>
        <w:rPr>
          <w:rFonts w:ascii="Times New Roman" w:hAnsi="Times New Roman"/>
          <w:lang w:eastAsia="zh-CN"/>
        </w:rPr>
        <w:t xml:space="preserve">. </w:t>
      </w:r>
      <w:r>
        <w:rPr>
          <w:rFonts w:ascii="Times New Roman" w:hAnsi="Times New Roman"/>
          <w:sz w:val="20"/>
          <w:szCs w:val="20"/>
          <w:lang w:eastAsia="zh-CN"/>
        </w:rPr>
        <w:t>Nodes are proteins and drugs, edges are interaction and numbers on edges are capacities representing the extent of the connection.</w:t>
      </w:r>
      <w:ins w:id="894" w:author="RSI – Tutor" w:date="2015-08-16T19:49:00Z">
        <w:r>
          <w:rPr>
            <w:rFonts w:ascii="Times New Roman" w:hAnsi="Times New Roman"/>
            <w:sz w:val="20"/>
            <w:szCs w:val="20"/>
            <w:lang w:eastAsia="zh-CN"/>
          </w:rPr>
          <w:t xml:space="preserve"> </w:t>
        </w:r>
      </w:ins>
      <w:r>
        <w:rPr>
          <w:rFonts w:ascii="Times New Roman" w:hAnsi="Times New Roman"/>
          <w:sz w:val="20"/>
          <w:szCs w:val="20"/>
          <w:lang w:eastAsia="zh-CN"/>
        </w:rPr>
        <w:t>Two layers mean separatel protein network</w:t>
      </w:r>
      <w:ins w:id="895" w:author="RSI – Tutor" w:date="2015-08-16T19:49:00Z">
        <w:r>
          <w:rPr>
            <w:rFonts w:ascii="Times New Roman" w:hAnsi="Times New Roman"/>
            <w:sz w:val="20"/>
            <w:szCs w:val="20"/>
            <w:lang w:eastAsia="zh-CN"/>
          </w:rPr>
          <w:t>s</w:t>
        </w:r>
      </w:ins>
      <w:r>
        <w:rPr>
          <w:rFonts w:ascii="Times New Roman" w:hAnsi="Times New Roman"/>
          <w:sz w:val="20"/>
          <w:szCs w:val="20"/>
          <w:lang w:eastAsia="zh-CN"/>
        </w:rPr>
        <w:t xml:space="preserve"> and drug network</w:t>
      </w:r>
      <w:ins w:id="896" w:author="RSI – Tutor" w:date="2015-08-16T19:49:00Z">
        <w:r>
          <w:rPr>
            <w:rFonts w:ascii="Times New Roman" w:hAnsi="Times New Roman"/>
            <w:sz w:val="20"/>
            <w:szCs w:val="20"/>
            <w:lang w:eastAsia="zh-CN"/>
          </w:rPr>
          <w:t>s</w:t>
        </w:r>
      </w:ins>
      <w:r>
        <w:rPr>
          <w:rFonts w:ascii="Times New Roman" w:hAnsi="Times New Roman"/>
          <w:sz w:val="20"/>
          <w:szCs w:val="20"/>
          <w:lang w:eastAsia="zh-CN"/>
        </w:rPr>
        <w:t>.(change from figure1 in [5])</w:t>
      </w:r>
    </w:p>
    <w:p>
      <w:pPr>
        <w:widowControl w:val="0"/>
        <w:spacing w:line="360" w:lineRule="auto"/>
        <w:ind w:firstLine="720"/>
        <w:jc w:val="both"/>
        <w:rPr>
          <w:ins w:id="897" w:author="1" w:date="2015-08-11T22:33:00Z"/>
          <w:rFonts w:ascii="Times New Roman" w:hAnsi="Times New Roman"/>
          <w:sz w:val="20"/>
          <w:szCs w:val="20"/>
          <w:lang w:eastAsia="zh-CN"/>
        </w:rPr>
      </w:pPr>
    </w:p>
    <w:p>
      <w:pPr>
        <w:widowControl w:val="0"/>
        <w:spacing w:line="360" w:lineRule="auto"/>
        <w:jc w:val="both"/>
        <w:rPr>
          <w:rFonts w:ascii="Avenir Next Regular" w:hAnsi="Avenir Next Regular" w:cs="Avenir Next Regular"/>
          <w:lang w:eastAsia="zh-CN"/>
        </w:rPr>
      </w:pPr>
      <w:ins w:id="898" w:author="1" w:date="2015-08-11T22:33:00Z">
        <w:r>
          <w:rPr>
            <w:rFonts w:ascii="Avenir Next Regular" w:hAnsi="Avenir Next Regular" w:cs="Avenir Next Regular"/>
            <w:lang w:eastAsia="zh-CN"/>
          </w:rPr>
          <w:t>2.2 Maximizing information flow in network to obtain interaction score</w:t>
        </w:r>
      </w:ins>
    </w:p>
    <w:p>
      <w:pPr>
        <w:widowControl w:val="0"/>
        <w:spacing w:line="360" w:lineRule="auto"/>
        <w:jc w:val="both"/>
        <w:rPr>
          <w:ins w:id="899" w:author="1" w:date="2015-08-11T22:33:00Z"/>
          <w:rFonts w:ascii="Avenir Next Regular" w:hAnsi="Avenir Next Regular" w:cs="Avenir Next Regular"/>
          <w:lang w:eastAsia="zh-CN"/>
        </w:rPr>
      </w:pPr>
      <w:r>
        <w:rPr>
          <w:rFonts w:ascii="Avenir Next Regular" w:hAnsi="Avenir Next Regular" w:cs="Avenir Next Regular"/>
          <w:lang w:eastAsia="zh-CN"/>
        </w:rPr>
        <w:t>2.2.1 Explanation and properties of network flow</w:t>
      </w:r>
    </w:p>
    <w:p>
      <w:pPr>
        <w:widowControl w:val="0"/>
        <w:spacing w:line="360" w:lineRule="auto"/>
        <w:ind w:firstLine="420"/>
        <w:jc w:val="both"/>
        <w:rPr>
          <w:rFonts w:ascii="Times New Roman" w:hAnsi="Times New Roman"/>
          <w:lang w:eastAsia="zh-CN"/>
        </w:rPr>
      </w:pPr>
      <w:ins w:id="900" w:author="1" w:date="2015-08-11T22:33:00Z">
        <w:r>
          <w:rPr>
            <w:rFonts w:ascii="Times New Roman" w:hAnsi="Times New Roman"/>
            <w:lang w:eastAsia="zh-CN"/>
          </w:rPr>
          <w:t xml:space="preserve">Our purpose is to identify drug targets with </w:t>
        </w:r>
      </w:ins>
      <w:r>
        <w:rPr>
          <w:rFonts w:ascii="Times New Roman" w:hAnsi="Times New Roman"/>
          <w:lang w:eastAsia="zh-CN"/>
        </w:rPr>
        <w:t xml:space="preserve">other </w:t>
      </w:r>
      <w:ins w:id="901" w:author="1" w:date="2015-08-11T22:33:00Z">
        <w:r>
          <w:rPr>
            <w:rFonts w:ascii="Times New Roman" w:hAnsi="Times New Roman"/>
            <w:lang w:eastAsia="zh-CN"/>
          </w:rPr>
          <w:t>known drug-drug,</w:t>
        </w:r>
      </w:ins>
      <w:ins w:id="902" w:author="RSI – Tutor" w:date="2015-08-16T19:51:00Z">
        <w:r>
          <w:rPr>
            <w:rFonts w:ascii="Times New Roman" w:hAnsi="Times New Roman"/>
            <w:lang w:eastAsia="zh-CN"/>
          </w:rPr>
          <w:t xml:space="preserve"> </w:t>
        </w:r>
      </w:ins>
      <w:ins w:id="903" w:author="1" w:date="2015-08-11T22:33:00Z">
        <w:r>
          <w:rPr>
            <w:rFonts w:ascii="Times New Roman" w:hAnsi="Times New Roman"/>
            <w:lang w:eastAsia="zh-CN"/>
          </w:rPr>
          <w:t>protein-protein and drug-protein information.</w:t>
        </w:r>
      </w:ins>
      <w:ins w:id="904" w:author="RSI – Tutor" w:date="2015-08-16T19:51:00Z">
        <w:r>
          <w:rPr>
            <w:rFonts w:ascii="Times New Roman" w:hAnsi="Times New Roman"/>
            <w:lang w:eastAsia="zh-CN"/>
          </w:rPr>
          <w:t xml:space="preserve"> </w:t>
        </w:r>
      </w:ins>
      <w:r>
        <w:rPr>
          <w:rFonts w:ascii="Times New Roman" w:hAnsi="Times New Roman"/>
          <w:lang w:eastAsia="zh-CN"/>
        </w:rPr>
        <w:t xml:space="preserve">The process is just like a substance flows from source point to the sink point by consuming energy in a network. By coincidence, model of network flow has the same principal. And we wonder the strongest association, so </w:t>
      </w:r>
      <w:ins w:id="905" w:author="1" w:date="2015-08-11T22:33:00Z">
        <w:r>
          <w:rPr>
            <w:rFonts w:ascii="Times New Roman" w:hAnsi="Times New Roman"/>
            <w:lang w:eastAsia="zh-CN"/>
          </w:rPr>
          <w:t xml:space="preserve">we use a method </w:t>
        </w:r>
      </w:ins>
      <w:r>
        <w:rPr>
          <w:rFonts w:ascii="Times New Roman" w:hAnsi="Times New Roman"/>
          <w:lang w:eastAsia="zh-CN"/>
        </w:rPr>
        <w:t xml:space="preserve">called </w:t>
      </w:r>
      <w:ins w:id="906" w:author="1" w:date="2015-08-11T22:33:00Z">
        <w:r>
          <w:rPr>
            <w:rFonts w:ascii="Times New Roman" w:hAnsi="Times New Roman"/>
            <w:lang w:eastAsia="zh-CN"/>
          </w:rPr>
          <w:t xml:space="preserve">Maximizing information flow(MAXIF) </w:t>
        </w:r>
      </w:ins>
      <w:r>
        <w:rPr>
          <w:rFonts w:ascii="Times New Roman" w:hAnsi="Times New Roman"/>
          <w:lang w:eastAsia="zh-CN"/>
        </w:rPr>
        <w:t xml:space="preserve">which is a special computation in network flow </w:t>
      </w:r>
      <w:ins w:id="907" w:author="1" w:date="2015-08-11T22:33:00Z">
        <w:r>
          <w:rPr>
            <w:rFonts w:ascii="Times New Roman" w:hAnsi="Times New Roman"/>
            <w:lang w:eastAsia="zh-CN"/>
          </w:rPr>
          <w:t xml:space="preserve">to calculate out </w:t>
        </w:r>
      </w:ins>
      <w:r>
        <w:rPr>
          <w:rFonts w:ascii="Times New Roman" w:hAnsi="Times New Roman"/>
          <w:lang w:eastAsia="zh-CN"/>
        </w:rPr>
        <w:t xml:space="preserve">largest </w:t>
      </w:r>
      <w:ins w:id="908" w:author="1" w:date="2015-08-11T22:33:00Z">
        <w:r>
          <w:rPr>
            <w:rFonts w:ascii="Times New Roman" w:hAnsi="Times New Roman"/>
            <w:lang w:eastAsia="zh-CN"/>
          </w:rPr>
          <w:t>association score between arbitrary pair of drug and protein using the drug protein network.</w:t>
        </w:r>
      </w:ins>
    </w:p>
    <w:p>
      <w:pPr>
        <w:widowControl w:val="0"/>
        <w:spacing w:line="360" w:lineRule="auto"/>
        <w:ind w:firstLine="420"/>
        <w:jc w:val="both"/>
        <w:rPr>
          <w:rFonts w:ascii="Times New Roman" w:hAnsi="Times New Roman"/>
          <w:lang w:eastAsia="zh-CN"/>
        </w:rPr>
      </w:pPr>
      <w:r>
        <w:rPr>
          <w:rFonts w:ascii="Times New Roman" w:hAnsi="Times New Roman"/>
          <w:lang w:eastAsia="zh-CN"/>
        </w:rPr>
        <w:t>Each directed edge of the flow network could be considered as tubes to transport substances.</w:t>
      </w:r>
      <w:ins w:id="909" w:author="RSI – Tutor" w:date="2015-08-16T19:53:00Z">
        <w:r>
          <w:rPr>
            <w:rFonts w:ascii="Times New Roman" w:hAnsi="Times New Roman"/>
            <w:lang w:eastAsia="zh-CN"/>
          </w:rPr>
          <w:t xml:space="preserve"> </w:t>
        </w:r>
      </w:ins>
      <w:r>
        <w:rPr>
          <w:rFonts w:ascii="Times New Roman" w:hAnsi="Times New Roman"/>
          <w:lang w:eastAsia="zh-CN"/>
        </w:rPr>
        <w:t>Every substance has its fixed capacity which we define as the interaction score we first imported.</w:t>
      </w:r>
      <w:ins w:id="910" w:author="RSI – Tutor" w:date="2015-08-16T19:53:00Z">
        <w:r>
          <w:rPr>
            <w:rFonts w:ascii="Times New Roman" w:hAnsi="Times New Roman"/>
            <w:lang w:eastAsia="zh-CN"/>
          </w:rPr>
          <w:t xml:space="preserve"> </w:t>
        </w:r>
      </w:ins>
      <w:r>
        <w:rPr>
          <w:rFonts w:ascii="Times New Roman" w:hAnsi="Times New Roman"/>
          <w:lang w:eastAsia="zh-CN"/>
        </w:rPr>
        <w:t>Vertexes are connecting points of tubes.</w:t>
      </w:r>
      <w:ins w:id="911" w:author="RSI – Tutor" w:date="2015-08-16T19:53:00Z">
        <w:r>
          <w:rPr>
            <w:rFonts w:ascii="Times New Roman" w:hAnsi="Times New Roman"/>
            <w:lang w:eastAsia="zh-CN"/>
          </w:rPr>
          <w:t xml:space="preserve"> </w:t>
        </w:r>
      </w:ins>
      <w:r>
        <w:rPr>
          <w:rFonts w:ascii="Times New Roman" w:hAnsi="Times New Roman"/>
          <w:lang w:eastAsia="zh-CN"/>
        </w:rPr>
        <w:t>Two vertexes, source and sink, are special because source is the point where all flows come out and sink is where all flows converge. Except source and sink points, flows only pass these vertexes instead of accumulating.</w:t>
      </w:r>
      <w:ins w:id="912" w:author="RSI – Tutor" w:date="2015-08-16T19:53:00Z">
        <w:r>
          <w:rPr>
            <w:rFonts w:ascii="Times New Roman" w:hAnsi="Times New Roman"/>
            <w:lang w:eastAsia="zh-CN"/>
          </w:rPr>
          <w:t xml:space="preserve"> </w:t>
        </w:r>
      </w:ins>
      <w:r>
        <w:rPr>
          <w:rFonts w:ascii="Times New Roman" w:hAnsi="Times New Roman"/>
          <w:lang w:eastAsia="zh-CN"/>
        </w:rPr>
        <w:t xml:space="preserve">In other words, </w:t>
      </w:r>
      <w:ins w:id="913" w:author="RSI – Tutor" w:date="2015-08-16T19:53:00Z">
        <w:r>
          <w:rPr>
            <w:rFonts w:ascii="Times New Roman" w:hAnsi="Times New Roman"/>
            <w:lang w:eastAsia="zh-CN"/>
          </w:rPr>
          <w:t xml:space="preserve">the </w:t>
        </w:r>
      </w:ins>
      <w:r>
        <w:rPr>
          <w:rFonts w:ascii="Times New Roman" w:hAnsi="Times New Roman"/>
          <w:lang w:eastAsia="zh-CN"/>
        </w:rPr>
        <w:t>amount of substance flowing into the node is equal to amount flowing out.</w:t>
      </w:r>
      <w:ins w:id="914" w:author="RSI – Tutor" w:date="2015-08-16T19:54:00Z">
        <w:r>
          <w:rPr>
            <w:rFonts w:ascii="Times New Roman" w:hAnsi="Times New Roman"/>
            <w:lang w:eastAsia="zh-CN"/>
          </w:rPr>
          <w:t xml:space="preserve"> </w:t>
        </w:r>
      </w:ins>
      <w:r>
        <w:rPr>
          <w:rFonts w:ascii="Times New Roman" w:hAnsi="Times New Roman"/>
          <w:lang w:eastAsia="zh-CN"/>
        </w:rPr>
        <w:t>The characteristic is called flow conservation</w:t>
      </w:r>
      <w:ins w:id="915" w:author="RSI – Tutor" w:date="2015-08-16T19:54:00Z">
        <w:r>
          <w:rPr>
            <w:rFonts w:ascii="Times New Roman" w:hAnsi="Times New Roman"/>
            <w:lang w:eastAsia="zh-CN"/>
          </w:rPr>
          <w:t xml:space="preserve"> </w:t>
        </w:r>
      </w:ins>
      <w:r>
        <w:rPr>
          <w:rFonts w:ascii="Times New Roman" w:hAnsi="Times New Roman"/>
          <w:lang w:eastAsia="zh-CN"/>
        </w:rPr>
        <w:t>[11]</w:t>
      </w:r>
      <w:ins w:id="916" w:author="RSI – Tutor" w:date="2015-08-16T19:54:00Z">
        <w:r>
          <w:rPr>
            <w:rFonts w:ascii="Times New Roman" w:hAnsi="Times New Roman"/>
            <w:lang w:eastAsia="zh-CN"/>
          </w:rPr>
          <w:t xml:space="preserve">. </w:t>
        </w:r>
      </w:ins>
      <w:r>
        <w:rPr>
          <w:rFonts w:ascii="Times New Roman" w:hAnsi="Times New Roman"/>
          <w:lang w:eastAsia="zh-CN"/>
        </w:rPr>
        <w:t>Maximizing information flow is a specific problem in network flow.</w:t>
      </w:r>
      <w:ins w:id="917" w:author="RSI – Tutor" w:date="2015-08-16T19:54:00Z">
        <w:r>
          <w:rPr>
            <w:rFonts w:ascii="Times New Roman" w:hAnsi="Times New Roman"/>
            <w:lang w:eastAsia="zh-CN"/>
          </w:rPr>
          <w:t xml:space="preserve"> </w:t>
        </w:r>
      </w:ins>
      <w:r>
        <w:rPr>
          <w:rFonts w:ascii="Times New Roman" w:hAnsi="Times New Roman"/>
          <w:lang w:eastAsia="zh-CN"/>
        </w:rPr>
        <w:t>It’s goal is to calculate the maximum flow to transport a substance from source to sink.</w:t>
      </w:r>
      <w:ins w:id="918" w:author="RSI – Tutor" w:date="2015-08-16T19:54:00Z">
        <w:r>
          <w:rPr>
            <w:rFonts w:ascii="Times New Roman" w:hAnsi="Times New Roman"/>
            <w:lang w:eastAsia="zh-CN"/>
          </w:rPr>
          <w:t xml:space="preserve"> </w:t>
        </w:r>
      </w:ins>
      <w:r>
        <w:rPr>
          <w:rFonts w:ascii="Times New Roman" w:hAnsi="Times New Roman"/>
          <w:lang w:eastAsia="zh-CN"/>
        </w:rPr>
        <w:t xml:space="preserve">In our project, the goal is converted to calculate out the maximum interaction score between a pair of unknown drug and protein which is quite similar to </w:t>
      </w:r>
      <w:ins w:id="919" w:author="RSI – Tutor" w:date="2015-08-16T19:54:00Z">
        <w:r>
          <w:rPr>
            <w:rFonts w:ascii="Times New Roman" w:hAnsi="Times New Roman"/>
            <w:lang w:eastAsia="zh-CN"/>
          </w:rPr>
          <w:t>the</w:t>
        </w:r>
      </w:ins>
      <w:r>
        <w:rPr>
          <w:rFonts w:ascii="Times New Roman" w:hAnsi="Times New Roman"/>
          <w:lang w:eastAsia="zh-CN"/>
        </w:rPr>
        <w:t>MAXIF model.</w:t>
      </w:r>
      <w:ins w:id="920" w:author="RSI – Tutor" w:date="2015-08-16T19:54:00Z">
        <w:r>
          <w:rPr>
            <w:rFonts w:ascii="Times New Roman" w:hAnsi="Times New Roman"/>
            <w:lang w:eastAsia="zh-CN"/>
          </w:rPr>
          <w:t xml:space="preserve"> </w:t>
        </w:r>
      </w:ins>
      <w:r>
        <w:rPr>
          <w:rFonts w:ascii="Times New Roman" w:hAnsi="Times New Roman"/>
          <w:lang w:eastAsia="zh-CN"/>
        </w:rPr>
        <w:t>Here are some properties in network flow:</w:t>
      </w:r>
    </w:p>
    <w:p>
      <w:pPr>
        <w:widowControl w:val="0"/>
        <w:spacing w:line="360" w:lineRule="auto"/>
        <w:ind w:firstLine="420"/>
        <w:jc w:val="both"/>
        <w:rPr>
          <w:ins w:id="921" w:author="1" w:date="2015-08-11T22:33:00Z"/>
          <w:rFonts w:ascii="Times New Roman" w:hAnsi="Times New Roman"/>
          <w:lang w:eastAsia="zh-CN"/>
        </w:rPr>
      </w:pPr>
      <w:ins w:id="922" w:author="1" w:date="2015-08-11T22:33:00Z">
        <w:r>
          <w:rPr>
            <w:rFonts w:ascii="Times New Roman" w:hAnsi="Times New Roman"/>
            <w:lang w:eastAsia="zh-CN"/>
          </w:rPr>
          <w:t>(1) current flow of each edge is lower than its capacity</w:t>
        </w:r>
      </w:ins>
    </w:p>
    <w:p>
      <w:pPr>
        <w:widowControl w:val="0"/>
        <w:spacing w:line="360" w:lineRule="auto"/>
        <w:ind w:firstLine="420"/>
        <w:jc w:val="both"/>
        <w:rPr>
          <w:ins w:id="923" w:author="1" w:date="2015-08-11T22:33:00Z"/>
          <w:rFonts w:ascii="Times New Roman" w:hAnsi="Times New Roman"/>
          <w:lang w:eastAsia="zh-CN"/>
        </w:rPr>
      </w:pPr>
      <w:ins w:id="924" w:author="1" w:date="2015-08-11T22:33:00Z">
        <w:r>
          <w:rPr>
            <w:rFonts w:ascii="Times New Roman" w:hAnsi="Times New Roman"/>
            <w:lang w:eastAsia="zh-CN"/>
          </w:rPr>
          <w:t>(2) reverse flow of edge is equal to its opposite number</w:t>
        </w:r>
      </w:ins>
    </w:p>
    <w:p>
      <w:pPr>
        <w:widowControl w:val="0"/>
        <w:spacing w:line="360" w:lineRule="auto"/>
        <w:ind w:firstLine="420"/>
        <w:jc w:val="both"/>
        <w:rPr>
          <w:rFonts w:ascii="Times New Roman" w:hAnsi="Times New Roman"/>
          <w:lang w:eastAsia="zh-CN"/>
        </w:rPr>
      </w:pPr>
      <w:ins w:id="925" w:author="1" w:date="2015-08-11T22:33:00Z">
        <w:r>
          <w:rPr>
            <w:rFonts w:ascii="Times New Roman" w:hAnsi="Times New Roman"/>
            <w:lang w:eastAsia="zh-CN"/>
          </w:rPr>
          <w:t>(3)</w:t>
        </w:r>
      </w:ins>
      <w:r>
        <w:rPr>
          <w:rFonts w:ascii="Times New Roman" w:hAnsi="Times New Roman"/>
          <w:lang w:eastAsia="zh-CN"/>
        </w:rPr>
        <w:t xml:space="preserve"> </w:t>
      </w:r>
      <w:ins w:id="926" w:author="1" w:date="2015-08-11T22:33:00Z">
        <w:r>
          <w:rPr>
            <w:rFonts w:ascii="Times New Roman" w:hAnsi="Times New Roman"/>
            <w:lang w:eastAsia="zh-CN"/>
          </w:rPr>
          <w:t>total amount of flow from source is equal to total amount of flow entering sink</w:t>
        </w:r>
      </w:ins>
    </w:p>
    <w:p>
      <w:pPr>
        <w:widowControl w:val="0"/>
        <w:spacing w:line="360" w:lineRule="auto"/>
        <w:ind w:firstLine="420"/>
        <w:jc w:val="both"/>
        <w:rPr>
          <w:rFonts w:ascii="Times New Roman" w:hAnsi="Times New Roman"/>
          <w:lang w:eastAsia="zh-CN"/>
        </w:rPr>
      </w:pPr>
    </w:p>
    <w:p>
      <w:pPr>
        <w:widowControl w:val="0"/>
        <w:spacing w:line="360" w:lineRule="auto"/>
        <w:jc w:val="both"/>
        <w:rPr>
          <w:ins w:id="927" w:author="1" w:date="2015-08-11T22:33:00Z"/>
          <w:rFonts w:ascii="Avenir Next Regular" w:hAnsi="Avenir Next Regular" w:cs="Avenir Next Regular"/>
          <w:lang w:eastAsia="zh-CN"/>
        </w:rPr>
      </w:pPr>
      <w:r>
        <w:rPr>
          <w:rFonts w:ascii="Avenir Next Regular" w:hAnsi="Avenir Next Regular" w:cs="Avenir Next Regular"/>
          <w:lang w:eastAsia="zh-CN"/>
        </w:rPr>
        <w:t>2.2.2 Implement of MAXIF</w:t>
      </w:r>
    </w:p>
    <w:p>
      <w:pPr>
        <w:widowControl w:val="0"/>
        <w:spacing w:line="360" w:lineRule="auto"/>
        <w:ind w:firstLine="420"/>
        <w:jc w:val="both"/>
        <w:rPr>
          <w:ins w:id="928" w:author="1" w:date="2015-08-11T22:33:00Z"/>
          <w:rFonts w:ascii="Times New Roman" w:hAnsi="Times New Roman"/>
          <w:lang w:eastAsia="zh-CN"/>
        </w:rPr>
      </w:pPr>
      <w:ins w:id="929" w:author="1" w:date="2015-08-11T22:33:00Z">
        <w:r>
          <w:rPr>
            <w:rFonts w:ascii="Times New Roman" w:hAnsi="Times New Roman"/>
            <w:lang w:eastAsia="zh-CN"/>
          </w:rPr>
          <w:t xml:space="preserve">The input of </w:t>
        </w:r>
      </w:ins>
      <w:r>
        <w:rPr>
          <w:rFonts w:ascii="Times New Roman" w:hAnsi="Times New Roman"/>
          <w:lang w:eastAsia="zh-CN"/>
        </w:rPr>
        <w:t xml:space="preserve">our </w:t>
      </w:r>
      <w:ins w:id="930" w:author="1" w:date="2015-08-11T22:33:00Z">
        <w:r>
          <w:rPr>
            <w:rFonts w:ascii="Times New Roman" w:hAnsi="Times New Roman"/>
            <w:lang w:eastAsia="zh-CN"/>
          </w:rPr>
          <w:t xml:space="preserve">MAXIF </w:t>
        </w:r>
      </w:ins>
      <w:r>
        <w:rPr>
          <w:rFonts w:ascii="Times New Roman" w:hAnsi="Times New Roman"/>
          <w:lang w:eastAsia="zh-CN"/>
        </w:rPr>
        <w:t xml:space="preserve">program </w:t>
      </w:r>
      <w:ins w:id="931" w:author="1" w:date="2015-08-11T22:33:00Z">
        <w:r>
          <w:rPr>
            <w:rFonts w:ascii="Times New Roman" w:hAnsi="Times New Roman"/>
            <w:lang w:eastAsia="zh-CN"/>
          </w:rPr>
          <w:t>includes total number of proteins and drugs</w:t>
        </w:r>
      </w:ins>
      <w:r>
        <w:rPr>
          <w:rFonts w:ascii="Times New Roman" w:hAnsi="Times New Roman"/>
          <w:lang w:eastAsia="zh-CN"/>
        </w:rPr>
        <w:t xml:space="preserve"> which are considered as nodes in the network</w:t>
      </w:r>
      <w:ins w:id="932" w:author="1" w:date="2015-08-11T22:33:00Z">
        <w:r>
          <w:rPr>
            <w:rFonts w:ascii="Times New Roman" w:hAnsi="Times New Roman"/>
            <w:lang w:eastAsia="zh-CN"/>
          </w:rPr>
          <w:t xml:space="preserve"> n and total number of pairs </w:t>
        </w:r>
      </w:ins>
      <w:r>
        <w:rPr>
          <w:rFonts w:ascii="Times New Roman" w:hAnsi="Times New Roman"/>
          <w:lang w:eastAsia="zh-CN"/>
        </w:rPr>
        <w:t xml:space="preserve">which are considered as edges </w:t>
      </w:r>
      <w:ins w:id="933" w:author="1" w:date="2015-08-11T22:33:00Z">
        <w:r>
          <w:rPr>
            <w:rFonts w:ascii="Times New Roman" w:hAnsi="Times New Roman"/>
            <w:lang w:eastAsia="zh-CN"/>
          </w:rPr>
          <w:t>m.And the drug-protein network G</w:t>
        </w:r>
      </w:ins>
      <w:r>
        <w:rPr>
          <w:rFonts w:ascii="Times New Roman" w:hAnsi="Times New Roman"/>
          <w:lang w:eastAsia="zh-CN"/>
        </w:rPr>
        <w:t xml:space="preserve"> </w:t>
      </w:r>
      <w:ins w:id="934" w:author="1" w:date="2015-08-11T22:33:00Z">
        <w:r>
          <w:rPr>
            <w:rFonts w:ascii="Times New Roman" w:hAnsi="Times New Roman"/>
            <w:lang w:eastAsia="zh-CN"/>
          </w:rPr>
          <w:t>=</w:t>
        </w:r>
      </w:ins>
      <w:r>
        <w:rPr>
          <w:rFonts w:ascii="Times New Roman" w:hAnsi="Times New Roman"/>
          <w:lang w:eastAsia="zh-CN"/>
        </w:rPr>
        <w:t xml:space="preserve"> </w:t>
      </w:r>
      <w:ins w:id="935" w:author="1" w:date="2015-08-11T22:33:00Z">
        <w:r>
          <w:rPr>
            <w:rFonts w:ascii="Times New Roman" w:hAnsi="Times New Roman"/>
            <w:lang w:eastAsia="zh-CN"/>
          </w:rPr>
          <w:t>(</w:t>
        </w:r>
      </w:ins>
      <w:r>
        <w:rPr>
          <w:rFonts w:ascii="Times New Roman" w:hAnsi="Times New Roman"/>
          <w:lang w:eastAsia="zh-CN"/>
        </w:rPr>
        <w:t xml:space="preserve"> </w:t>
      </w:r>
      <w:ins w:id="936" w:author="1" w:date="2015-08-11T22:33:00Z">
        <w:r>
          <w:rPr>
            <w:rFonts w:ascii="Times New Roman" w:hAnsi="Times New Roman"/>
            <w:lang w:eastAsia="zh-CN"/>
          </w:rPr>
          <w:t>V</w:t>
        </w:r>
      </w:ins>
      <w:r>
        <w:rPr>
          <w:rFonts w:ascii="Times New Roman" w:hAnsi="Times New Roman"/>
          <w:lang w:eastAsia="zh-CN"/>
        </w:rPr>
        <w:t xml:space="preserve"> </w:t>
      </w:r>
      <w:ins w:id="937" w:author="1" w:date="2015-08-11T22:33:00Z">
        <w:r>
          <w:rPr>
            <w:rFonts w:ascii="Times New Roman" w:hAnsi="Times New Roman"/>
            <w:lang w:eastAsia="zh-CN"/>
          </w:rPr>
          <w:t>,</w:t>
        </w:r>
      </w:ins>
      <w:r>
        <w:rPr>
          <w:rFonts w:ascii="Times New Roman" w:hAnsi="Times New Roman"/>
          <w:lang w:eastAsia="zh-CN"/>
        </w:rPr>
        <w:t xml:space="preserve"> </w:t>
      </w:r>
      <w:ins w:id="938" w:author="1" w:date="2015-08-11T22:33:00Z">
        <w:r>
          <w:rPr>
            <w:rFonts w:ascii="Times New Roman" w:hAnsi="Times New Roman"/>
            <w:lang w:eastAsia="zh-CN"/>
          </w:rPr>
          <w:t>E</w:t>
        </w:r>
      </w:ins>
      <w:r>
        <w:rPr>
          <w:rFonts w:ascii="Times New Roman" w:hAnsi="Times New Roman"/>
          <w:lang w:eastAsia="zh-CN"/>
        </w:rPr>
        <w:t xml:space="preserve"> </w:t>
      </w:r>
      <w:ins w:id="939" w:author="1" w:date="2015-08-11T22:33:00Z">
        <w:r>
          <w:rPr>
            <w:rFonts w:ascii="Times New Roman" w:hAnsi="Times New Roman"/>
            <w:lang w:eastAsia="zh-CN"/>
          </w:rPr>
          <w:t>)</w:t>
        </w:r>
      </w:ins>
      <w:r>
        <w:rPr>
          <w:rFonts w:ascii="Times New Roman" w:hAnsi="Times New Roman"/>
          <w:lang w:eastAsia="zh-CN"/>
        </w:rPr>
        <w:t xml:space="preserve"> </w:t>
      </w:r>
      <w:ins w:id="940" w:author="1" w:date="2015-08-11T22:33:00Z">
        <w:r>
          <w:rPr>
            <w:rFonts w:ascii="Times New Roman" w:hAnsi="Times New Roman"/>
            <w:lang w:eastAsia="zh-CN"/>
          </w:rPr>
          <w:t xml:space="preserve"> including begin node u[i] ,end node v[i] and capacity of edge c</w:t>
        </w:r>
      </w:ins>
      <w:r>
        <w:rPr>
          <w:rFonts w:ascii="Times New Roman" w:hAnsi="Times New Roman"/>
          <w:lang w:eastAsia="zh-CN"/>
        </w:rPr>
        <w:t xml:space="preserve"> </w:t>
      </w:r>
      <w:ins w:id="941" w:author="1" w:date="2015-08-11T22:33:00Z">
        <w:r>
          <w:rPr>
            <w:rFonts w:ascii="Times New Roman" w:hAnsi="Times New Roman"/>
            <w:lang w:eastAsia="zh-CN"/>
          </w:rPr>
          <w:t>(</w:t>
        </w:r>
      </w:ins>
      <w:r>
        <w:rPr>
          <w:rFonts w:ascii="Times New Roman" w:hAnsi="Times New Roman"/>
          <w:lang w:eastAsia="zh-CN"/>
        </w:rPr>
        <w:t xml:space="preserve"> </w:t>
      </w:r>
      <w:ins w:id="942" w:author="1" w:date="2015-08-11T22:33:00Z">
        <w:r>
          <w:rPr>
            <w:rFonts w:ascii="Times New Roman" w:hAnsi="Times New Roman"/>
            <w:lang w:eastAsia="zh-CN"/>
          </w:rPr>
          <w:t>u</w:t>
        </w:r>
      </w:ins>
      <w:r>
        <w:rPr>
          <w:rFonts w:ascii="Times New Roman" w:hAnsi="Times New Roman"/>
          <w:lang w:eastAsia="zh-CN"/>
        </w:rPr>
        <w:t xml:space="preserve"> </w:t>
      </w:r>
      <w:ins w:id="943" w:author="1" w:date="2015-08-11T22:33:00Z">
        <w:r>
          <w:rPr>
            <w:rFonts w:ascii="Times New Roman" w:hAnsi="Times New Roman"/>
            <w:lang w:eastAsia="zh-CN"/>
          </w:rPr>
          <w:t>,</w:t>
        </w:r>
      </w:ins>
      <w:r>
        <w:rPr>
          <w:rFonts w:ascii="Times New Roman" w:hAnsi="Times New Roman"/>
          <w:lang w:eastAsia="zh-CN"/>
        </w:rPr>
        <w:t xml:space="preserve"> </w:t>
      </w:r>
      <w:ins w:id="944" w:author="1" w:date="2015-08-11T22:33:00Z">
        <w:r>
          <w:rPr>
            <w:rFonts w:ascii="Times New Roman" w:hAnsi="Times New Roman"/>
            <w:lang w:eastAsia="zh-CN"/>
          </w:rPr>
          <w:t>v</w:t>
        </w:r>
      </w:ins>
      <w:r>
        <w:rPr>
          <w:rFonts w:ascii="Times New Roman" w:hAnsi="Times New Roman"/>
          <w:lang w:eastAsia="zh-CN"/>
        </w:rPr>
        <w:t xml:space="preserve"> </w:t>
      </w:r>
      <w:ins w:id="945" w:author="1" w:date="2015-08-11T22:33:00Z">
        <w:r>
          <w:rPr>
            <w:rFonts w:ascii="Times New Roman" w:hAnsi="Times New Roman"/>
            <w:lang w:eastAsia="zh-CN"/>
          </w:rPr>
          <w:t>)</w:t>
        </w:r>
      </w:ins>
      <w:r>
        <w:rPr>
          <w:rFonts w:ascii="Times New Roman" w:hAnsi="Times New Roman"/>
          <w:lang w:eastAsia="zh-CN"/>
        </w:rPr>
        <w:t xml:space="preserve">  flowing from u to v</w:t>
      </w:r>
      <w:ins w:id="946" w:author="1" w:date="2015-08-11T22:33:00Z">
        <w:r>
          <w:rPr>
            <w:rFonts w:ascii="Times New Roman" w:hAnsi="Times New Roman"/>
            <w:lang w:eastAsia="zh-CN"/>
          </w:rPr>
          <w:t>.</w:t>
        </w:r>
      </w:ins>
      <w:r>
        <w:rPr>
          <w:rFonts w:ascii="Times New Roman" w:hAnsi="Times New Roman"/>
          <w:lang w:eastAsia="zh-CN"/>
        </w:rPr>
        <w:t xml:space="preserve"> </w:t>
      </w:r>
      <w:ins w:id="947" w:author="1" w:date="2015-08-11T22:33:00Z">
        <w:r>
          <w:rPr>
            <w:rFonts w:ascii="Times New Roman" w:hAnsi="Times New Roman"/>
            <w:lang w:eastAsia="zh-CN"/>
          </w:rPr>
          <w:t>First, we incorporate the source vertex s and define each drug a directed edge of infinite capacity</w:t>
        </w:r>
      </w:ins>
      <w:r>
        <w:rPr>
          <w:rFonts w:ascii="Times New Roman" w:hAnsi="Times New Roman"/>
          <w:lang w:eastAsia="zh-CN"/>
        </w:rPr>
        <w:t xml:space="preserve"> </w:t>
      </w:r>
      <w:ins w:id="948" w:author="1" w:date="2015-08-11T22:33:00Z">
        <w:r>
          <w:rPr>
            <w:rFonts w:ascii="Times New Roman" w:hAnsi="Times New Roman"/>
            <w:lang w:eastAsia="zh-CN"/>
          </w:rPr>
          <w:t>pointing from source vertex s to drug vertexes d</w:t>
        </w:r>
      </w:ins>
      <w:r>
        <w:rPr>
          <w:rFonts w:ascii="Times New Roman" w:hAnsi="Times New Roman"/>
          <w:lang w:eastAsia="zh-CN"/>
        </w:rPr>
        <w:t xml:space="preserve"> which means there is no connection between the nodes</w:t>
      </w:r>
      <w:ins w:id="949" w:author="1" w:date="2015-08-11T22:33:00Z">
        <w:r>
          <w:rPr>
            <w:rFonts w:ascii="Times New Roman" w:hAnsi="Times New Roman"/>
            <w:lang w:eastAsia="zh-CN"/>
          </w:rPr>
          <w:t>.</w:t>
        </w:r>
      </w:ins>
      <w:r>
        <w:rPr>
          <w:rFonts w:ascii="Times New Roman" w:hAnsi="Times New Roman"/>
          <w:lang w:eastAsia="zh-CN"/>
        </w:rPr>
        <w:t xml:space="preserve"> </w:t>
      </w:r>
      <w:ins w:id="950" w:author="1" w:date="2015-08-11T22:33:00Z">
        <w:r>
          <w:rPr>
            <w:rFonts w:ascii="Times New Roman" w:hAnsi="Times New Roman"/>
            <w:lang w:eastAsia="zh-CN"/>
          </w:rPr>
          <w:t>Similar, we incorporate a sink vertex t and define each protein a directed edge of infinite capacity pointing from each protein vertex p to sink vertex t.</w:t>
        </w:r>
      </w:ins>
      <w:r>
        <w:rPr>
          <w:rFonts w:ascii="Times New Roman" w:hAnsi="Times New Roman"/>
          <w:lang w:eastAsia="zh-CN"/>
        </w:rPr>
        <w:t xml:space="preserve"> </w:t>
      </w:r>
      <w:ins w:id="951" w:author="RSI – Tutor" w:date="2015-08-16T19:56:00Z">
        <w:r>
          <w:rPr>
            <w:rFonts w:ascii="Times New Roman" w:hAnsi="Times New Roman"/>
            <w:lang w:eastAsia="zh-CN"/>
          </w:rPr>
          <w:t>W</w:t>
        </w:r>
      </w:ins>
      <w:ins w:id="952" w:author="1" w:date="2015-08-11T22:33:00Z">
        <w:r>
          <w:rPr>
            <w:rFonts w:ascii="Times New Roman" w:hAnsi="Times New Roman"/>
            <w:lang w:eastAsia="zh-CN"/>
          </w:rPr>
          <w:t>e obtain a directed graph G</w:t>
        </w:r>
      </w:ins>
      <w:r>
        <w:rPr>
          <w:rFonts w:ascii="Times New Roman" w:hAnsi="Times New Roman"/>
          <w:lang w:eastAsia="zh-CN"/>
        </w:rPr>
        <w:t xml:space="preserve"> </w:t>
      </w:r>
      <w:ins w:id="953" w:author="1" w:date="2015-08-11T22:33:00Z">
        <w:r>
          <w:rPr>
            <w:rFonts w:ascii="Times New Roman" w:hAnsi="Times New Roman"/>
            <w:lang w:eastAsia="zh-CN"/>
          </w:rPr>
          <w:t>=</w:t>
        </w:r>
      </w:ins>
      <w:r>
        <w:rPr>
          <w:rFonts w:ascii="Times New Roman" w:hAnsi="Times New Roman"/>
          <w:lang w:eastAsia="zh-CN"/>
        </w:rPr>
        <w:t xml:space="preserve"> </w:t>
      </w:r>
      <w:ins w:id="954" w:author="1" w:date="2015-08-11T22:33:00Z">
        <w:r>
          <w:rPr>
            <w:rFonts w:ascii="Times New Roman" w:hAnsi="Times New Roman"/>
            <w:lang w:eastAsia="zh-CN"/>
          </w:rPr>
          <w:t>(</w:t>
        </w:r>
      </w:ins>
      <w:r>
        <w:rPr>
          <w:rFonts w:ascii="Times New Roman" w:hAnsi="Times New Roman"/>
          <w:lang w:eastAsia="zh-CN"/>
        </w:rPr>
        <w:t xml:space="preserve"> </w:t>
      </w:r>
      <w:ins w:id="955" w:author="1" w:date="2015-08-11T22:33:00Z">
        <w:r>
          <w:rPr>
            <w:rFonts w:ascii="Times New Roman" w:hAnsi="Times New Roman"/>
            <w:lang w:eastAsia="zh-CN"/>
          </w:rPr>
          <w:t>V</w:t>
        </w:r>
      </w:ins>
      <w:r>
        <w:rPr>
          <w:rFonts w:ascii="Times New Roman" w:hAnsi="Times New Roman"/>
          <w:lang w:eastAsia="zh-CN"/>
        </w:rPr>
        <w:t xml:space="preserve"> </w:t>
      </w:r>
      <w:ins w:id="956" w:author="1" w:date="2015-08-11T22:33:00Z">
        <w:r>
          <w:rPr>
            <w:rFonts w:ascii="Times New Roman" w:hAnsi="Times New Roman"/>
            <w:lang w:eastAsia="zh-CN"/>
          </w:rPr>
          <w:t>,</w:t>
        </w:r>
      </w:ins>
      <w:r>
        <w:rPr>
          <w:rFonts w:ascii="Times New Roman" w:hAnsi="Times New Roman"/>
          <w:lang w:eastAsia="zh-CN"/>
        </w:rPr>
        <w:t xml:space="preserve"> </w:t>
      </w:r>
      <w:ins w:id="957" w:author="1" w:date="2015-08-11T22:33:00Z">
        <w:r>
          <w:rPr>
            <w:rFonts w:ascii="Times New Roman" w:hAnsi="Times New Roman"/>
            <w:lang w:eastAsia="zh-CN"/>
          </w:rPr>
          <w:t>E</w:t>
        </w:r>
      </w:ins>
      <w:r>
        <w:rPr>
          <w:rFonts w:ascii="Times New Roman" w:hAnsi="Times New Roman"/>
          <w:lang w:eastAsia="zh-CN"/>
        </w:rPr>
        <w:t xml:space="preserve"> </w:t>
      </w:r>
      <w:ins w:id="958" w:author="1" w:date="2015-08-11T22:33:00Z">
        <w:r>
          <w:rPr>
            <w:rFonts w:ascii="Times New Roman" w:hAnsi="Times New Roman"/>
            <w:lang w:eastAsia="zh-CN"/>
          </w:rPr>
          <w:t>)</w:t>
        </w:r>
      </w:ins>
      <w:r>
        <w:rPr>
          <w:rFonts w:ascii="Times New Roman" w:hAnsi="Times New Roman"/>
          <w:lang w:eastAsia="zh-CN"/>
        </w:rPr>
        <w:t xml:space="preserve"> </w:t>
      </w:r>
      <w:ins w:id="959" w:author="1" w:date="2015-08-11T22:33:00Z">
        <w:r>
          <w:rPr>
            <w:rFonts w:ascii="Times New Roman" w:hAnsi="Times New Roman"/>
            <w:lang w:eastAsia="zh-CN"/>
          </w:rPr>
          <w:t>, where V</w:t>
        </w:r>
      </w:ins>
      <w:r>
        <w:rPr>
          <w:rFonts w:ascii="Times New Roman" w:hAnsi="Times New Roman"/>
          <w:lang w:eastAsia="zh-CN"/>
        </w:rPr>
        <w:t xml:space="preserve"> </w:t>
      </w:r>
      <w:ins w:id="960" w:author="1" w:date="2015-08-11T22:33:00Z">
        <w:r>
          <w:rPr>
            <w:rFonts w:ascii="Times New Roman" w:hAnsi="Times New Roman"/>
            <w:lang w:eastAsia="zh-CN"/>
          </w:rPr>
          <w:t>= V</w:t>
        </w:r>
      </w:ins>
      <w:r>
        <w:rPr>
          <w:rFonts w:ascii="Times New Roman" w:hAnsi="Times New Roman"/>
          <w:lang w:eastAsia="zh-CN"/>
        </w:rPr>
        <w:t xml:space="preserve"> </w:t>
      </w:r>
      <w:ins w:id="961" w:author="1" w:date="2015-08-11T22:33:00Z">
        <w:r>
          <w:rPr>
            <w:rFonts w:ascii="Times New Roman" w:hAnsi="Times New Roman"/>
            <w:lang w:eastAsia="zh-CN"/>
          </w:rPr>
          <w:t>∪</w:t>
        </w:r>
      </w:ins>
      <w:r>
        <w:rPr>
          <w:rFonts w:ascii="Times New Roman" w:hAnsi="Times New Roman"/>
          <w:lang w:eastAsia="zh-CN"/>
        </w:rPr>
        <w:t xml:space="preserve"> </w:t>
      </w:r>
      <w:ins w:id="962" w:author="1" w:date="2015-08-11T22:33:00Z">
        <w:r>
          <w:rPr>
            <w:rFonts w:ascii="Times New Roman" w:hAnsi="Times New Roman"/>
            <w:lang w:eastAsia="zh-CN"/>
          </w:rPr>
          <w:t>{s,t} and E</w:t>
        </w:r>
      </w:ins>
      <w:r>
        <w:rPr>
          <w:rFonts w:ascii="Times New Roman" w:hAnsi="Times New Roman"/>
          <w:lang w:eastAsia="zh-CN"/>
        </w:rPr>
        <w:t xml:space="preserve"> </w:t>
      </w:r>
      <w:ins w:id="963" w:author="1" w:date="2015-08-11T22:33:00Z">
        <w:r>
          <w:rPr>
            <w:rFonts w:ascii="Times New Roman" w:hAnsi="Times New Roman"/>
            <w:lang w:eastAsia="zh-CN"/>
          </w:rPr>
          <w:t>=</w:t>
        </w:r>
      </w:ins>
      <w:r>
        <w:rPr>
          <w:rFonts w:ascii="Times New Roman" w:hAnsi="Times New Roman"/>
          <w:lang w:eastAsia="zh-CN"/>
        </w:rPr>
        <w:t xml:space="preserve"> </w:t>
      </w:r>
      <w:ins w:id="964" w:author="1" w:date="2015-08-11T22:33:00Z">
        <w:r>
          <w:rPr>
            <w:rFonts w:ascii="Times New Roman" w:hAnsi="Times New Roman"/>
            <w:lang w:eastAsia="zh-CN"/>
          </w:rPr>
          <w:t>E</w:t>
        </w:r>
      </w:ins>
      <w:r>
        <w:rPr>
          <w:rFonts w:ascii="Times New Roman" w:hAnsi="Times New Roman"/>
          <w:lang w:eastAsia="zh-CN"/>
        </w:rPr>
        <w:t xml:space="preserve">  </w:t>
      </w:r>
      <w:ins w:id="965" w:author="1" w:date="2015-08-11T22:33:00Z">
        <w:r>
          <w:rPr>
            <w:rFonts w:ascii="Times New Roman" w:hAnsi="Times New Roman"/>
            <w:lang w:eastAsia="zh-CN"/>
          </w:rPr>
          <w:t>∪</w:t>
        </w:r>
      </w:ins>
      <w:r>
        <w:rPr>
          <w:rFonts w:ascii="Times New Roman" w:hAnsi="Times New Roman"/>
          <w:lang w:eastAsia="zh-CN"/>
        </w:rPr>
        <w:t xml:space="preserve"> </w:t>
      </w:r>
      <w:ins w:id="966" w:author="1" w:date="2015-08-11T22:33:00Z">
        <w:r>
          <w:rPr>
            <w:rFonts w:ascii="Times New Roman" w:hAnsi="Times New Roman"/>
            <w:lang w:eastAsia="zh-CN"/>
          </w:rPr>
          <w:t>{</w:t>
        </w:r>
      </w:ins>
      <w:r>
        <w:rPr>
          <w:rFonts w:ascii="Times New Roman" w:hAnsi="Times New Roman"/>
          <w:lang w:eastAsia="zh-CN"/>
        </w:rPr>
        <w:t xml:space="preserve"> </w:t>
      </w:r>
      <w:ins w:id="967" w:author="1" w:date="2015-08-11T22:33:00Z">
        <w:r>
          <w:rPr>
            <w:rFonts w:ascii="Times New Roman" w:hAnsi="Times New Roman"/>
            <w:lang w:eastAsia="zh-CN"/>
          </w:rPr>
          <w:t>(</w:t>
        </w:r>
      </w:ins>
      <w:r>
        <w:rPr>
          <w:rFonts w:ascii="Times New Roman" w:hAnsi="Times New Roman"/>
          <w:lang w:eastAsia="zh-CN"/>
        </w:rPr>
        <w:t xml:space="preserve"> </w:t>
      </w:r>
      <w:ins w:id="968" w:author="1" w:date="2015-08-11T22:33:00Z">
        <w:r>
          <w:rPr>
            <w:rFonts w:ascii="Times New Roman" w:hAnsi="Times New Roman"/>
            <w:lang w:eastAsia="zh-CN"/>
          </w:rPr>
          <w:t>s</w:t>
        </w:r>
      </w:ins>
      <w:r>
        <w:rPr>
          <w:rFonts w:ascii="Times New Roman" w:hAnsi="Times New Roman"/>
          <w:lang w:eastAsia="zh-CN"/>
        </w:rPr>
        <w:t xml:space="preserve"> </w:t>
      </w:r>
      <w:ins w:id="969" w:author="1" w:date="2015-08-11T22:33:00Z">
        <w:r>
          <w:rPr>
            <w:rFonts w:ascii="Times New Roman" w:hAnsi="Times New Roman"/>
            <w:lang w:eastAsia="zh-CN"/>
          </w:rPr>
          <w:t>,</w:t>
        </w:r>
      </w:ins>
      <w:r>
        <w:rPr>
          <w:rFonts w:ascii="Times New Roman" w:hAnsi="Times New Roman"/>
          <w:lang w:eastAsia="zh-CN"/>
        </w:rPr>
        <w:t xml:space="preserve"> </w:t>
      </w:r>
      <w:ins w:id="970" w:author="1" w:date="2015-08-11T22:33:00Z">
        <w:r>
          <w:rPr>
            <w:rFonts w:ascii="Times New Roman" w:hAnsi="Times New Roman"/>
            <w:lang w:eastAsia="zh-CN"/>
          </w:rPr>
          <w:t>d</w:t>
        </w:r>
      </w:ins>
      <w:r>
        <w:rPr>
          <w:rFonts w:ascii="Times New Roman" w:hAnsi="Times New Roman"/>
          <w:lang w:eastAsia="zh-CN"/>
        </w:rPr>
        <w:t xml:space="preserve"> </w:t>
      </w:r>
      <w:ins w:id="971" w:author="1" w:date="2015-08-11T22:33:00Z">
        <w:r>
          <w:rPr>
            <w:rFonts w:ascii="Times New Roman" w:hAnsi="Times New Roman"/>
            <w:lang w:eastAsia="zh-CN"/>
          </w:rPr>
          <w:t>)</w:t>
        </w:r>
      </w:ins>
      <w:r>
        <w:rPr>
          <w:rFonts w:ascii="Times New Roman" w:hAnsi="Times New Roman"/>
          <w:lang w:eastAsia="zh-CN"/>
        </w:rPr>
        <w:t xml:space="preserve"> </w:t>
      </w:r>
      <w:ins w:id="972" w:author="1" w:date="2015-08-11T22:33:00Z">
        <w:r>
          <w:rPr>
            <w:rFonts w:ascii="Times New Roman" w:hAnsi="Times New Roman"/>
            <w:lang w:eastAsia="zh-CN"/>
          </w:rPr>
          <w:t>∪</w:t>
        </w:r>
      </w:ins>
      <w:r>
        <w:rPr>
          <w:rFonts w:ascii="Times New Roman" w:hAnsi="Times New Roman"/>
          <w:lang w:eastAsia="zh-CN"/>
        </w:rPr>
        <w:t xml:space="preserve"> </w:t>
      </w:r>
      <w:ins w:id="973" w:author="1" w:date="2015-08-11T22:33:00Z">
        <w:r>
          <w:rPr>
            <w:rFonts w:ascii="Times New Roman" w:hAnsi="Times New Roman"/>
            <w:lang w:eastAsia="zh-CN"/>
          </w:rPr>
          <w:t>(</w:t>
        </w:r>
      </w:ins>
      <w:r>
        <w:rPr>
          <w:rFonts w:ascii="Times New Roman" w:hAnsi="Times New Roman"/>
          <w:lang w:eastAsia="zh-CN"/>
        </w:rPr>
        <w:t xml:space="preserve"> </w:t>
      </w:r>
      <w:ins w:id="974" w:author="1" w:date="2015-08-11T22:33:00Z">
        <w:r>
          <w:rPr>
            <w:rFonts w:ascii="Times New Roman" w:hAnsi="Times New Roman"/>
            <w:lang w:eastAsia="zh-CN"/>
          </w:rPr>
          <w:t>p</w:t>
        </w:r>
      </w:ins>
      <w:r>
        <w:rPr>
          <w:rFonts w:ascii="Times New Roman" w:hAnsi="Times New Roman"/>
          <w:lang w:eastAsia="zh-CN"/>
        </w:rPr>
        <w:t xml:space="preserve"> </w:t>
      </w:r>
      <w:ins w:id="975" w:author="1" w:date="2015-08-11T22:33:00Z">
        <w:r>
          <w:rPr>
            <w:rFonts w:ascii="Times New Roman" w:hAnsi="Times New Roman"/>
            <w:lang w:eastAsia="zh-CN"/>
          </w:rPr>
          <w:t>,</w:t>
        </w:r>
      </w:ins>
      <w:r>
        <w:rPr>
          <w:rFonts w:ascii="Times New Roman" w:hAnsi="Times New Roman"/>
          <w:lang w:eastAsia="zh-CN"/>
        </w:rPr>
        <w:t xml:space="preserve"> </w:t>
      </w:r>
      <w:ins w:id="976" w:author="1" w:date="2015-08-11T22:33:00Z">
        <w:r>
          <w:rPr>
            <w:rFonts w:ascii="Times New Roman" w:hAnsi="Times New Roman"/>
            <w:lang w:eastAsia="zh-CN"/>
          </w:rPr>
          <w:t>t</w:t>
        </w:r>
      </w:ins>
      <w:r>
        <w:rPr>
          <w:rFonts w:ascii="Times New Roman" w:hAnsi="Times New Roman"/>
          <w:lang w:eastAsia="zh-CN"/>
        </w:rPr>
        <w:t xml:space="preserve"> </w:t>
      </w:r>
      <w:ins w:id="977" w:author="1" w:date="2015-08-11T22:33:00Z">
        <w:r>
          <w:rPr>
            <w:rFonts w:ascii="Times New Roman" w:hAnsi="Times New Roman"/>
            <w:lang w:eastAsia="zh-CN"/>
          </w:rPr>
          <w:t>)</w:t>
        </w:r>
      </w:ins>
      <w:r>
        <w:rPr>
          <w:rFonts w:ascii="Times New Roman" w:hAnsi="Times New Roman"/>
          <w:lang w:eastAsia="zh-CN"/>
        </w:rPr>
        <w:t xml:space="preserve">  </w:t>
      </w:r>
      <w:ins w:id="978" w:author="1" w:date="2015-08-11T22:33:00Z">
        <w:r>
          <w:rPr>
            <w:rFonts w:ascii="Times New Roman" w:hAnsi="Times New Roman"/>
            <w:lang w:eastAsia="zh-CN"/>
          </w:rPr>
          <w:t>}.</w:t>
        </w:r>
      </w:ins>
      <w:ins w:id="979" w:author="RSI – Tutor" w:date="2015-08-16T19:56:00Z">
        <w:r>
          <w:rPr>
            <w:rFonts w:ascii="Times New Roman" w:hAnsi="Times New Roman"/>
            <w:lang w:eastAsia="zh-CN"/>
          </w:rPr>
          <w:t xml:space="preserve"> </w:t>
        </w:r>
      </w:ins>
      <w:ins w:id="980" w:author="1" w:date="2015-08-11T22:33:00Z">
        <w:r>
          <w:rPr>
            <w:rFonts w:ascii="Times New Roman" w:hAnsi="Times New Roman"/>
            <w:lang w:eastAsia="zh-CN"/>
          </w:rPr>
          <w:t>We also define capacity function c</w:t>
        </w:r>
      </w:ins>
      <w:r>
        <w:rPr>
          <w:rFonts w:ascii="Times New Roman" w:hAnsi="Times New Roman"/>
          <w:lang w:eastAsia="zh-CN"/>
        </w:rPr>
        <w:t xml:space="preserve"> </w:t>
      </w:r>
      <w:ins w:id="981" w:author="1" w:date="2015-08-11T22:33:00Z">
        <w:r>
          <w:rPr>
            <w:rFonts w:ascii="Times New Roman" w:hAnsi="Times New Roman"/>
            <w:lang w:eastAsia="zh-CN"/>
          </w:rPr>
          <w:t>(</w:t>
        </w:r>
      </w:ins>
      <w:r>
        <w:rPr>
          <w:rFonts w:ascii="Times New Roman" w:hAnsi="Times New Roman"/>
          <w:lang w:eastAsia="zh-CN"/>
        </w:rPr>
        <w:t xml:space="preserve"> </w:t>
      </w:r>
      <w:ins w:id="982" w:author="1" w:date="2015-08-11T22:33:00Z">
        <w:r>
          <w:rPr>
            <w:rFonts w:ascii="Times New Roman" w:hAnsi="Times New Roman"/>
            <w:lang w:eastAsia="zh-CN"/>
          </w:rPr>
          <w:t>u</w:t>
        </w:r>
      </w:ins>
      <w:r>
        <w:rPr>
          <w:rFonts w:ascii="Times New Roman" w:hAnsi="Times New Roman"/>
          <w:lang w:eastAsia="zh-CN"/>
        </w:rPr>
        <w:t xml:space="preserve"> </w:t>
      </w:r>
      <w:ins w:id="983" w:author="1" w:date="2015-08-11T22:33:00Z">
        <w:r>
          <w:rPr>
            <w:rFonts w:ascii="Times New Roman" w:hAnsi="Times New Roman"/>
            <w:lang w:eastAsia="zh-CN"/>
          </w:rPr>
          <w:t>,</w:t>
        </w:r>
      </w:ins>
      <w:r>
        <w:rPr>
          <w:rFonts w:ascii="Times New Roman" w:hAnsi="Times New Roman"/>
          <w:lang w:eastAsia="zh-CN"/>
        </w:rPr>
        <w:t xml:space="preserve"> </w:t>
      </w:r>
      <w:ins w:id="984" w:author="1" w:date="2015-08-11T22:33:00Z">
        <w:r>
          <w:rPr>
            <w:rFonts w:ascii="Times New Roman" w:hAnsi="Times New Roman"/>
            <w:lang w:eastAsia="zh-CN"/>
          </w:rPr>
          <w:t>v</w:t>
        </w:r>
      </w:ins>
      <w:r>
        <w:rPr>
          <w:rFonts w:ascii="Times New Roman" w:hAnsi="Times New Roman"/>
          <w:lang w:eastAsia="zh-CN"/>
        </w:rPr>
        <w:t xml:space="preserve"> </w:t>
      </w:r>
      <w:ins w:id="985" w:author="1" w:date="2015-08-11T22:33:00Z">
        <w:r>
          <w:rPr>
            <w:rFonts w:ascii="Times New Roman" w:hAnsi="Times New Roman"/>
            <w:lang w:eastAsia="zh-CN"/>
          </w:rPr>
          <w:t>)</w:t>
        </w:r>
      </w:ins>
      <w:r>
        <w:rPr>
          <w:rFonts w:ascii="Times New Roman" w:hAnsi="Times New Roman"/>
          <w:lang w:eastAsia="zh-CN"/>
        </w:rPr>
        <w:t xml:space="preserve"> </w:t>
      </w:r>
      <w:ins w:id="986" w:author="1" w:date="2015-08-11T22:33:00Z">
        <w:r>
          <w:rPr>
            <w:rFonts w:ascii="Times New Roman" w:hAnsi="Times New Roman"/>
            <w:lang w:eastAsia="zh-CN"/>
          </w:rPr>
          <w:t>=</w:t>
        </w:r>
      </w:ins>
      <w:r>
        <w:rPr>
          <w:rFonts w:ascii="Times New Roman" w:hAnsi="Times New Roman"/>
          <w:lang w:eastAsia="zh-CN"/>
        </w:rPr>
        <w:t xml:space="preserve"> </w:t>
      </w:r>
      <w:ins w:id="987" w:author="1" w:date="2015-08-11T22:33:00Z">
        <w:r>
          <w:rPr>
            <w:rFonts w:ascii="Times New Roman" w:hAnsi="Times New Roman"/>
            <w:lang w:eastAsia="zh-CN"/>
          </w:rPr>
          <w:t>c</w:t>
        </w:r>
      </w:ins>
      <w:r>
        <w:rPr>
          <w:rFonts w:ascii="Times New Roman" w:hAnsi="Times New Roman"/>
          <w:lang w:eastAsia="zh-CN"/>
        </w:rPr>
        <w:t xml:space="preserve"> </w:t>
      </w:r>
      <w:ins w:id="988" w:author="1" w:date="2015-08-11T22:33:00Z">
        <w:r>
          <w:rPr>
            <w:rFonts w:ascii="Times New Roman" w:hAnsi="Times New Roman"/>
            <w:lang w:eastAsia="zh-CN"/>
          </w:rPr>
          <w:t>(</w:t>
        </w:r>
      </w:ins>
      <w:r>
        <w:rPr>
          <w:rFonts w:ascii="Times New Roman" w:hAnsi="Times New Roman"/>
          <w:lang w:eastAsia="zh-CN"/>
        </w:rPr>
        <w:t xml:space="preserve"> </w:t>
      </w:r>
      <w:ins w:id="989" w:author="1" w:date="2015-08-11T22:33:00Z">
        <w:r>
          <w:rPr>
            <w:rFonts w:ascii="Times New Roman" w:hAnsi="Times New Roman"/>
            <w:lang w:eastAsia="zh-CN"/>
          </w:rPr>
          <w:t>v</w:t>
        </w:r>
      </w:ins>
      <w:r>
        <w:rPr>
          <w:rFonts w:ascii="Times New Roman" w:hAnsi="Times New Roman"/>
          <w:lang w:eastAsia="zh-CN"/>
        </w:rPr>
        <w:t xml:space="preserve"> , </w:t>
      </w:r>
      <w:ins w:id="990" w:author="1" w:date="2015-08-11T22:33:00Z">
        <w:r>
          <w:rPr>
            <w:rFonts w:ascii="Times New Roman" w:hAnsi="Times New Roman"/>
            <w:lang w:eastAsia="zh-CN"/>
          </w:rPr>
          <w:t>u</w:t>
        </w:r>
      </w:ins>
      <w:r>
        <w:rPr>
          <w:rFonts w:ascii="Times New Roman" w:hAnsi="Times New Roman"/>
          <w:lang w:eastAsia="zh-CN"/>
        </w:rPr>
        <w:t xml:space="preserve"> </w:t>
      </w:r>
      <w:ins w:id="991" w:author="1" w:date="2015-08-11T22:33:00Z">
        <w:r>
          <w:rPr>
            <w:rFonts w:ascii="Times New Roman" w:hAnsi="Times New Roman"/>
            <w:lang w:eastAsia="zh-CN"/>
          </w:rPr>
          <w:t>) and c</w:t>
        </w:r>
      </w:ins>
      <w:r>
        <w:rPr>
          <w:rFonts w:ascii="Times New Roman" w:hAnsi="Times New Roman"/>
          <w:lang w:eastAsia="zh-CN"/>
        </w:rPr>
        <w:t xml:space="preserve"> </w:t>
      </w:r>
      <w:ins w:id="992" w:author="1" w:date="2015-08-11T22:33:00Z">
        <w:r>
          <w:rPr>
            <w:rFonts w:ascii="Times New Roman" w:hAnsi="Times New Roman"/>
            <w:lang w:eastAsia="zh-CN"/>
          </w:rPr>
          <w:t>(</w:t>
        </w:r>
      </w:ins>
      <w:r>
        <w:rPr>
          <w:rFonts w:ascii="Times New Roman" w:hAnsi="Times New Roman"/>
          <w:lang w:eastAsia="zh-CN"/>
        </w:rPr>
        <w:t xml:space="preserve"> </w:t>
      </w:r>
      <w:ins w:id="993" w:author="1" w:date="2015-08-11T22:33:00Z">
        <w:r>
          <w:rPr>
            <w:rFonts w:ascii="Times New Roman" w:hAnsi="Times New Roman"/>
            <w:lang w:eastAsia="zh-CN"/>
          </w:rPr>
          <w:t>s</w:t>
        </w:r>
      </w:ins>
      <w:r>
        <w:rPr>
          <w:rFonts w:ascii="Times New Roman" w:hAnsi="Times New Roman"/>
          <w:lang w:eastAsia="zh-CN"/>
        </w:rPr>
        <w:t xml:space="preserve"> </w:t>
      </w:r>
      <w:ins w:id="994" w:author="1" w:date="2015-08-11T22:33:00Z">
        <w:r>
          <w:rPr>
            <w:rFonts w:ascii="Times New Roman" w:hAnsi="Times New Roman"/>
            <w:lang w:eastAsia="zh-CN"/>
          </w:rPr>
          <w:t>,</w:t>
        </w:r>
      </w:ins>
      <w:r>
        <w:rPr>
          <w:rFonts w:ascii="Times New Roman" w:hAnsi="Times New Roman"/>
          <w:lang w:eastAsia="zh-CN"/>
        </w:rPr>
        <w:t xml:space="preserve"> </w:t>
      </w:r>
      <w:ins w:id="995" w:author="1" w:date="2015-08-11T22:33:00Z">
        <w:r>
          <w:rPr>
            <w:rFonts w:ascii="Times New Roman" w:hAnsi="Times New Roman"/>
            <w:lang w:eastAsia="zh-CN"/>
          </w:rPr>
          <w:t>d</w:t>
        </w:r>
      </w:ins>
      <w:r>
        <w:rPr>
          <w:rFonts w:ascii="Times New Roman" w:hAnsi="Times New Roman"/>
          <w:lang w:eastAsia="zh-CN"/>
        </w:rPr>
        <w:t xml:space="preserve"> </w:t>
      </w:r>
      <w:ins w:id="996" w:author="1" w:date="2015-08-11T22:33:00Z">
        <w:r>
          <w:rPr>
            <w:rFonts w:ascii="Times New Roman" w:hAnsi="Times New Roman"/>
            <w:lang w:eastAsia="zh-CN"/>
          </w:rPr>
          <w:t>)</w:t>
        </w:r>
      </w:ins>
      <w:r>
        <w:rPr>
          <w:rFonts w:ascii="Times New Roman" w:hAnsi="Times New Roman"/>
          <w:lang w:eastAsia="zh-CN"/>
        </w:rPr>
        <w:t xml:space="preserve"> </w:t>
      </w:r>
      <w:ins w:id="997" w:author="1" w:date="2015-08-11T22:33:00Z">
        <w:r>
          <w:rPr>
            <w:rFonts w:ascii="Times New Roman" w:hAnsi="Times New Roman"/>
            <w:lang w:eastAsia="zh-CN"/>
          </w:rPr>
          <w:t>=</w:t>
        </w:r>
      </w:ins>
      <w:r>
        <w:rPr>
          <w:rFonts w:ascii="Times New Roman" w:hAnsi="Times New Roman"/>
          <w:lang w:eastAsia="zh-CN"/>
        </w:rPr>
        <w:t xml:space="preserve"> </w:t>
      </w:r>
      <w:ins w:id="998" w:author="1" w:date="2015-08-11T22:33:00Z">
        <w:r>
          <w:rPr>
            <w:rFonts w:ascii="Times New Roman" w:hAnsi="Times New Roman"/>
            <w:lang w:eastAsia="zh-CN"/>
          </w:rPr>
          <w:t>c</w:t>
        </w:r>
      </w:ins>
      <w:r>
        <w:rPr>
          <w:rFonts w:ascii="Times New Roman" w:hAnsi="Times New Roman"/>
          <w:lang w:eastAsia="zh-CN"/>
        </w:rPr>
        <w:t xml:space="preserve"> </w:t>
      </w:r>
      <w:ins w:id="999" w:author="1" w:date="2015-08-11T22:33:00Z">
        <w:r>
          <w:rPr>
            <w:rFonts w:ascii="Times New Roman" w:hAnsi="Times New Roman"/>
            <w:lang w:eastAsia="zh-CN"/>
          </w:rPr>
          <w:t>(</w:t>
        </w:r>
      </w:ins>
      <w:r>
        <w:rPr>
          <w:rFonts w:ascii="Times New Roman" w:hAnsi="Times New Roman"/>
          <w:lang w:eastAsia="zh-CN"/>
        </w:rPr>
        <w:t xml:space="preserve"> </w:t>
      </w:r>
      <w:ins w:id="1000" w:author="1" w:date="2015-08-11T22:33:00Z">
        <w:r>
          <w:rPr>
            <w:rFonts w:ascii="Times New Roman" w:hAnsi="Times New Roman"/>
            <w:lang w:eastAsia="zh-CN"/>
          </w:rPr>
          <w:t>p</w:t>
        </w:r>
      </w:ins>
      <w:r>
        <w:rPr>
          <w:rFonts w:ascii="Times New Roman" w:hAnsi="Times New Roman"/>
          <w:lang w:eastAsia="zh-CN"/>
        </w:rPr>
        <w:t xml:space="preserve"> </w:t>
      </w:r>
      <w:ins w:id="1001" w:author="1" w:date="2015-08-11T22:33:00Z">
        <w:r>
          <w:rPr>
            <w:rFonts w:ascii="Times New Roman" w:hAnsi="Times New Roman"/>
            <w:lang w:eastAsia="zh-CN"/>
          </w:rPr>
          <w:t>,</w:t>
        </w:r>
      </w:ins>
      <w:r>
        <w:rPr>
          <w:rFonts w:ascii="Times New Roman" w:hAnsi="Times New Roman"/>
          <w:lang w:eastAsia="zh-CN"/>
        </w:rPr>
        <w:t xml:space="preserve"> </w:t>
      </w:r>
      <w:ins w:id="1002" w:author="1" w:date="2015-08-11T22:33:00Z">
        <w:r>
          <w:rPr>
            <w:rFonts w:ascii="Times New Roman" w:hAnsi="Times New Roman"/>
            <w:lang w:eastAsia="zh-CN"/>
          </w:rPr>
          <w:t>t</w:t>
        </w:r>
      </w:ins>
      <w:r>
        <w:rPr>
          <w:rFonts w:ascii="Times New Roman" w:hAnsi="Times New Roman"/>
          <w:lang w:eastAsia="zh-CN"/>
        </w:rPr>
        <w:t xml:space="preserve"> </w:t>
      </w:r>
      <w:ins w:id="1003" w:author="1" w:date="2015-08-11T22:33:00Z">
        <w:r>
          <w:rPr>
            <w:rFonts w:ascii="Times New Roman" w:hAnsi="Times New Roman"/>
            <w:lang w:eastAsia="zh-CN"/>
          </w:rPr>
          <w:t>)</w:t>
        </w:r>
      </w:ins>
      <w:r>
        <w:rPr>
          <w:rFonts w:ascii="Times New Roman" w:hAnsi="Times New Roman"/>
          <w:lang w:eastAsia="zh-CN"/>
        </w:rPr>
        <w:t xml:space="preserve"> </w:t>
      </w:r>
      <w:ins w:id="1004" w:author="1" w:date="2015-08-11T22:33:00Z">
        <w:r>
          <w:rPr>
            <w:rFonts w:ascii="Times New Roman" w:hAnsi="Times New Roman"/>
            <w:lang w:eastAsia="zh-CN"/>
          </w:rPr>
          <w:t>=</w:t>
        </w:r>
      </w:ins>
      <w:r>
        <w:rPr>
          <w:rFonts w:ascii="Times New Roman" w:hAnsi="Times New Roman"/>
          <w:lang w:eastAsia="zh-CN"/>
        </w:rPr>
        <w:t xml:space="preserve"> </w:t>
      </w:r>
      <w:ins w:id="1005" w:author="1" w:date="2015-08-11T22:33:00Z">
        <w:r>
          <w:rPr>
            <w:rFonts w:ascii="Times New Roman" w:hAnsi="Times New Roman"/>
            <w:lang w:eastAsia="zh-CN"/>
          </w:rPr>
          <w:t>∞</w:t>
        </w:r>
      </w:ins>
      <w:r>
        <w:rPr>
          <w:rFonts w:ascii="Times New Roman" w:hAnsi="Times New Roman"/>
          <w:lang w:eastAsia="zh-CN"/>
        </w:rPr>
        <w:t xml:space="preserve"> </w:t>
      </w:r>
      <w:ins w:id="1006" w:author="1" w:date="2015-08-11T22:33:00Z">
        <w:r>
          <w:rPr>
            <w:rFonts w:ascii="Times New Roman" w:hAnsi="Times New Roman"/>
            <w:lang w:eastAsia="zh-CN"/>
          </w:rPr>
          <w:t xml:space="preserve">. </w:t>
        </w:r>
      </w:ins>
      <w:r>
        <w:rPr>
          <w:rFonts w:ascii="Times New Roman" w:hAnsi="Times New Roman"/>
          <w:lang w:eastAsia="zh-CN"/>
        </w:rPr>
        <w:t>Then we input the network file which contains nodes and capacities and build up the drug protein network with exact capacity of every edge.</w:t>
      </w:r>
    </w:p>
    <w:p>
      <w:pPr>
        <w:widowControl w:val="0"/>
        <w:spacing w:line="360" w:lineRule="auto"/>
        <w:ind w:firstLine="420"/>
        <w:jc w:val="both"/>
        <w:rPr>
          <w:ins w:id="1007" w:author="1" w:date="2015-08-11T22:33:00Z"/>
          <w:rFonts w:ascii="Times New Roman" w:hAnsi="Times New Roman"/>
          <w:lang w:eastAsia="zh-CN"/>
        </w:rPr>
      </w:pPr>
      <w:ins w:id="1008" w:author="1" w:date="2015-08-11T22:33:00Z">
        <w:r>
          <w:rPr>
            <w:rFonts w:ascii="Times New Roman" w:hAnsi="Times New Roman"/>
            <w:lang w:eastAsia="zh-CN"/>
          </w:rPr>
          <w:t>It is obvious that the network is a flow network if drug and protein networks are connected.And there is must at least one route of link between each drug and each protein.</w:t>
        </w:r>
      </w:ins>
      <w:ins w:id="1009" w:author="RSI – Tutor" w:date="2015-08-16T19:56:00Z">
        <w:r>
          <w:rPr>
            <w:rFonts w:ascii="Times New Roman" w:hAnsi="Times New Roman"/>
            <w:lang w:eastAsia="zh-CN"/>
          </w:rPr>
          <w:t xml:space="preserve"> </w:t>
        </w:r>
      </w:ins>
      <w:ins w:id="1010" w:author="1" w:date="2015-08-11T22:33:00Z">
        <w:r>
          <w:rPr>
            <w:rFonts w:ascii="Times New Roman" w:hAnsi="Times New Roman"/>
            <w:lang w:eastAsia="zh-CN"/>
          </w:rPr>
          <w:t>We regard G as a information flow network and interpret information flow f as a scheme of distribution of total amount of information from source s over all the edges in the network such that total amount of flow from source is equal to total amount of flow accepted by sink.</w:t>
        </w:r>
      </w:ins>
    </w:p>
    <w:p>
      <w:pPr>
        <w:widowControl w:val="0"/>
        <w:spacing w:line="360" w:lineRule="auto"/>
        <w:ind w:firstLine="420"/>
        <w:jc w:val="both"/>
        <w:rPr>
          <w:rFonts w:ascii="Times New Roman" w:hAnsi="Times New Roman"/>
          <w:lang w:eastAsia="zh-CN"/>
        </w:rPr>
      </w:pPr>
      <w:ins w:id="1011" w:author="1" w:date="2015-08-11T22:33:00Z">
        <w:r>
          <w:rPr>
            <w:rFonts w:ascii="Times New Roman" w:hAnsi="Times New Roman"/>
            <w:lang w:eastAsia="zh-CN"/>
          </w:rPr>
          <w:t>The total amount of flow from source is determined by value of information flow in network.</w:t>
        </w:r>
      </w:ins>
      <w:r>
        <w:rPr>
          <w:rFonts w:ascii="Times New Roman" w:hAnsi="Times New Roman"/>
          <w:lang w:eastAsia="zh-CN"/>
        </w:rPr>
        <w:t>And</w:t>
      </w:r>
      <w:ins w:id="1012" w:author="1" w:date="2015-08-11T22:33:00Z">
        <w:r>
          <w:rPr>
            <w:rFonts w:ascii="Times New Roman" w:hAnsi="Times New Roman"/>
            <w:lang w:eastAsia="zh-CN"/>
          </w:rPr>
          <w:t xml:space="preserve"> the flow with max value</w:t>
        </w:r>
      </w:ins>
      <w:r>
        <w:rPr>
          <w:rFonts w:ascii="Times New Roman" w:hAnsi="Times New Roman"/>
          <w:lang w:eastAsia="zh-CN"/>
        </w:rPr>
        <w:t xml:space="preserve"> in the scheme</w:t>
      </w:r>
      <w:ins w:id="1013" w:author="1" w:date="2015-08-11T22:33:00Z">
        <w:r>
          <w:rPr>
            <w:rFonts w:ascii="Times New Roman" w:hAnsi="Times New Roman"/>
            <w:lang w:eastAsia="zh-CN"/>
          </w:rPr>
          <w:t xml:space="preserve"> is the route we desire because the route allow</w:t>
        </w:r>
      </w:ins>
      <w:r>
        <w:rPr>
          <w:rFonts w:ascii="Times New Roman" w:hAnsi="Times New Roman"/>
          <w:lang w:eastAsia="zh-CN"/>
        </w:rPr>
        <w:t>ing</w:t>
      </w:r>
      <w:ins w:id="1014" w:author="1" w:date="2015-08-11T22:33:00Z">
        <w:r>
          <w:rPr>
            <w:rFonts w:ascii="Times New Roman" w:hAnsi="Times New Roman"/>
            <w:lang w:eastAsia="zh-CN"/>
          </w:rPr>
          <w:t xml:space="preserve"> the maximum information flow from the source </w:t>
        </w:r>
      </w:ins>
      <w:r>
        <w:rPr>
          <w:rFonts w:ascii="Times New Roman" w:hAnsi="Times New Roman"/>
          <w:lang w:eastAsia="zh-CN"/>
        </w:rPr>
        <w:t>has</w:t>
      </w:r>
      <w:ins w:id="1015" w:author="1" w:date="2015-08-11T22:33:00Z">
        <w:r>
          <w:rPr>
            <w:rFonts w:ascii="Times New Roman" w:hAnsi="Times New Roman"/>
            <w:lang w:eastAsia="zh-CN"/>
          </w:rPr>
          <w:t xml:space="preserve"> the maximum relation between the pair of drug and protein.</w:t>
        </w:r>
      </w:ins>
      <w:r>
        <w:rPr>
          <w:rFonts w:ascii="Times New Roman" w:hAnsi="Times New Roman"/>
          <w:lang w:eastAsia="zh-CN"/>
        </w:rPr>
        <w:t xml:space="preserve"> </w:t>
      </w:r>
      <w:ins w:id="1016" w:author="1" w:date="2015-08-11T22:33:00Z">
        <w:r>
          <w:rPr>
            <w:rFonts w:ascii="Times New Roman" w:hAnsi="Times New Roman"/>
            <w:lang w:eastAsia="zh-CN"/>
          </w:rPr>
          <w:t>According to literature</w:t>
        </w:r>
      </w:ins>
      <w:ins w:id="1017" w:author="RSI – Tutor" w:date="2015-08-16T19:57:00Z">
        <w:r>
          <w:rPr>
            <w:rFonts w:ascii="Times New Roman" w:hAnsi="Times New Roman"/>
            <w:lang w:eastAsia="zh-CN"/>
          </w:rPr>
          <w:t xml:space="preserve"> </w:t>
        </w:r>
      </w:ins>
      <w:ins w:id="1018" w:author="1" w:date="2015-08-11T22:33:00Z">
        <w:r>
          <w:rPr>
            <w:rFonts w:ascii="Times New Roman" w:hAnsi="Times New Roman"/>
            <w:lang w:eastAsia="zh-CN"/>
          </w:rPr>
          <w:t>[</w:t>
        </w:r>
      </w:ins>
      <w:r>
        <w:rPr>
          <w:rFonts w:ascii="Times New Roman" w:hAnsi="Times New Roman"/>
          <w:lang w:eastAsia="zh-CN"/>
        </w:rPr>
        <w:t>14</w:t>
      </w:r>
      <w:ins w:id="1019" w:author="1" w:date="2015-08-11T22:33:00Z">
        <w:r>
          <w:rPr>
            <w:rFonts w:ascii="Times New Roman" w:hAnsi="Times New Roman"/>
            <w:lang w:eastAsia="zh-CN"/>
          </w:rPr>
          <w:t xml:space="preserve">],a maximum flow could be calculated out by </w:t>
        </w:r>
      </w:ins>
      <w:ins w:id="1020" w:author="RSI – Tutor" w:date="2015-08-16T19:57:00Z">
        <w:r>
          <w:rPr>
            <w:rFonts w:ascii="Times New Roman" w:hAnsi="Times New Roman"/>
            <w:lang w:eastAsia="zh-CN"/>
          </w:rPr>
          <w:t xml:space="preserve">an </w:t>
        </w:r>
      </w:ins>
      <w:ins w:id="1021" w:author="1" w:date="2015-08-11T22:33:00Z">
        <w:r>
          <w:rPr>
            <w:rFonts w:ascii="Times New Roman" w:hAnsi="Times New Roman"/>
            <w:lang w:eastAsia="zh-CN"/>
          </w:rPr>
          <w:t>ISAP algorithm.</w:t>
        </w:r>
      </w:ins>
      <w:r>
        <w:rPr>
          <w:rFonts w:ascii="Times New Roman" w:hAnsi="Times New Roman"/>
          <w:lang w:eastAsia="zh-CN"/>
        </w:rPr>
        <w:t xml:space="preserve"> </w:t>
      </w:r>
    </w:p>
    <w:p>
      <w:pPr>
        <w:widowControl w:val="0"/>
        <w:spacing w:line="360" w:lineRule="auto"/>
        <w:jc w:val="both"/>
        <w:rPr>
          <w:ins w:id="1022" w:author="1" w:date="2015-08-18T14:42:58Z"/>
          <w:rFonts w:ascii="Avenir Next Regular" w:hAnsi="Avenir Next Regular" w:cs="Avenir Next Regular"/>
          <w:lang w:eastAsia="zh-CN"/>
        </w:rPr>
      </w:pPr>
    </w:p>
    <w:p>
      <w:pPr>
        <w:widowControl w:val="0"/>
        <w:spacing w:line="360" w:lineRule="auto"/>
        <w:jc w:val="both"/>
        <w:rPr>
          <w:ins w:id="1023" w:author="1" w:date="2015-08-11T22:33:00Z"/>
          <w:rFonts w:ascii="Avenir Next Regular" w:hAnsi="Avenir Next Regular" w:cs="Avenir Next Regular"/>
          <w:lang w:eastAsia="zh-CN"/>
        </w:rPr>
      </w:pPr>
      <w:r>
        <w:rPr>
          <w:rFonts w:ascii="Avenir Next Regular" w:hAnsi="Avenir Next Regular" w:cs="Avenir Next Regular"/>
          <w:lang w:eastAsia="zh-CN"/>
        </w:rPr>
        <w:t>2.2.3 Applications</w:t>
      </w:r>
    </w:p>
    <w:p>
      <w:pPr>
        <w:widowControl w:val="0"/>
        <w:spacing w:line="360" w:lineRule="auto"/>
        <w:ind w:firstLine="420"/>
        <w:jc w:val="both"/>
        <w:rPr>
          <w:rFonts w:ascii="Times New Roman" w:hAnsi="Times New Roman"/>
          <w:lang w:eastAsia="zh-CN"/>
        </w:rPr>
      </w:pPr>
      <w:ins w:id="1024" w:author="1" w:date="2015-08-11T22:33:00Z">
        <w:r>
          <w:rPr>
            <w:rFonts w:ascii="Times New Roman" w:hAnsi="Times New Roman"/>
            <w:lang w:eastAsia="zh-CN"/>
          </w:rPr>
          <w:t>Once the score has been calculated out, we obtained the exact association between the drug and protein and could make a deeper analyze between the drug and protein.</w:t>
        </w:r>
      </w:ins>
      <w:r>
        <w:rPr>
          <w:rFonts w:ascii="Times New Roman" w:hAnsi="Times New Roman"/>
          <w:lang w:eastAsia="zh-CN"/>
        </w:rPr>
        <w:t xml:space="preserve"> </w:t>
      </w:r>
      <w:ins w:id="1025" w:author="1" w:date="2015-08-18T13:30:14Z">
        <w:r>
          <w:rPr>
            <w:rFonts w:hint="eastAsia" w:ascii="Times New Roman" w:hAnsi="Times New Roman"/>
            <w:lang w:val="en-US" w:eastAsia="zh-CN"/>
          </w:rPr>
          <w:t>B</w:t>
        </w:r>
      </w:ins>
      <w:ins w:id="1026" w:author="1" w:date="2015-08-18T13:30:15Z">
        <w:r>
          <w:rPr>
            <w:rFonts w:hint="eastAsia" w:ascii="Times New Roman" w:hAnsi="Times New Roman"/>
            <w:lang w:val="en-US" w:eastAsia="zh-CN"/>
          </w:rPr>
          <w:t>ec</w:t>
        </w:r>
      </w:ins>
      <w:ins w:id="1027" w:author="1" w:date="2015-08-11T22:33:00Z">
        <w:commentRangeStart w:id="8"/>
        <w:commentRangeStart w:id="9"/>
        <w:r>
          <w:rPr>
            <w:rFonts w:ascii="Times New Roman" w:hAnsi="Times New Roman"/>
            <w:lang w:eastAsia="zh-CN"/>
          </w:rPr>
          <w:t xml:space="preserve">ause </w:t>
        </w:r>
      </w:ins>
      <w:commentRangeEnd w:id="8"/>
      <w:r>
        <w:rPr>
          <w:rStyle w:val="14"/>
        </w:rPr>
        <w:commentReference w:id="8"/>
      </w:r>
      <w:ins w:id="1028" w:author="1" w:date="2015-08-11T22:33:00Z">
        <w:r>
          <w:rPr>
            <w:rFonts w:ascii="Times New Roman" w:hAnsi="Times New Roman"/>
            <w:lang w:eastAsia="zh-CN"/>
          </w:rPr>
          <w:t>the efficient algorithm and simple construction of network, we could simply get association score from the maximum flow in the network to</w:t>
        </w:r>
      </w:ins>
      <w:r>
        <w:rPr>
          <w:rFonts w:ascii="Times New Roman" w:hAnsi="Times New Roman"/>
          <w:lang w:eastAsia="zh-CN"/>
        </w:rPr>
        <w:t xml:space="preserve"> </w:t>
      </w:r>
      <w:ins w:id="1029" w:author="1" w:date="2015-08-11T22:33:00Z">
        <w:r>
          <w:rPr>
            <w:rFonts w:ascii="Times New Roman" w:hAnsi="Times New Roman"/>
            <w:lang w:eastAsia="zh-CN"/>
          </w:rPr>
          <w:t>identify whether the protein is a target or not</w:t>
        </w:r>
      </w:ins>
      <w:ins w:id="1030" w:author="RSI – Tutor" w:date="2015-08-16T19:57:00Z">
        <w:r>
          <w:rPr>
            <w:rFonts w:ascii="Times New Roman" w:hAnsi="Times New Roman"/>
            <w:lang w:eastAsia="zh-CN"/>
          </w:rPr>
          <w:t xml:space="preserve"> </w:t>
        </w:r>
      </w:ins>
      <w:ins w:id="1031" w:author="1" w:date="2015-08-11T22:33:00Z">
        <w:r>
          <w:rPr>
            <w:rFonts w:ascii="Times New Roman" w:hAnsi="Times New Roman"/>
            <w:lang w:eastAsia="zh-CN"/>
          </w:rPr>
          <w:t>[</w:t>
        </w:r>
      </w:ins>
      <w:ins w:id="1032" w:author="1" w:date="2015-08-11T22:44:00Z">
        <w:r>
          <w:rPr>
            <w:rFonts w:ascii="Times New Roman" w:hAnsi="Times New Roman"/>
            <w:lang w:eastAsia="zh-CN"/>
          </w:rPr>
          <w:t>5</w:t>
        </w:r>
      </w:ins>
      <w:ins w:id="1033" w:author="1" w:date="2015-08-11T22:33:00Z">
        <w:r>
          <w:rPr>
            <w:rFonts w:ascii="Times New Roman" w:hAnsi="Times New Roman"/>
            <w:lang w:eastAsia="zh-CN"/>
          </w:rPr>
          <w:t>]</w:t>
        </w:r>
      </w:ins>
      <w:ins w:id="1034" w:author="RSI – Tutor" w:date="2015-08-16T19:57:00Z">
        <w:r>
          <w:rPr>
            <w:rFonts w:ascii="Times New Roman" w:hAnsi="Times New Roman"/>
            <w:lang w:eastAsia="zh-CN"/>
          </w:rPr>
          <w:t xml:space="preserve">. </w:t>
        </w:r>
      </w:ins>
      <w:ins w:id="1035" w:author="RSI – Tutor" w:date="2015-08-16T19:58:00Z">
        <w:commentRangeEnd w:id="9"/>
        <w:r>
          <w:rPr>
            <w:rStyle w:val="14"/>
          </w:rPr>
          <w:commentReference w:id="9"/>
        </w:r>
      </w:ins>
      <w:r>
        <w:rPr>
          <w:rFonts w:ascii="Times New Roman" w:hAnsi="Times New Roman"/>
          <w:lang w:eastAsia="zh-CN"/>
        </w:rPr>
        <w:t xml:space="preserve">In this way, the efficiency of </w:t>
      </w:r>
      <w:ins w:id="1036" w:author="RSI – Tutor" w:date="2015-08-16T19:58:00Z">
        <w:r>
          <w:rPr>
            <w:rFonts w:ascii="Times New Roman" w:hAnsi="Times New Roman"/>
            <w:lang w:eastAsia="zh-CN"/>
          </w:rPr>
          <w:t xml:space="preserve">the </w:t>
        </w:r>
      </w:ins>
      <w:r>
        <w:rPr>
          <w:rFonts w:ascii="Times New Roman" w:hAnsi="Times New Roman"/>
          <w:lang w:eastAsia="zh-CN"/>
        </w:rPr>
        <w:t xml:space="preserve">matching drug </w:t>
      </w:r>
      <w:ins w:id="1037" w:author="1" w:date="2015-08-18T13:31:08Z">
        <w:r>
          <w:rPr>
            <w:rFonts w:hint="eastAsia" w:ascii="Times New Roman" w:hAnsi="Times New Roman"/>
            <w:lang w:val="en-US" w:eastAsia="zh-CN"/>
          </w:rPr>
          <w:t xml:space="preserve">and </w:t>
        </w:r>
      </w:ins>
      <w:r>
        <w:rPr>
          <w:rFonts w:ascii="Times New Roman" w:hAnsi="Times New Roman"/>
          <w:lang w:eastAsia="zh-CN"/>
        </w:rPr>
        <w:t>target is raised to a large extent and also the range of experiments that scientists need to do to seek targets is reduced too</w:t>
      </w:r>
      <w:ins w:id="1038" w:author="1" w:date="2015-08-18T13:31:25Z">
        <w:r>
          <w:rPr>
            <w:rFonts w:hint="eastAsia" w:ascii="Times New Roman" w:hAnsi="Times New Roman"/>
            <w:lang w:val="en-US" w:eastAsia="zh-CN"/>
          </w:rPr>
          <w:t xml:space="preserve"> </w:t>
        </w:r>
      </w:ins>
      <w:ins w:id="1039" w:author="1" w:date="2015-08-18T13:31:26Z">
        <w:r>
          <w:rPr>
            <w:rFonts w:hint="eastAsia" w:ascii="Times New Roman" w:hAnsi="Times New Roman"/>
            <w:lang w:val="en-US" w:eastAsia="zh-CN"/>
          </w:rPr>
          <w:t>whi</w:t>
        </w:r>
      </w:ins>
      <w:ins w:id="1040" w:author="1" w:date="2015-08-18T13:31:27Z">
        <w:r>
          <w:rPr>
            <w:rFonts w:hint="eastAsia" w:ascii="Times New Roman" w:hAnsi="Times New Roman"/>
            <w:lang w:val="en-US" w:eastAsia="zh-CN"/>
          </w:rPr>
          <w:t xml:space="preserve">ch </w:t>
        </w:r>
      </w:ins>
      <w:ins w:id="1041" w:author="1" w:date="2015-08-18T13:31:28Z">
        <w:r>
          <w:rPr>
            <w:rFonts w:hint="eastAsia" w:ascii="Times New Roman" w:hAnsi="Times New Roman"/>
            <w:lang w:val="en-US" w:eastAsia="zh-CN"/>
          </w:rPr>
          <w:t>sa</w:t>
        </w:r>
      </w:ins>
      <w:ins w:id="1042" w:author="1" w:date="2015-08-18T13:31:29Z">
        <w:r>
          <w:rPr>
            <w:rFonts w:hint="eastAsia" w:ascii="Times New Roman" w:hAnsi="Times New Roman"/>
            <w:lang w:val="en-US" w:eastAsia="zh-CN"/>
          </w:rPr>
          <w:t>ve</w:t>
        </w:r>
      </w:ins>
      <w:ins w:id="1043" w:author="1" w:date="2015-08-18T13:31:30Z">
        <w:r>
          <w:rPr>
            <w:rFonts w:hint="eastAsia" w:ascii="Times New Roman" w:hAnsi="Times New Roman"/>
            <w:lang w:val="en-US" w:eastAsia="zh-CN"/>
          </w:rPr>
          <w:t>s</w:t>
        </w:r>
      </w:ins>
      <w:ins w:id="1044" w:author="1" w:date="2015-08-18T13:31:31Z">
        <w:r>
          <w:rPr>
            <w:rFonts w:hint="eastAsia" w:ascii="Times New Roman" w:hAnsi="Times New Roman"/>
            <w:lang w:val="en-US" w:eastAsia="zh-CN"/>
          </w:rPr>
          <w:t xml:space="preserve"> l</w:t>
        </w:r>
      </w:ins>
      <w:ins w:id="1045" w:author="1" w:date="2015-08-18T13:31:32Z">
        <w:r>
          <w:rPr>
            <w:rFonts w:hint="eastAsia" w:ascii="Times New Roman" w:hAnsi="Times New Roman"/>
            <w:lang w:val="en-US" w:eastAsia="zh-CN"/>
          </w:rPr>
          <w:t>ots of</w:t>
        </w:r>
      </w:ins>
      <w:ins w:id="1046" w:author="1" w:date="2015-08-18T13:31:33Z">
        <w:r>
          <w:rPr>
            <w:rFonts w:hint="eastAsia" w:ascii="Times New Roman" w:hAnsi="Times New Roman"/>
            <w:lang w:val="en-US" w:eastAsia="zh-CN"/>
          </w:rPr>
          <w:t xml:space="preserve"> </w:t>
        </w:r>
      </w:ins>
      <w:ins w:id="1047" w:author="1" w:date="2015-08-18T13:31:34Z">
        <w:r>
          <w:rPr>
            <w:rFonts w:hint="eastAsia" w:ascii="Times New Roman" w:hAnsi="Times New Roman"/>
            <w:lang w:val="en-US" w:eastAsia="zh-CN"/>
          </w:rPr>
          <w:t>tim</w:t>
        </w:r>
      </w:ins>
      <w:ins w:id="1048" w:author="1" w:date="2015-08-18T13:31:35Z">
        <w:r>
          <w:rPr>
            <w:rFonts w:hint="eastAsia" w:ascii="Times New Roman" w:hAnsi="Times New Roman"/>
            <w:lang w:val="en-US" w:eastAsia="zh-CN"/>
          </w:rPr>
          <w:t xml:space="preserve">e and </w:t>
        </w:r>
      </w:ins>
      <w:ins w:id="1049" w:author="1" w:date="2015-08-18T13:31:36Z">
        <w:r>
          <w:rPr>
            <w:rFonts w:hint="eastAsia" w:ascii="Times New Roman" w:hAnsi="Times New Roman"/>
            <w:lang w:val="en-US" w:eastAsia="zh-CN"/>
          </w:rPr>
          <w:t>cos</w:t>
        </w:r>
      </w:ins>
      <w:ins w:id="1050" w:author="1" w:date="2015-08-18T13:31:37Z">
        <w:r>
          <w:rPr>
            <w:rFonts w:hint="eastAsia" w:ascii="Times New Roman" w:hAnsi="Times New Roman"/>
            <w:lang w:val="en-US" w:eastAsia="zh-CN"/>
          </w:rPr>
          <w:t>t</w:t>
        </w:r>
      </w:ins>
      <w:ins w:id="1051" w:author="1" w:date="2015-08-18T13:31:38Z">
        <w:r>
          <w:rPr>
            <w:rFonts w:hint="eastAsia" w:ascii="Times New Roman" w:hAnsi="Times New Roman"/>
            <w:lang w:val="en-US" w:eastAsia="zh-CN"/>
          </w:rPr>
          <w:t xml:space="preserve"> </w:t>
        </w:r>
      </w:ins>
      <w:ins w:id="1052" w:author="1" w:date="2015-08-18T13:31:39Z">
        <w:r>
          <w:rPr>
            <w:rFonts w:hint="eastAsia" w:ascii="Times New Roman" w:hAnsi="Times New Roman"/>
            <w:lang w:val="en-US" w:eastAsia="zh-CN"/>
          </w:rPr>
          <w:t>of e</w:t>
        </w:r>
      </w:ins>
      <w:ins w:id="1053" w:author="1" w:date="2015-08-18T13:31:40Z">
        <w:r>
          <w:rPr>
            <w:rFonts w:hint="eastAsia" w:ascii="Times New Roman" w:hAnsi="Times New Roman"/>
            <w:lang w:val="en-US" w:eastAsia="zh-CN"/>
          </w:rPr>
          <w:t>xperi</w:t>
        </w:r>
      </w:ins>
      <w:ins w:id="1054" w:author="1" w:date="2015-08-18T13:31:41Z">
        <w:r>
          <w:rPr>
            <w:rFonts w:hint="eastAsia" w:ascii="Times New Roman" w:hAnsi="Times New Roman"/>
            <w:lang w:val="en-US" w:eastAsia="zh-CN"/>
          </w:rPr>
          <w:t>m</w:t>
        </w:r>
      </w:ins>
      <w:ins w:id="1055" w:author="1" w:date="2015-08-18T13:31:42Z">
        <w:r>
          <w:rPr>
            <w:rFonts w:hint="eastAsia" w:ascii="Times New Roman" w:hAnsi="Times New Roman"/>
            <w:lang w:val="en-US" w:eastAsia="zh-CN"/>
          </w:rPr>
          <w:t>ents</w:t>
        </w:r>
      </w:ins>
      <w:ins w:id="1056" w:author="1" w:date="2015-08-18T13:31:43Z">
        <w:r>
          <w:rPr>
            <w:rFonts w:hint="eastAsia" w:ascii="Times New Roman" w:hAnsi="Times New Roman"/>
            <w:lang w:val="en-US" w:eastAsia="zh-CN"/>
          </w:rPr>
          <w:t>.</w:t>
        </w:r>
      </w:ins>
      <w:ins w:id="1057" w:author="1" w:date="2015-08-18T13:31:44Z">
        <w:r>
          <w:rPr>
            <w:rFonts w:hint="eastAsia" w:ascii="Times New Roman" w:hAnsi="Times New Roman"/>
            <w:lang w:val="en-US" w:eastAsia="zh-CN"/>
          </w:rPr>
          <w:t xml:space="preserve"> </w:t>
        </w:r>
      </w:ins>
      <w:ins w:id="1058" w:author="1" w:date="2015-08-18T13:31:49Z">
        <w:r>
          <w:rPr>
            <w:rFonts w:hint="eastAsia" w:ascii="Times New Roman" w:hAnsi="Times New Roman"/>
            <w:lang w:val="en-US" w:eastAsia="zh-CN"/>
          </w:rPr>
          <w:t>A</w:t>
        </w:r>
      </w:ins>
      <w:ins w:id="1059" w:author="1" w:date="2015-08-18T13:31:50Z">
        <w:r>
          <w:rPr>
            <w:rFonts w:hint="eastAsia" w:ascii="Times New Roman" w:hAnsi="Times New Roman"/>
            <w:lang w:val="en-US" w:eastAsia="zh-CN"/>
          </w:rPr>
          <w:t>ddit</w:t>
        </w:r>
      </w:ins>
      <w:ins w:id="1060" w:author="1" w:date="2015-08-18T13:31:51Z">
        <w:r>
          <w:rPr>
            <w:rFonts w:hint="eastAsia" w:ascii="Times New Roman" w:hAnsi="Times New Roman"/>
            <w:lang w:val="en-US" w:eastAsia="zh-CN"/>
          </w:rPr>
          <w:t>ion</w:t>
        </w:r>
      </w:ins>
      <w:ins w:id="1061" w:author="1" w:date="2015-08-18T13:31:52Z">
        <w:r>
          <w:rPr>
            <w:rFonts w:hint="eastAsia" w:ascii="Times New Roman" w:hAnsi="Times New Roman"/>
            <w:lang w:val="en-US" w:eastAsia="zh-CN"/>
          </w:rPr>
          <w:t>a</w:t>
        </w:r>
      </w:ins>
      <w:ins w:id="1062" w:author="1" w:date="2015-08-18T13:31:53Z">
        <w:r>
          <w:rPr>
            <w:rFonts w:hint="eastAsia" w:ascii="Times New Roman" w:hAnsi="Times New Roman"/>
            <w:lang w:val="en-US" w:eastAsia="zh-CN"/>
          </w:rPr>
          <w:t>lly</w:t>
        </w:r>
      </w:ins>
      <w:ins w:id="1063" w:author="1" w:date="2015-08-18T13:31:54Z">
        <w:r>
          <w:rPr>
            <w:rFonts w:hint="eastAsia" w:ascii="Times New Roman" w:hAnsi="Times New Roman"/>
            <w:lang w:val="en-US" w:eastAsia="zh-CN"/>
          </w:rPr>
          <w:t xml:space="preserve">, </w:t>
        </w:r>
      </w:ins>
      <w:ins w:id="1064" w:author="1" w:date="2015-08-18T13:32:10Z">
        <w:r>
          <w:rPr>
            <w:rFonts w:hint="eastAsia" w:ascii="Times New Roman" w:hAnsi="Times New Roman"/>
            <w:lang w:val="en-US" w:eastAsia="zh-CN"/>
          </w:rPr>
          <w:t>iden</w:t>
        </w:r>
      </w:ins>
      <w:ins w:id="1065" w:author="1" w:date="2015-08-18T13:32:11Z">
        <w:r>
          <w:rPr>
            <w:rFonts w:hint="eastAsia" w:ascii="Times New Roman" w:hAnsi="Times New Roman"/>
            <w:lang w:val="en-US" w:eastAsia="zh-CN"/>
          </w:rPr>
          <w:t>ti</w:t>
        </w:r>
      </w:ins>
      <w:ins w:id="1066" w:author="1" w:date="2015-08-18T13:32:13Z">
        <w:r>
          <w:rPr>
            <w:rFonts w:hint="eastAsia" w:ascii="Times New Roman" w:hAnsi="Times New Roman"/>
            <w:lang w:val="en-US" w:eastAsia="zh-CN"/>
          </w:rPr>
          <w:t>fy</w:t>
        </w:r>
      </w:ins>
      <w:ins w:id="1067" w:author="1" w:date="2015-08-18T13:32:14Z">
        <w:r>
          <w:rPr>
            <w:rFonts w:hint="eastAsia" w:ascii="Times New Roman" w:hAnsi="Times New Roman"/>
            <w:lang w:val="en-US" w:eastAsia="zh-CN"/>
          </w:rPr>
          <w:t xml:space="preserve">ing </w:t>
        </w:r>
      </w:ins>
      <w:ins w:id="1068" w:author="1" w:date="2015-08-18T13:32:17Z">
        <w:r>
          <w:rPr>
            <w:rFonts w:hint="eastAsia" w:ascii="Times New Roman" w:hAnsi="Times New Roman"/>
            <w:lang w:val="en-US" w:eastAsia="zh-CN"/>
          </w:rPr>
          <w:t>ta</w:t>
        </w:r>
      </w:ins>
      <w:ins w:id="1069" w:author="1" w:date="2015-08-18T13:32:18Z">
        <w:r>
          <w:rPr>
            <w:rFonts w:hint="eastAsia" w:ascii="Times New Roman" w:hAnsi="Times New Roman"/>
            <w:lang w:val="en-US" w:eastAsia="zh-CN"/>
          </w:rPr>
          <w:t>rgets</w:t>
        </w:r>
      </w:ins>
      <w:ins w:id="1070" w:author="1" w:date="2015-08-18T13:32:19Z">
        <w:r>
          <w:rPr>
            <w:rFonts w:hint="eastAsia" w:ascii="Times New Roman" w:hAnsi="Times New Roman"/>
            <w:lang w:val="en-US" w:eastAsia="zh-CN"/>
          </w:rPr>
          <w:t xml:space="preserve"> q</w:t>
        </w:r>
      </w:ins>
      <w:ins w:id="1071" w:author="1" w:date="2015-08-18T13:32:20Z">
        <w:r>
          <w:rPr>
            <w:rFonts w:hint="eastAsia" w:ascii="Times New Roman" w:hAnsi="Times New Roman"/>
            <w:lang w:val="en-US" w:eastAsia="zh-CN"/>
          </w:rPr>
          <w:t>uick</w:t>
        </w:r>
      </w:ins>
      <w:ins w:id="1072" w:author="1" w:date="2015-08-18T13:32:21Z">
        <w:r>
          <w:rPr>
            <w:rFonts w:hint="eastAsia" w:ascii="Times New Roman" w:hAnsi="Times New Roman"/>
            <w:lang w:val="en-US" w:eastAsia="zh-CN"/>
          </w:rPr>
          <w:t>l</w:t>
        </w:r>
      </w:ins>
      <w:ins w:id="1073" w:author="1" w:date="2015-08-18T13:32:22Z">
        <w:r>
          <w:rPr>
            <w:rFonts w:hint="eastAsia" w:ascii="Times New Roman" w:hAnsi="Times New Roman"/>
            <w:lang w:val="en-US" w:eastAsia="zh-CN"/>
          </w:rPr>
          <w:t xml:space="preserve">y </w:t>
        </w:r>
      </w:ins>
      <w:ins w:id="1074" w:author="1" w:date="2015-08-18T13:32:23Z">
        <w:r>
          <w:rPr>
            <w:rFonts w:hint="eastAsia" w:ascii="Times New Roman" w:hAnsi="Times New Roman"/>
            <w:lang w:val="en-US" w:eastAsia="zh-CN"/>
          </w:rPr>
          <w:t>gi</w:t>
        </w:r>
      </w:ins>
      <w:ins w:id="1075" w:author="1" w:date="2015-08-18T13:32:24Z">
        <w:r>
          <w:rPr>
            <w:rFonts w:hint="eastAsia" w:ascii="Times New Roman" w:hAnsi="Times New Roman"/>
            <w:lang w:val="en-US" w:eastAsia="zh-CN"/>
          </w:rPr>
          <w:t xml:space="preserve">ve </w:t>
        </w:r>
      </w:ins>
      <w:ins w:id="1076" w:author="1" w:date="2015-08-18T13:32:25Z">
        <w:r>
          <w:rPr>
            <w:rFonts w:hint="eastAsia" w:ascii="Times New Roman" w:hAnsi="Times New Roman"/>
            <w:lang w:val="en-US" w:eastAsia="zh-CN"/>
          </w:rPr>
          <w:t>gre</w:t>
        </w:r>
      </w:ins>
      <w:ins w:id="1077" w:author="1" w:date="2015-08-18T13:32:26Z">
        <w:r>
          <w:rPr>
            <w:rFonts w:hint="eastAsia" w:ascii="Times New Roman" w:hAnsi="Times New Roman"/>
            <w:lang w:val="en-US" w:eastAsia="zh-CN"/>
          </w:rPr>
          <w:t xml:space="preserve">at </w:t>
        </w:r>
      </w:ins>
      <w:ins w:id="1078" w:author="1" w:date="2015-08-18T13:32:27Z">
        <w:r>
          <w:rPr>
            <w:rFonts w:hint="eastAsia" w:ascii="Times New Roman" w:hAnsi="Times New Roman"/>
            <w:lang w:val="en-US" w:eastAsia="zh-CN"/>
          </w:rPr>
          <w:t>hel</w:t>
        </w:r>
      </w:ins>
      <w:ins w:id="1079" w:author="1" w:date="2015-08-18T13:32:29Z">
        <w:r>
          <w:rPr>
            <w:rFonts w:hint="eastAsia" w:ascii="Times New Roman" w:hAnsi="Times New Roman"/>
            <w:lang w:val="en-US" w:eastAsia="zh-CN"/>
          </w:rPr>
          <w:t xml:space="preserve">p </w:t>
        </w:r>
      </w:ins>
      <w:ins w:id="1080" w:author="1" w:date="2015-08-18T13:32:30Z">
        <w:r>
          <w:rPr>
            <w:rFonts w:hint="eastAsia" w:ascii="Times New Roman" w:hAnsi="Times New Roman"/>
            <w:lang w:val="en-US" w:eastAsia="zh-CN"/>
          </w:rPr>
          <w:t xml:space="preserve">to </w:t>
        </w:r>
      </w:ins>
      <w:ins w:id="1081" w:author="1" w:date="2015-08-18T13:32:35Z">
        <w:r>
          <w:rPr>
            <w:rFonts w:hint="eastAsia" w:ascii="Times New Roman" w:hAnsi="Times New Roman"/>
            <w:lang w:val="en-US" w:eastAsia="zh-CN"/>
          </w:rPr>
          <w:t>nov</w:t>
        </w:r>
      </w:ins>
      <w:ins w:id="1082" w:author="1" w:date="2015-08-18T13:32:36Z">
        <w:r>
          <w:rPr>
            <w:rFonts w:hint="eastAsia" w:ascii="Times New Roman" w:hAnsi="Times New Roman"/>
            <w:lang w:val="en-US" w:eastAsia="zh-CN"/>
          </w:rPr>
          <w:t xml:space="preserve">el </w:t>
        </w:r>
      </w:ins>
      <w:ins w:id="1083" w:author="1" w:date="2015-08-18T13:32:38Z">
        <w:r>
          <w:rPr>
            <w:rFonts w:hint="eastAsia" w:ascii="Times New Roman" w:hAnsi="Times New Roman"/>
            <w:lang w:val="en-US" w:eastAsia="zh-CN"/>
          </w:rPr>
          <w:t>t</w:t>
        </w:r>
      </w:ins>
      <w:ins w:id="1084" w:author="1" w:date="2015-08-18T13:32:39Z">
        <w:r>
          <w:rPr>
            <w:rFonts w:hint="eastAsia" w:ascii="Times New Roman" w:hAnsi="Times New Roman"/>
            <w:lang w:val="en-US" w:eastAsia="zh-CN"/>
          </w:rPr>
          <w:t>rea</w:t>
        </w:r>
      </w:ins>
      <w:ins w:id="1085" w:author="1" w:date="2015-08-18T13:32:40Z">
        <w:r>
          <w:rPr>
            <w:rFonts w:hint="eastAsia" w:ascii="Times New Roman" w:hAnsi="Times New Roman"/>
            <w:lang w:val="en-US" w:eastAsia="zh-CN"/>
          </w:rPr>
          <w:t>tment</w:t>
        </w:r>
      </w:ins>
      <w:ins w:id="1086" w:author="1" w:date="2015-08-18T13:32:41Z">
        <w:r>
          <w:rPr>
            <w:rFonts w:hint="eastAsia" w:ascii="Times New Roman" w:hAnsi="Times New Roman"/>
            <w:lang w:val="en-US" w:eastAsia="zh-CN"/>
          </w:rPr>
          <w:t xml:space="preserve"> and </w:t>
        </w:r>
      </w:ins>
      <w:ins w:id="1087" w:author="1" w:date="2015-08-18T13:32:51Z">
        <w:r>
          <w:rPr>
            <w:rFonts w:hint="eastAsia" w:ascii="Times New Roman" w:hAnsi="Times New Roman"/>
            <w:lang w:val="en-US" w:eastAsia="zh-CN"/>
          </w:rPr>
          <w:t xml:space="preserve">new </w:t>
        </w:r>
      </w:ins>
      <w:ins w:id="1088" w:author="1" w:date="2015-08-18T13:32:52Z">
        <w:r>
          <w:rPr>
            <w:rFonts w:hint="eastAsia" w:ascii="Times New Roman" w:hAnsi="Times New Roman"/>
            <w:lang w:val="en-US" w:eastAsia="zh-CN"/>
          </w:rPr>
          <w:t>ap</w:t>
        </w:r>
      </w:ins>
      <w:ins w:id="1089" w:author="1" w:date="2015-08-18T13:32:53Z">
        <w:r>
          <w:rPr>
            <w:rFonts w:hint="eastAsia" w:ascii="Times New Roman" w:hAnsi="Times New Roman"/>
            <w:lang w:val="en-US" w:eastAsia="zh-CN"/>
          </w:rPr>
          <w:t>pli</w:t>
        </w:r>
      </w:ins>
      <w:ins w:id="1090" w:author="1" w:date="2015-08-18T13:32:54Z">
        <w:r>
          <w:rPr>
            <w:rFonts w:hint="eastAsia" w:ascii="Times New Roman" w:hAnsi="Times New Roman"/>
            <w:lang w:val="en-US" w:eastAsia="zh-CN"/>
          </w:rPr>
          <w:t>ca</w:t>
        </w:r>
      </w:ins>
      <w:ins w:id="1091" w:author="1" w:date="2015-08-18T13:32:56Z">
        <w:r>
          <w:rPr>
            <w:rFonts w:hint="eastAsia" w:ascii="Times New Roman" w:hAnsi="Times New Roman"/>
            <w:lang w:val="en-US" w:eastAsia="zh-CN"/>
          </w:rPr>
          <w:t>ti</w:t>
        </w:r>
      </w:ins>
      <w:ins w:id="1092" w:author="1" w:date="2015-08-18T13:32:57Z">
        <w:r>
          <w:rPr>
            <w:rFonts w:hint="eastAsia" w:ascii="Times New Roman" w:hAnsi="Times New Roman"/>
            <w:lang w:val="en-US" w:eastAsia="zh-CN"/>
          </w:rPr>
          <w:t xml:space="preserve">ons </w:t>
        </w:r>
      </w:ins>
      <w:ins w:id="1093" w:author="1" w:date="2015-08-18T13:32:58Z">
        <w:r>
          <w:rPr>
            <w:rFonts w:hint="eastAsia" w:ascii="Times New Roman" w:hAnsi="Times New Roman"/>
            <w:lang w:val="en-US" w:eastAsia="zh-CN"/>
          </w:rPr>
          <w:t>of</w:t>
        </w:r>
      </w:ins>
      <w:ins w:id="1094" w:author="1" w:date="2015-08-18T13:32:59Z">
        <w:r>
          <w:rPr>
            <w:rFonts w:hint="eastAsia" w:ascii="Times New Roman" w:hAnsi="Times New Roman"/>
            <w:lang w:val="en-US" w:eastAsia="zh-CN"/>
          </w:rPr>
          <w:t xml:space="preserve"> exi</w:t>
        </w:r>
      </w:ins>
      <w:ins w:id="1095" w:author="1" w:date="2015-08-18T13:33:00Z">
        <w:r>
          <w:rPr>
            <w:rFonts w:hint="eastAsia" w:ascii="Times New Roman" w:hAnsi="Times New Roman"/>
            <w:lang w:val="en-US" w:eastAsia="zh-CN"/>
          </w:rPr>
          <w:t>sting</w:t>
        </w:r>
      </w:ins>
      <w:ins w:id="1096" w:author="1" w:date="2015-08-18T13:33:01Z">
        <w:r>
          <w:rPr>
            <w:rFonts w:hint="eastAsia" w:ascii="Times New Roman" w:hAnsi="Times New Roman"/>
            <w:lang w:val="en-US" w:eastAsia="zh-CN"/>
          </w:rPr>
          <w:t xml:space="preserve"> drug</w:t>
        </w:r>
      </w:ins>
      <w:ins w:id="1097" w:author="1" w:date="2015-08-18T13:33:02Z">
        <w:r>
          <w:rPr>
            <w:rFonts w:hint="eastAsia" w:ascii="Times New Roman" w:hAnsi="Times New Roman"/>
            <w:lang w:val="en-US" w:eastAsia="zh-CN"/>
          </w:rPr>
          <w:t>s</w:t>
        </w:r>
      </w:ins>
      <w:ins w:id="1098" w:author="1" w:date="2015-08-18T13:33:03Z">
        <w:r>
          <w:rPr>
            <w:rFonts w:hint="eastAsia" w:ascii="Times New Roman" w:hAnsi="Times New Roman"/>
            <w:lang w:val="en-US" w:eastAsia="zh-CN"/>
          </w:rPr>
          <w:t xml:space="preserve">. </w:t>
        </w:r>
      </w:ins>
      <w:ins w:id="1099" w:author="1" w:date="2015-08-18T13:33:11Z">
        <w:r>
          <w:rPr>
            <w:rFonts w:hint="eastAsia" w:ascii="Times New Roman" w:hAnsi="Times New Roman"/>
            <w:lang w:val="en-US" w:eastAsia="zh-CN"/>
          </w:rPr>
          <w:t>Mo</w:t>
        </w:r>
      </w:ins>
      <w:ins w:id="1100" w:author="1" w:date="2015-08-18T13:33:12Z">
        <w:r>
          <w:rPr>
            <w:rFonts w:hint="eastAsia" w:ascii="Times New Roman" w:hAnsi="Times New Roman"/>
            <w:lang w:val="en-US" w:eastAsia="zh-CN"/>
          </w:rPr>
          <w:t>r</w:t>
        </w:r>
      </w:ins>
      <w:ins w:id="1101" w:author="1" w:date="2015-08-18T13:33:13Z">
        <w:r>
          <w:rPr>
            <w:rFonts w:hint="eastAsia" w:ascii="Times New Roman" w:hAnsi="Times New Roman"/>
            <w:lang w:val="en-US" w:eastAsia="zh-CN"/>
          </w:rPr>
          <w:t>eove</w:t>
        </w:r>
      </w:ins>
      <w:ins w:id="1102" w:author="1" w:date="2015-08-18T13:33:14Z">
        <w:r>
          <w:rPr>
            <w:rFonts w:hint="eastAsia" w:ascii="Times New Roman" w:hAnsi="Times New Roman"/>
            <w:lang w:val="en-US" w:eastAsia="zh-CN"/>
          </w:rPr>
          <w:t xml:space="preserve">r, </w:t>
        </w:r>
      </w:ins>
      <w:ins w:id="1103" w:author="1" w:date="2015-08-18T13:33:26Z">
        <w:r>
          <w:rPr>
            <w:rFonts w:hint="eastAsia" w:ascii="Times New Roman" w:hAnsi="Times New Roman"/>
            <w:lang w:val="en-US" w:eastAsia="zh-CN"/>
          </w:rPr>
          <w:t>k</w:t>
        </w:r>
      </w:ins>
      <w:ins w:id="1104" w:author="1" w:date="2015-08-18T13:33:27Z">
        <w:r>
          <w:rPr>
            <w:rFonts w:hint="eastAsia" w:ascii="Times New Roman" w:hAnsi="Times New Roman"/>
            <w:lang w:val="en-US" w:eastAsia="zh-CN"/>
          </w:rPr>
          <w:t>no</w:t>
        </w:r>
      </w:ins>
      <w:ins w:id="1105" w:author="1" w:date="2015-08-18T13:33:28Z">
        <w:r>
          <w:rPr>
            <w:rFonts w:hint="eastAsia" w:ascii="Times New Roman" w:hAnsi="Times New Roman"/>
            <w:lang w:val="en-US" w:eastAsia="zh-CN"/>
          </w:rPr>
          <w:t xml:space="preserve">wing </w:t>
        </w:r>
      </w:ins>
      <w:ins w:id="1106" w:author="1" w:date="2015-08-18T13:33:29Z">
        <w:r>
          <w:rPr>
            <w:rFonts w:hint="eastAsia" w:ascii="Times New Roman" w:hAnsi="Times New Roman"/>
            <w:lang w:val="en-US" w:eastAsia="zh-CN"/>
          </w:rPr>
          <w:t>al</w:t>
        </w:r>
      </w:ins>
      <w:ins w:id="1107" w:author="1" w:date="2015-08-18T13:33:30Z">
        <w:r>
          <w:rPr>
            <w:rFonts w:hint="eastAsia" w:ascii="Times New Roman" w:hAnsi="Times New Roman"/>
            <w:lang w:val="en-US" w:eastAsia="zh-CN"/>
          </w:rPr>
          <w:t>l ta</w:t>
        </w:r>
      </w:ins>
      <w:ins w:id="1108" w:author="1" w:date="2015-08-18T13:33:31Z">
        <w:r>
          <w:rPr>
            <w:rFonts w:hint="eastAsia" w:ascii="Times New Roman" w:hAnsi="Times New Roman"/>
            <w:lang w:val="en-US" w:eastAsia="zh-CN"/>
          </w:rPr>
          <w:t>rgets</w:t>
        </w:r>
      </w:ins>
      <w:ins w:id="1109" w:author="1" w:date="2015-08-18T13:33:32Z">
        <w:r>
          <w:rPr>
            <w:rFonts w:hint="eastAsia" w:ascii="Times New Roman" w:hAnsi="Times New Roman"/>
            <w:lang w:val="en-US" w:eastAsia="zh-CN"/>
          </w:rPr>
          <w:t xml:space="preserve"> of a </w:t>
        </w:r>
      </w:ins>
      <w:ins w:id="1110" w:author="1" w:date="2015-08-18T13:33:33Z">
        <w:r>
          <w:rPr>
            <w:rFonts w:hint="eastAsia" w:ascii="Times New Roman" w:hAnsi="Times New Roman"/>
            <w:lang w:val="en-US" w:eastAsia="zh-CN"/>
          </w:rPr>
          <w:t>drug</w:t>
        </w:r>
      </w:ins>
      <w:ins w:id="1111" w:author="1" w:date="2015-08-18T13:33:34Z">
        <w:r>
          <w:rPr>
            <w:rFonts w:hint="eastAsia" w:ascii="Times New Roman" w:hAnsi="Times New Roman"/>
            <w:lang w:val="en-US" w:eastAsia="zh-CN"/>
          </w:rPr>
          <w:t xml:space="preserve"> </w:t>
        </w:r>
      </w:ins>
      <w:ins w:id="1112" w:author="1" w:date="2015-08-18T13:33:35Z">
        <w:r>
          <w:rPr>
            <w:rFonts w:hint="eastAsia" w:ascii="Times New Roman" w:hAnsi="Times New Roman"/>
            <w:lang w:val="en-US" w:eastAsia="zh-CN"/>
          </w:rPr>
          <w:t>exa</w:t>
        </w:r>
      </w:ins>
      <w:ins w:id="1113" w:author="1" w:date="2015-08-18T13:33:36Z">
        <w:r>
          <w:rPr>
            <w:rFonts w:hint="eastAsia" w:ascii="Times New Roman" w:hAnsi="Times New Roman"/>
            <w:lang w:val="en-US" w:eastAsia="zh-CN"/>
          </w:rPr>
          <w:t>c</w:t>
        </w:r>
      </w:ins>
      <w:ins w:id="1114" w:author="1" w:date="2015-08-18T13:33:37Z">
        <w:r>
          <w:rPr>
            <w:rFonts w:hint="eastAsia" w:ascii="Times New Roman" w:hAnsi="Times New Roman"/>
            <w:lang w:val="en-US" w:eastAsia="zh-CN"/>
          </w:rPr>
          <w:t xml:space="preserve">tly </w:t>
        </w:r>
      </w:ins>
      <w:ins w:id="1115" w:author="1" w:date="2015-08-18T13:33:46Z">
        <w:r>
          <w:rPr>
            <w:rFonts w:hint="eastAsia" w:ascii="Times New Roman" w:hAnsi="Times New Roman"/>
            <w:lang w:val="en-US" w:eastAsia="zh-CN"/>
          </w:rPr>
          <w:t xml:space="preserve">could </w:t>
        </w:r>
      </w:ins>
      <w:ins w:id="1116" w:author="1" w:date="2015-08-18T13:33:47Z">
        <w:r>
          <w:rPr>
            <w:rFonts w:hint="eastAsia" w:ascii="Times New Roman" w:hAnsi="Times New Roman"/>
            <w:lang w:val="en-US" w:eastAsia="zh-CN"/>
          </w:rPr>
          <w:t xml:space="preserve">make </w:t>
        </w:r>
      </w:ins>
      <w:ins w:id="1117" w:author="1" w:date="2015-08-18T13:33:48Z">
        <w:r>
          <w:rPr>
            <w:rFonts w:hint="eastAsia" w:ascii="Times New Roman" w:hAnsi="Times New Roman"/>
            <w:lang w:val="en-US" w:eastAsia="zh-CN"/>
          </w:rPr>
          <w:t>us h</w:t>
        </w:r>
      </w:ins>
      <w:ins w:id="1118" w:author="1" w:date="2015-08-18T13:33:50Z">
        <w:r>
          <w:rPr>
            <w:rFonts w:hint="eastAsia" w:ascii="Times New Roman" w:hAnsi="Times New Roman"/>
            <w:lang w:val="en-US" w:eastAsia="zh-CN"/>
          </w:rPr>
          <w:t xml:space="preserve">ave </w:t>
        </w:r>
      </w:ins>
      <w:ins w:id="1119" w:author="1" w:date="2015-08-18T13:33:51Z">
        <w:r>
          <w:rPr>
            <w:rFonts w:hint="eastAsia" w:ascii="Times New Roman" w:hAnsi="Times New Roman"/>
            <w:lang w:val="en-US" w:eastAsia="zh-CN"/>
          </w:rPr>
          <w:t>bett</w:t>
        </w:r>
      </w:ins>
      <w:ins w:id="1120" w:author="1" w:date="2015-08-18T13:33:52Z">
        <w:r>
          <w:rPr>
            <w:rFonts w:hint="eastAsia" w:ascii="Times New Roman" w:hAnsi="Times New Roman"/>
            <w:lang w:val="en-US" w:eastAsia="zh-CN"/>
          </w:rPr>
          <w:t xml:space="preserve">er </w:t>
        </w:r>
      </w:ins>
      <w:ins w:id="1121" w:author="1" w:date="2015-08-18T13:33:53Z">
        <w:r>
          <w:rPr>
            <w:rFonts w:hint="eastAsia" w:ascii="Times New Roman" w:hAnsi="Times New Roman"/>
            <w:lang w:val="en-US" w:eastAsia="zh-CN"/>
          </w:rPr>
          <w:t>under</w:t>
        </w:r>
      </w:ins>
      <w:ins w:id="1122" w:author="1" w:date="2015-08-18T13:33:54Z">
        <w:r>
          <w:rPr>
            <w:rFonts w:hint="eastAsia" w:ascii="Times New Roman" w:hAnsi="Times New Roman"/>
            <w:lang w:val="en-US" w:eastAsia="zh-CN"/>
          </w:rPr>
          <w:t>stan</w:t>
        </w:r>
      </w:ins>
      <w:ins w:id="1123" w:author="1" w:date="2015-08-18T13:33:55Z">
        <w:r>
          <w:rPr>
            <w:rFonts w:hint="eastAsia" w:ascii="Times New Roman" w:hAnsi="Times New Roman"/>
            <w:lang w:val="en-US" w:eastAsia="zh-CN"/>
          </w:rPr>
          <w:t>din</w:t>
        </w:r>
      </w:ins>
      <w:ins w:id="1124" w:author="1" w:date="2015-08-18T13:33:56Z">
        <w:r>
          <w:rPr>
            <w:rFonts w:hint="eastAsia" w:ascii="Times New Roman" w:hAnsi="Times New Roman"/>
            <w:lang w:val="en-US" w:eastAsia="zh-CN"/>
          </w:rPr>
          <w:t xml:space="preserve">g of </w:t>
        </w:r>
      </w:ins>
      <w:ins w:id="1125" w:author="1" w:date="2015-08-18T13:33:57Z">
        <w:r>
          <w:rPr>
            <w:rFonts w:hint="eastAsia" w:ascii="Times New Roman" w:hAnsi="Times New Roman"/>
            <w:lang w:val="en-US" w:eastAsia="zh-CN"/>
          </w:rPr>
          <w:t>si</w:t>
        </w:r>
      </w:ins>
      <w:ins w:id="1126" w:author="1" w:date="2015-08-18T13:33:58Z">
        <w:r>
          <w:rPr>
            <w:rFonts w:hint="eastAsia" w:ascii="Times New Roman" w:hAnsi="Times New Roman"/>
            <w:lang w:val="en-US" w:eastAsia="zh-CN"/>
          </w:rPr>
          <w:t xml:space="preserve">de </w:t>
        </w:r>
      </w:ins>
      <w:ins w:id="1127" w:author="1" w:date="2015-08-18T13:33:59Z">
        <w:r>
          <w:rPr>
            <w:rFonts w:hint="eastAsia" w:ascii="Times New Roman" w:hAnsi="Times New Roman"/>
            <w:lang w:val="en-US" w:eastAsia="zh-CN"/>
          </w:rPr>
          <w:t>effe</w:t>
        </w:r>
      </w:ins>
      <w:ins w:id="1128" w:author="1" w:date="2015-08-18T13:34:00Z">
        <w:r>
          <w:rPr>
            <w:rFonts w:hint="eastAsia" w:ascii="Times New Roman" w:hAnsi="Times New Roman"/>
            <w:lang w:val="en-US" w:eastAsia="zh-CN"/>
          </w:rPr>
          <w:t>ct</w:t>
        </w:r>
      </w:ins>
      <w:ins w:id="1129" w:author="1" w:date="2015-08-18T13:34:01Z">
        <w:r>
          <w:rPr>
            <w:rFonts w:hint="eastAsia" w:ascii="Times New Roman" w:hAnsi="Times New Roman"/>
            <w:lang w:val="en-US" w:eastAsia="zh-CN"/>
          </w:rPr>
          <w:t xml:space="preserve">s </w:t>
        </w:r>
      </w:ins>
      <w:ins w:id="1130" w:author="1" w:date="2015-08-18T13:34:19Z">
        <w:r>
          <w:rPr>
            <w:rFonts w:hint="eastAsia" w:ascii="Times New Roman" w:hAnsi="Times New Roman"/>
            <w:lang w:val="en-US" w:eastAsia="zh-CN"/>
          </w:rPr>
          <w:t>a</w:t>
        </w:r>
      </w:ins>
      <w:ins w:id="1131" w:author="1" w:date="2015-08-18T13:34:20Z">
        <w:r>
          <w:rPr>
            <w:rFonts w:hint="eastAsia" w:ascii="Times New Roman" w:hAnsi="Times New Roman"/>
            <w:lang w:val="en-US" w:eastAsia="zh-CN"/>
          </w:rPr>
          <w:t>n</w:t>
        </w:r>
      </w:ins>
      <w:ins w:id="1132" w:author="1" w:date="2015-08-18T13:34:21Z">
        <w:r>
          <w:rPr>
            <w:rFonts w:hint="eastAsia" w:ascii="Times New Roman" w:hAnsi="Times New Roman"/>
            <w:lang w:val="en-US" w:eastAsia="zh-CN"/>
          </w:rPr>
          <w:t>d tox</w:t>
        </w:r>
      </w:ins>
      <w:ins w:id="1133" w:author="1" w:date="2015-08-18T13:34:23Z">
        <w:r>
          <w:rPr>
            <w:rFonts w:hint="eastAsia" w:ascii="Times New Roman" w:hAnsi="Times New Roman"/>
            <w:lang w:val="en-US" w:eastAsia="zh-CN"/>
          </w:rPr>
          <w:t>icit</w:t>
        </w:r>
      </w:ins>
      <w:ins w:id="1134" w:author="1" w:date="2015-08-18T13:34:24Z">
        <w:r>
          <w:rPr>
            <w:rFonts w:hint="eastAsia" w:ascii="Times New Roman" w:hAnsi="Times New Roman"/>
            <w:lang w:val="en-US" w:eastAsia="zh-CN"/>
          </w:rPr>
          <w:t xml:space="preserve">y and </w:t>
        </w:r>
      </w:ins>
      <w:ins w:id="1135" w:author="1" w:date="2015-08-18T13:34:25Z">
        <w:r>
          <w:rPr>
            <w:rFonts w:hint="eastAsia" w:ascii="Times New Roman" w:hAnsi="Times New Roman"/>
            <w:lang w:val="en-US" w:eastAsia="zh-CN"/>
          </w:rPr>
          <w:t>a</w:t>
        </w:r>
      </w:ins>
      <w:ins w:id="1136" w:author="1" w:date="2015-08-18T13:34:27Z">
        <w:r>
          <w:rPr>
            <w:rFonts w:hint="eastAsia" w:ascii="Times New Roman" w:hAnsi="Times New Roman"/>
            <w:lang w:val="en-US" w:eastAsia="zh-CN"/>
          </w:rPr>
          <w:t>vo</w:t>
        </w:r>
      </w:ins>
      <w:ins w:id="1137" w:author="1" w:date="2015-08-18T13:34:28Z">
        <w:r>
          <w:rPr>
            <w:rFonts w:hint="eastAsia" w:ascii="Times New Roman" w:hAnsi="Times New Roman"/>
            <w:lang w:val="en-US" w:eastAsia="zh-CN"/>
          </w:rPr>
          <w:t xml:space="preserve">id </w:t>
        </w:r>
      </w:ins>
      <w:ins w:id="1138" w:author="1" w:date="2015-08-18T13:34:29Z">
        <w:r>
          <w:rPr>
            <w:rFonts w:hint="eastAsia" w:ascii="Times New Roman" w:hAnsi="Times New Roman"/>
            <w:lang w:val="en-US" w:eastAsia="zh-CN"/>
          </w:rPr>
          <w:t>the</w:t>
        </w:r>
      </w:ins>
      <w:ins w:id="1139" w:author="1" w:date="2015-08-18T13:34:31Z">
        <w:r>
          <w:rPr>
            <w:rFonts w:hint="eastAsia" w:ascii="Times New Roman" w:hAnsi="Times New Roman"/>
            <w:lang w:val="en-US" w:eastAsia="zh-CN"/>
          </w:rPr>
          <w:t xml:space="preserve">m </w:t>
        </w:r>
      </w:ins>
      <w:ins w:id="1140" w:author="1" w:date="2015-08-18T13:34:32Z">
        <w:r>
          <w:rPr>
            <w:rFonts w:hint="eastAsia" w:ascii="Times New Roman" w:hAnsi="Times New Roman"/>
            <w:lang w:val="en-US" w:eastAsia="zh-CN"/>
          </w:rPr>
          <w:t>wh</w:t>
        </w:r>
      </w:ins>
      <w:ins w:id="1141" w:author="1" w:date="2015-08-18T13:34:33Z">
        <w:r>
          <w:rPr>
            <w:rFonts w:hint="eastAsia" w:ascii="Times New Roman" w:hAnsi="Times New Roman"/>
            <w:lang w:val="en-US" w:eastAsia="zh-CN"/>
          </w:rPr>
          <w:t xml:space="preserve">ich </w:t>
        </w:r>
      </w:ins>
      <w:ins w:id="1142" w:author="1" w:date="2015-08-18T13:34:35Z">
        <w:r>
          <w:rPr>
            <w:rFonts w:hint="eastAsia" w:ascii="Times New Roman" w:hAnsi="Times New Roman"/>
            <w:lang w:val="en-US" w:eastAsia="zh-CN"/>
          </w:rPr>
          <w:t>mak</w:t>
        </w:r>
      </w:ins>
      <w:ins w:id="1143" w:author="1" w:date="2015-08-18T13:34:36Z">
        <w:r>
          <w:rPr>
            <w:rFonts w:hint="eastAsia" w:ascii="Times New Roman" w:hAnsi="Times New Roman"/>
            <w:lang w:val="en-US" w:eastAsia="zh-CN"/>
          </w:rPr>
          <w:t>e</w:t>
        </w:r>
      </w:ins>
      <w:ins w:id="1144" w:author="1" w:date="2015-08-18T13:34:39Z">
        <w:r>
          <w:rPr>
            <w:rFonts w:hint="eastAsia" w:ascii="Times New Roman" w:hAnsi="Times New Roman"/>
            <w:lang w:val="en-US" w:eastAsia="zh-CN"/>
          </w:rPr>
          <w:t xml:space="preserve"> gr</w:t>
        </w:r>
      </w:ins>
      <w:ins w:id="1145" w:author="1" w:date="2015-08-18T13:34:40Z">
        <w:r>
          <w:rPr>
            <w:rFonts w:hint="eastAsia" w:ascii="Times New Roman" w:hAnsi="Times New Roman"/>
            <w:lang w:val="en-US" w:eastAsia="zh-CN"/>
          </w:rPr>
          <w:t xml:space="preserve">eat </w:t>
        </w:r>
      </w:ins>
      <w:ins w:id="1146" w:author="1" w:date="2015-08-18T13:34:41Z">
        <w:r>
          <w:rPr>
            <w:rFonts w:hint="eastAsia" w:ascii="Times New Roman" w:hAnsi="Times New Roman"/>
            <w:lang w:val="en-US" w:eastAsia="zh-CN"/>
          </w:rPr>
          <w:t>sen</w:t>
        </w:r>
      </w:ins>
      <w:ins w:id="1147" w:author="1" w:date="2015-08-18T13:34:42Z">
        <w:r>
          <w:rPr>
            <w:rFonts w:hint="eastAsia" w:ascii="Times New Roman" w:hAnsi="Times New Roman"/>
            <w:lang w:val="en-US" w:eastAsia="zh-CN"/>
          </w:rPr>
          <w:t>se t</w:t>
        </w:r>
      </w:ins>
      <w:ins w:id="1148" w:author="1" w:date="2015-08-18T13:34:43Z">
        <w:r>
          <w:rPr>
            <w:rFonts w:hint="eastAsia" w:ascii="Times New Roman" w:hAnsi="Times New Roman"/>
            <w:lang w:val="en-US" w:eastAsia="zh-CN"/>
          </w:rPr>
          <w:t xml:space="preserve">o </w:t>
        </w:r>
      </w:ins>
      <w:ins w:id="1149" w:author="1" w:date="2015-08-18T13:34:45Z">
        <w:r>
          <w:rPr>
            <w:rFonts w:hint="eastAsia" w:ascii="Times New Roman" w:hAnsi="Times New Roman"/>
            <w:lang w:val="en-US" w:eastAsia="zh-CN"/>
          </w:rPr>
          <w:t>moder</w:t>
        </w:r>
      </w:ins>
      <w:ins w:id="1150" w:author="1" w:date="2015-08-18T13:34:46Z">
        <w:r>
          <w:rPr>
            <w:rFonts w:hint="eastAsia" w:ascii="Times New Roman" w:hAnsi="Times New Roman"/>
            <w:lang w:val="en-US" w:eastAsia="zh-CN"/>
          </w:rPr>
          <w:t xml:space="preserve">n </w:t>
        </w:r>
      </w:ins>
      <w:ins w:id="1151" w:author="1" w:date="2015-08-18T13:34:50Z">
        <w:r>
          <w:rPr>
            <w:rFonts w:hint="eastAsia" w:ascii="Times New Roman" w:hAnsi="Times New Roman"/>
            <w:lang w:val="en-US" w:eastAsia="zh-CN"/>
          </w:rPr>
          <w:t>me</w:t>
        </w:r>
      </w:ins>
      <w:ins w:id="1152" w:author="1" w:date="2015-08-18T13:34:51Z">
        <w:r>
          <w:rPr>
            <w:rFonts w:hint="eastAsia" w:ascii="Times New Roman" w:hAnsi="Times New Roman"/>
            <w:lang w:val="en-US" w:eastAsia="zh-CN"/>
          </w:rPr>
          <w:t>di</w:t>
        </w:r>
      </w:ins>
      <w:ins w:id="1153" w:author="1" w:date="2015-08-18T13:34:52Z">
        <w:r>
          <w:rPr>
            <w:rFonts w:hint="eastAsia" w:ascii="Times New Roman" w:hAnsi="Times New Roman"/>
            <w:lang w:val="en-US" w:eastAsia="zh-CN"/>
          </w:rPr>
          <w:t>cal</w:t>
        </w:r>
      </w:ins>
      <w:ins w:id="1154" w:author="1" w:date="2015-08-18T13:34:53Z">
        <w:r>
          <w:rPr>
            <w:rFonts w:hint="eastAsia" w:ascii="Times New Roman" w:hAnsi="Times New Roman"/>
            <w:lang w:val="en-US" w:eastAsia="zh-CN"/>
          </w:rPr>
          <w:t xml:space="preserve"> a</w:t>
        </w:r>
      </w:ins>
      <w:ins w:id="1155" w:author="1" w:date="2015-08-18T13:34:54Z">
        <w:r>
          <w:rPr>
            <w:rFonts w:hint="eastAsia" w:ascii="Times New Roman" w:hAnsi="Times New Roman"/>
            <w:lang w:val="en-US" w:eastAsia="zh-CN"/>
          </w:rPr>
          <w:t>r</w:t>
        </w:r>
      </w:ins>
      <w:ins w:id="1156" w:author="1" w:date="2015-08-18T13:34:55Z">
        <w:r>
          <w:rPr>
            <w:rFonts w:hint="eastAsia" w:ascii="Times New Roman" w:hAnsi="Times New Roman"/>
            <w:lang w:val="en-US" w:eastAsia="zh-CN"/>
          </w:rPr>
          <w:t>ea</w:t>
        </w:r>
      </w:ins>
      <w:ins w:id="1157" w:author="1" w:date="2015-08-18T13:34:56Z">
        <w:r>
          <w:rPr>
            <w:rFonts w:hint="eastAsia" w:ascii="Times New Roman" w:hAnsi="Times New Roman"/>
            <w:lang w:val="en-US" w:eastAsia="zh-CN"/>
          </w:rPr>
          <w:t>.</w:t>
        </w:r>
      </w:ins>
    </w:p>
    <w:p>
      <w:pPr>
        <w:widowControl w:val="0"/>
        <w:spacing w:line="360" w:lineRule="auto"/>
        <w:ind w:firstLine="420"/>
        <w:jc w:val="both"/>
        <w:rPr>
          <w:rFonts w:ascii="Times New Roman" w:hAnsi="Times New Roman"/>
          <w:lang w:eastAsia="zh-CN"/>
        </w:rPr>
      </w:pPr>
    </w:p>
    <w:p>
      <w:pPr>
        <w:widowControl w:val="0"/>
        <w:spacing w:line="360" w:lineRule="auto"/>
        <w:jc w:val="both"/>
        <w:rPr>
          <w:rFonts w:ascii="Avenir Next Regular" w:hAnsi="Avenir Next Regular" w:cs="Avenir Next Regular"/>
          <w:lang w:eastAsia="zh-CN"/>
        </w:rPr>
      </w:pPr>
      <w:r>
        <w:rPr>
          <w:rFonts w:ascii="Avenir Next Regular" w:hAnsi="Avenir Next Regular" w:cs="Avenir Next Regular"/>
          <w:lang w:eastAsia="zh-CN"/>
        </w:rPr>
        <w:t>2.3 Validation methods</w:t>
      </w:r>
    </w:p>
    <w:p>
      <w:pPr>
        <w:widowControl w:val="0"/>
        <w:spacing w:line="360" w:lineRule="auto"/>
        <w:jc w:val="both"/>
        <w:rPr>
          <w:ins w:id="1158" w:author="1" w:date="2015-08-18T12:58:29Z"/>
          <w:rFonts w:ascii="Times New Roman" w:hAnsi="Times New Roman"/>
          <w:lang w:eastAsia="zh-CN"/>
        </w:rPr>
      </w:pPr>
      <w:r>
        <w:rPr>
          <w:rFonts w:ascii="Times New Roman" w:hAnsi="Times New Roman"/>
          <w:lang w:eastAsia="zh-CN"/>
        </w:rPr>
        <w:t xml:space="preserve">         We perform a leave-one-out cross validation</w:t>
      </w:r>
      <w:ins w:id="1159" w:author="RSI – Tutor" w:date="2015-08-16T19:58:00Z">
        <w:r>
          <w:rPr>
            <w:rFonts w:ascii="Times New Roman" w:hAnsi="Times New Roman"/>
            <w:lang w:eastAsia="zh-CN"/>
          </w:rPr>
          <w:t xml:space="preserve"> </w:t>
        </w:r>
      </w:ins>
      <w:r>
        <w:rPr>
          <w:rFonts w:ascii="Times New Roman" w:hAnsi="Times New Roman"/>
          <w:lang w:eastAsia="zh-CN"/>
        </w:rPr>
        <w:t xml:space="preserve">experiment to examine the capability of our method in discovering targets that are known to be associated with </w:t>
      </w:r>
      <w:ins w:id="1160" w:author="RSI – Tutor" w:date="2015-08-16T19:58:00Z">
        <w:r>
          <w:rPr>
            <w:rFonts w:ascii="Times New Roman" w:hAnsi="Times New Roman"/>
            <w:lang w:eastAsia="zh-CN"/>
          </w:rPr>
          <w:t xml:space="preserve">a </w:t>
        </w:r>
      </w:ins>
      <w:r>
        <w:rPr>
          <w:rFonts w:ascii="Times New Roman" w:hAnsi="Times New Roman"/>
          <w:lang w:eastAsia="zh-CN"/>
        </w:rPr>
        <w:t xml:space="preserve">certain drug from a set of candidates. First, in validation, we take a known drug target association </w:t>
      </w:r>
      <w:ins w:id="1161" w:author="RSI – Tutor" w:date="2015-08-16T19:59:00Z">
        <w:r>
          <w:rPr>
            <w:rFonts w:ascii="Times New Roman" w:hAnsi="Times New Roman"/>
            <w:lang w:eastAsia="zh-CN"/>
          </w:rPr>
          <w:t xml:space="preserve">from </w:t>
        </w:r>
      </w:ins>
      <w:r>
        <w:rPr>
          <w:rFonts w:ascii="Times New Roman" w:hAnsi="Times New Roman"/>
          <w:lang w:eastAsia="zh-CN"/>
        </w:rPr>
        <w:t>each run, assume that the association is not known and prioritize the target against 99 control drug that are selected randomly from proteins. To avoid contingency, we randomly generate 1000 files like this. Second, after each validation run ,we are able to gain a list of rank proteins.</w:t>
      </w:r>
      <w:ins w:id="1162" w:author="RSI – Tutor" w:date="2015-08-16T19:59:00Z">
        <w:r>
          <w:rPr>
            <w:rFonts w:ascii="Times New Roman" w:hAnsi="Times New Roman"/>
            <w:lang w:eastAsia="zh-CN"/>
          </w:rPr>
          <w:t xml:space="preserve"> </w:t>
        </w:r>
      </w:ins>
      <w:r>
        <w:rPr>
          <w:rFonts w:ascii="Times New Roman" w:hAnsi="Times New Roman"/>
          <w:lang w:eastAsia="zh-CN"/>
        </w:rPr>
        <w:t>We then calculate rank ratios of drugs by dividing their ranks with the number of drugs in the list. Third, we are able to generate a receiver operating characteristics</w:t>
      </w:r>
      <w:ins w:id="1163" w:author="RSI – Tutor" w:date="2015-08-16T19:59:00Z">
        <w:r>
          <w:rPr>
            <w:rFonts w:ascii="Times New Roman" w:hAnsi="Times New Roman"/>
            <w:lang w:eastAsia="zh-CN"/>
          </w:rPr>
          <w:t xml:space="preserve"> </w:t>
        </w:r>
      </w:ins>
      <w:r>
        <w:rPr>
          <w:rFonts w:ascii="Times New Roman" w:hAnsi="Times New Roman"/>
          <w:lang w:eastAsia="zh-CN"/>
        </w:rPr>
        <w:t xml:space="preserve">(ROC) curve [12] to </w:t>
      </w:r>
      <w:ins w:id="1164" w:author="RSI – Tutor" w:date="2015-08-16T19:59:00Z">
        <w:r>
          <w:rPr>
            <w:rFonts w:ascii="Times New Roman" w:hAnsi="Times New Roman"/>
            <w:lang w:eastAsia="zh-CN"/>
          </w:rPr>
          <w:t xml:space="preserve">appraise </w:t>
        </w:r>
      </w:ins>
      <w:r>
        <w:rPr>
          <w:rFonts w:ascii="Times New Roman" w:hAnsi="Times New Roman"/>
          <w:lang w:eastAsia="zh-CN"/>
        </w:rPr>
        <w:t>the sensitivity and specificity of the method and further calculate the area below the curve</w:t>
      </w:r>
      <w:ins w:id="1165" w:author="RSI – Tutor" w:date="2015-08-16T20:00:00Z">
        <w:r>
          <w:rPr>
            <w:rFonts w:ascii="Times New Roman" w:hAnsi="Times New Roman"/>
            <w:lang w:eastAsia="zh-CN"/>
          </w:rPr>
          <w:t xml:space="preserve"> </w:t>
        </w:r>
      </w:ins>
      <w:r>
        <w:rPr>
          <w:rFonts w:ascii="Times New Roman" w:hAnsi="Times New Roman"/>
          <w:lang w:eastAsia="zh-CN"/>
        </w:rPr>
        <w:t xml:space="preserve">(AUC)to validate </w:t>
      </w:r>
      <w:r>
        <w:rPr>
          <w:rStyle w:val="14"/>
        </w:rPr>
        <w:commentReference w:id="10"/>
      </w:r>
      <w:ins w:id="1166" w:author="1" w:date="2015-08-18T13:35:15Z">
        <w:r>
          <w:rPr>
            <w:rFonts w:hint="eastAsia" w:ascii="Times New Roman" w:hAnsi="Times New Roman"/>
            <w:lang w:val="en-US" w:eastAsia="zh-CN"/>
          </w:rPr>
          <w:t>fe</w:t>
        </w:r>
      </w:ins>
      <w:ins w:id="1167" w:author="1" w:date="2015-08-18T13:35:16Z">
        <w:r>
          <w:rPr>
            <w:rFonts w:hint="eastAsia" w:ascii="Times New Roman" w:hAnsi="Times New Roman"/>
            <w:lang w:val="en-US" w:eastAsia="zh-CN"/>
          </w:rPr>
          <w:t>asi</w:t>
        </w:r>
      </w:ins>
      <w:ins w:id="1168" w:author="1" w:date="2015-08-18T13:35:17Z">
        <w:r>
          <w:rPr>
            <w:rFonts w:hint="eastAsia" w:ascii="Times New Roman" w:hAnsi="Times New Roman"/>
            <w:lang w:val="en-US" w:eastAsia="zh-CN"/>
          </w:rPr>
          <w:t>bi</w:t>
        </w:r>
      </w:ins>
      <w:ins w:id="1169" w:author="1" w:date="2015-08-18T13:35:18Z">
        <w:r>
          <w:rPr>
            <w:rFonts w:hint="eastAsia" w:ascii="Times New Roman" w:hAnsi="Times New Roman"/>
            <w:lang w:val="en-US" w:eastAsia="zh-CN"/>
          </w:rPr>
          <w:t>lity</w:t>
        </w:r>
      </w:ins>
      <w:ins w:id="1170" w:author="1" w:date="2015-08-18T13:35:19Z">
        <w:r>
          <w:rPr>
            <w:rFonts w:hint="eastAsia" w:ascii="Times New Roman" w:hAnsi="Times New Roman"/>
            <w:lang w:val="en-US" w:eastAsia="zh-CN"/>
          </w:rPr>
          <w:t xml:space="preserve"> </w:t>
        </w:r>
      </w:ins>
      <w:r>
        <w:rPr>
          <w:rFonts w:ascii="Times New Roman" w:hAnsi="Times New Roman"/>
          <w:lang w:eastAsia="zh-CN"/>
        </w:rPr>
        <w:t xml:space="preserve">of </w:t>
      </w:r>
      <w:ins w:id="1171" w:author="RSI – Tutor" w:date="2015-08-16T20:00:00Z">
        <w:r>
          <w:rPr>
            <w:rFonts w:ascii="Times New Roman" w:hAnsi="Times New Roman"/>
            <w:lang w:eastAsia="zh-CN"/>
          </w:rPr>
          <w:t xml:space="preserve">the </w:t>
        </w:r>
      </w:ins>
      <w:r>
        <w:rPr>
          <w:rFonts w:ascii="Times New Roman" w:hAnsi="Times New Roman"/>
          <w:lang w:eastAsia="zh-CN"/>
        </w:rPr>
        <w:t xml:space="preserve">method. </w:t>
      </w:r>
      <w:ins w:id="1172" w:author="RSI – Tutor" w:date="2015-08-16T20:00:00Z">
        <w:r>
          <w:rPr>
            <w:rFonts w:ascii="Times New Roman" w:hAnsi="Times New Roman"/>
            <w:lang w:eastAsia="zh-CN"/>
          </w:rPr>
          <w:t>Larger</w:t>
        </w:r>
      </w:ins>
      <w:r>
        <w:rPr>
          <w:rFonts w:ascii="Times New Roman" w:hAnsi="Times New Roman"/>
          <w:lang w:eastAsia="zh-CN"/>
        </w:rPr>
        <w:t xml:space="preserve"> AUC values indicate higher performance of a prioritization method.</w:t>
      </w:r>
    </w:p>
    <w:p>
      <w:pPr>
        <w:widowControl w:val="0"/>
        <w:spacing w:line="360" w:lineRule="auto"/>
        <w:jc w:val="center"/>
        <w:rPr>
          <w:lang w:val="en-US" w:eastAsia="zh-CN"/>
        </w:rPr>
      </w:pPr>
      <w:ins w:id="1173" w:author="1" w:date="2015-08-18T13:03:02Z">
        <w:r>
          <w:rPr>
            <w:rFonts w:ascii="Cambria" w:hAnsi="Cambria" w:eastAsia="MS Mincho" w:cs="Times New Roman"/>
            <w:sz w:val="24"/>
            <w:szCs w:val="24"/>
            <w:lang w:val="en-US" w:eastAsia="en-US" w:bidi="ar-SA"/>
          </w:rPr>
          <w:pict>
            <v:shape id="图片 7" o:spid="_x0000_s1029" type="#_x0000_t75" style="height:326.8pt;width:467.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ins>
    </w:p>
    <w:p>
      <w:pPr>
        <w:widowControl w:val="0"/>
        <w:spacing w:line="360" w:lineRule="auto"/>
        <w:jc w:val="both"/>
        <w:rPr>
          <w:rFonts w:ascii="Times New Roman" w:hAnsi="Times New Roman"/>
          <w:lang w:eastAsia="zh-CN"/>
        </w:rPr>
      </w:pPr>
    </w:p>
    <w:p>
      <w:pPr>
        <w:spacing w:line="360" w:lineRule="auto"/>
        <w:jc w:val="both"/>
        <w:rPr>
          <w:ins w:id="1175" w:author="1" w:date="2015-08-18T13:03:52Z"/>
          <w:rFonts w:hint="eastAsia" w:ascii="Avenir Next Regular" w:hAnsi="Avenir Next Regular" w:eastAsia="宋体" w:cs="Avenir Next Regular"/>
          <w:sz w:val="20"/>
          <w:szCs w:val="20"/>
          <w:lang w:val="en-US" w:eastAsia="zh-CN"/>
        </w:rPr>
      </w:pPr>
      <w:ins w:id="1176" w:author="1" w:date="2015-08-18T13:03:54Z">
        <w:r>
          <w:rPr>
            <w:rFonts w:hint="eastAsia" w:ascii="Avenir Next Regular" w:hAnsi="Avenir Next Regular" w:eastAsia="宋体" w:cs="Avenir Next Regular"/>
            <w:sz w:val="24"/>
            <w:szCs w:val="24"/>
            <w:lang w:val="en-US" w:eastAsia="zh-CN"/>
          </w:rPr>
          <w:t>F</w:t>
        </w:r>
      </w:ins>
      <w:ins w:id="1177" w:author="1" w:date="2015-08-18T13:03:56Z">
        <w:r>
          <w:rPr>
            <w:rFonts w:hint="eastAsia" w:ascii="Avenir Next Regular" w:hAnsi="Avenir Next Regular" w:eastAsia="宋体" w:cs="Avenir Next Regular"/>
            <w:sz w:val="24"/>
            <w:szCs w:val="24"/>
            <w:lang w:val="en-US" w:eastAsia="zh-CN"/>
          </w:rPr>
          <w:t>igure</w:t>
        </w:r>
      </w:ins>
      <w:ins w:id="1178" w:author="1" w:date="2015-08-18T13:04:16Z">
        <w:r>
          <w:rPr>
            <w:rFonts w:hint="eastAsia" w:ascii="Avenir Next Regular" w:hAnsi="Avenir Next Regular" w:eastAsia="宋体" w:cs="Avenir Next Regular"/>
            <w:sz w:val="24"/>
            <w:szCs w:val="24"/>
            <w:lang w:val="en-US" w:eastAsia="zh-CN"/>
          </w:rPr>
          <w:t xml:space="preserve"> </w:t>
        </w:r>
      </w:ins>
      <w:ins w:id="1179" w:author="1" w:date="2015-08-18T14:46:16Z">
        <w:r>
          <w:rPr>
            <w:rFonts w:hint="eastAsia" w:ascii="Avenir Next Regular" w:hAnsi="Avenir Next Regular" w:eastAsia="宋体" w:cs="Avenir Next Regular"/>
            <w:sz w:val="24"/>
            <w:szCs w:val="24"/>
            <w:lang w:val="en-US" w:eastAsia="zh-CN"/>
          </w:rPr>
          <w:t>4</w:t>
        </w:r>
      </w:ins>
      <w:ins w:id="1180" w:author="1" w:date="2015-08-18T13:04:32Z">
        <w:r>
          <w:rPr>
            <w:rFonts w:hint="eastAsia" w:ascii="Avenir Next Regular" w:hAnsi="Avenir Next Regular" w:eastAsia="宋体" w:cs="Avenir Next Regular"/>
            <w:sz w:val="24"/>
            <w:szCs w:val="24"/>
            <w:lang w:val="en-US" w:eastAsia="zh-CN"/>
          </w:rPr>
          <w:t xml:space="preserve">: </w:t>
        </w:r>
      </w:ins>
      <w:ins w:id="1181" w:author="1" w:date="2015-08-18T13:04:42Z">
        <w:r>
          <w:rPr>
            <w:rFonts w:hint="eastAsia" w:ascii="Avenir Next Regular" w:hAnsi="Avenir Next Regular" w:eastAsia="宋体" w:cs="Avenir Next Regular"/>
            <w:sz w:val="24"/>
            <w:szCs w:val="24"/>
            <w:lang w:val="en-US" w:eastAsia="zh-CN"/>
          </w:rPr>
          <w:t>ne</w:t>
        </w:r>
      </w:ins>
      <w:ins w:id="1182" w:author="1" w:date="2015-08-18T13:04:43Z">
        <w:r>
          <w:rPr>
            <w:rFonts w:hint="eastAsia" w:ascii="Avenir Next Regular" w:hAnsi="Avenir Next Regular" w:eastAsia="宋体" w:cs="Avenir Next Regular"/>
            <w:sz w:val="24"/>
            <w:szCs w:val="24"/>
            <w:lang w:val="en-US" w:eastAsia="zh-CN"/>
          </w:rPr>
          <w:t>tw</w:t>
        </w:r>
      </w:ins>
      <w:ins w:id="1183" w:author="1" w:date="2015-08-18T13:04:44Z">
        <w:r>
          <w:rPr>
            <w:rFonts w:hint="eastAsia" w:ascii="Avenir Next Regular" w:hAnsi="Avenir Next Regular" w:eastAsia="宋体" w:cs="Avenir Next Regular"/>
            <w:sz w:val="24"/>
            <w:szCs w:val="24"/>
            <w:lang w:val="en-US" w:eastAsia="zh-CN"/>
          </w:rPr>
          <w:t xml:space="preserve">ork </w:t>
        </w:r>
      </w:ins>
      <w:ins w:id="1184" w:author="1" w:date="2015-08-18T13:04:45Z">
        <w:r>
          <w:rPr>
            <w:rFonts w:hint="eastAsia" w:ascii="Avenir Next Regular" w:hAnsi="Avenir Next Regular" w:eastAsia="宋体" w:cs="Avenir Next Regular"/>
            <w:sz w:val="24"/>
            <w:szCs w:val="24"/>
            <w:lang w:val="en-US" w:eastAsia="zh-CN"/>
          </w:rPr>
          <w:t>g</w:t>
        </w:r>
      </w:ins>
      <w:ins w:id="1185" w:author="1" w:date="2015-08-18T13:04:46Z">
        <w:r>
          <w:rPr>
            <w:rFonts w:hint="eastAsia" w:ascii="Avenir Next Regular" w:hAnsi="Avenir Next Regular" w:eastAsia="宋体" w:cs="Avenir Next Regular"/>
            <w:sz w:val="24"/>
            <w:szCs w:val="24"/>
            <w:lang w:val="en-US" w:eastAsia="zh-CN"/>
          </w:rPr>
          <w:t>e</w:t>
        </w:r>
      </w:ins>
      <w:ins w:id="1186" w:author="1" w:date="2015-08-18T13:04:47Z">
        <w:r>
          <w:rPr>
            <w:rFonts w:hint="eastAsia" w:ascii="Avenir Next Regular" w:hAnsi="Avenir Next Regular" w:eastAsia="宋体" w:cs="Avenir Next Regular"/>
            <w:sz w:val="24"/>
            <w:szCs w:val="24"/>
            <w:lang w:val="en-US" w:eastAsia="zh-CN"/>
          </w:rPr>
          <w:t>ner</w:t>
        </w:r>
      </w:ins>
      <w:ins w:id="1187" w:author="1" w:date="2015-08-18T13:04:48Z">
        <w:r>
          <w:rPr>
            <w:rFonts w:hint="eastAsia" w:ascii="Avenir Next Regular" w:hAnsi="Avenir Next Regular" w:eastAsia="宋体" w:cs="Avenir Next Regular"/>
            <w:sz w:val="24"/>
            <w:szCs w:val="24"/>
            <w:lang w:val="en-US" w:eastAsia="zh-CN"/>
          </w:rPr>
          <w:t xml:space="preserve">ated </w:t>
        </w:r>
      </w:ins>
      <w:ins w:id="1188" w:author="1" w:date="2015-08-18T13:04:49Z">
        <w:r>
          <w:rPr>
            <w:rFonts w:hint="eastAsia" w:ascii="Avenir Next Regular" w:hAnsi="Avenir Next Regular" w:eastAsia="宋体" w:cs="Avenir Next Regular"/>
            <w:sz w:val="24"/>
            <w:szCs w:val="24"/>
            <w:lang w:val="en-US" w:eastAsia="zh-CN"/>
          </w:rPr>
          <w:t>from</w:t>
        </w:r>
      </w:ins>
      <w:ins w:id="1189" w:author="1" w:date="2015-08-18T13:04:50Z">
        <w:r>
          <w:rPr>
            <w:rFonts w:hint="eastAsia" w:ascii="Avenir Next Regular" w:hAnsi="Avenir Next Regular" w:eastAsia="宋体" w:cs="Avenir Next Regular"/>
            <w:sz w:val="24"/>
            <w:szCs w:val="24"/>
            <w:lang w:val="en-US" w:eastAsia="zh-CN"/>
          </w:rPr>
          <w:t xml:space="preserve"> </w:t>
        </w:r>
      </w:ins>
      <w:ins w:id="1190" w:author="1" w:date="2015-08-18T13:04:52Z">
        <w:r>
          <w:rPr>
            <w:rFonts w:hint="eastAsia" w:ascii="Avenir Next Regular" w:hAnsi="Avenir Next Regular" w:eastAsia="宋体" w:cs="Avenir Next Regular"/>
            <w:sz w:val="24"/>
            <w:szCs w:val="24"/>
            <w:lang w:val="en-US" w:eastAsia="zh-CN"/>
          </w:rPr>
          <w:t>on</w:t>
        </w:r>
      </w:ins>
      <w:ins w:id="1191" w:author="1" w:date="2015-08-18T13:04:55Z">
        <w:r>
          <w:rPr>
            <w:rFonts w:hint="eastAsia" w:ascii="Avenir Next Regular" w:hAnsi="Avenir Next Regular" w:eastAsia="宋体" w:cs="Avenir Next Regular"/>
            <w:sz w:val="24"/>
            <w:szCs w:val="24"/>
            <w:lang w:val="en-US" w:eastAsia="zh-CN"/>
          </w:rPr>
          <w:t xml:space="preserve">e of </w:t>
        </w:r>
      </w:ins>
      <w:ins w:id="1192" w:author="1" w:date="2015-08-18T13:04:59Z">
        <w:r>
          <w:rPr>
            <w:rFonts w:hint="eastAsia" w:ascii="Avenir Next Regular" w:hAnsi="Avenir Next Regular" w:eastAsia="宋体" w:cs="Avenir Next Regular"/>
            <w:sz w:val="24"/>
            <w:szCs w:val="24"/>
            <w:lang w:val="en-US" w:eastAsia="zh-CN"/>
          </w:rPr>
          <w:t>da</w:t>
        </w:r>
      </w:ins>
      <w:ins w:id="1193" w:author="1" w:date="2015-08-18T13:05:00Z">
        <w:r>
          <w:rPr>
            <w:rFonts w:hint="eastAsia" w:ascii="Avenir Next Regular" w:hAnsi="Avenir Next Regular" w:eastAsia="宋体" w:cs="Avenir Next Regular"/>
            <w:sz w:val="24"/>
            <w:szCs w:val="24"/>
            <w:lang w:val="en-US" w:eastAsia="zh-CN"/>
          </w:rPr>
          <w:t>ta</w:t>
        </w:r>
      </w:ins>
      <w:ins w:id="1194" w:author="1" w:date="2015-08-18T13:05:01Z">
        <w:r>
          <w:rPr>
            <w:rFonts w:hint="eastAsia" w:ascii="Avenir Next Regular" w:hAnsi="Avenir Next Regular" w:eastAsia="宋体" w:cs="Avenir Next Regular"/>
            <w:sz w:val="24"/>
            <w:szCs w:val="24"/>
            <w:lang w:val="en-US" w:eastAsia="zh-CN"/>
          </w:rPr>
          <w:t xml:space="preserve"> file</w:t>
        </w:r>
      </w:ins>
      <w:ins w:id="1195" w:author="1" w:date="2015-08-18T13:05:03Z">
        <w:r>
          <w:rPr>
            <w:rFonts w:hint="eastAsia" w:ascii="Avenir Next Regular" w:hAnsi="Avenir Next Regular" w:eastAsia="宋体" w:cs="Avenir Next Regular"/>
            <w:sz w:val="24"/>
            <w:szCs w:val="24"/>
            <w:lang w:val="en-US" w:eastAsia="zh-CN"/>
          </w:rPr>
          <w:t xml:space="preserve"> </w:t>
        </w:r>
      </w:ins>
      <w:ins w:id="1196" w:author="1" w:date="2015-08-18T13:05:42Z">
        <w:r>
          <w:rPr>
            <w:rFonts w:hint="eastAsia" w:ascii="Times New Roman" w:hAnsi="Times New Roman" w:eastAsia="宋体" w:cs="Times New Roman"/>
            <w:sz w:val="20"/>
            <w:szCs w:val="20"/>
            <w:lang w:val="en-US" w:eastAsia="zh-CN"/>
          </w:rPr>
          <w:t>yel</w:t>
        </w:r>
      </w:ins>
      <w:ins w:id="1197" w:author="1" w:date="2015-08-18T13:05:43Z">
        <w:r>
          <w:rPr>
            <w:rFonts w:hint="eastAsia" w:ascii="Times New Roman" w:hAnsi="Times New Roman" w:eastAsia="宋体" w:cs="Times New Roman"/>
            <w:sz w:val="20"/>
            <w:szCs w:val="20"/>
            <w:lang w:val="en-US" w:eastAsia="zh-CN"/>
          </w:rPr>
          <w:t xml:space="preserve">low </w:t>
        </w:r>
      </w:ins>
      <w:ins w:id="1198" w:author="1" w:date="2015-08-18T13:05:44Z">
        <w:r>
          <w:rPr>
            <w:rFonts w:hint="eastAsia" w:ascii="Times New Roman" w:hAnsi="Times New Roman" w:eastAsia="宋体" w:cs="Times New Roman"/>
            <w:sz w:val="20"/>
            <w:szCs w:val="20"/>
            <w:lang w:val="en-US" w:eastAsia="zh-CN"/>
          </w:rPr>
          <w:t>nod</w:t>
        </w:r>
      </w:ins>
      <w:ins w:id="1199" w:author="1" w:date="2015-08-18T13:05:45Z">
        <w:r>
          <w:rPr>
            <w:rFonts w:hint="eastAsia" w:ascii="Times New Roman" w:hAnsi="Times New Roman" w:eastAsia="宋体" w:cs="Times New Roman"/>
            <w:sz w:val="20"/>
            <w:szCs w:val="20"/>
            <w:lang w:val="en-US" w:eastAsia="zh-CN"/>
          </w:rPr>
          <w:t>es r</w:t>
        </w:r>
      </w:ins>
      <w:ins w:id="1200" w:author="1" w:date="2015-08-18T13:05:46Z">
        <w:r>
          <w:rPr>
            <w:rFonts w:hint="eastAsia" w:ascii="Times New Roman" w:hAnsi="Times New Roman" w:eastAsia="宋体" w:cs="Times New Roman"/>
            <w:sz w:val="20"/>
            <w:szCs w:val="20"/>
            <w:lang w:val="en-US" w:eastAsia="zh-CN"/>
          </w:rPr>
          <w:t>ep</w:t>
        </w:r>
      </w:ins>
      <w:ins w:id="1201" w:author="1" w:date="2015-08-18T13:05:47Z">
        <w:r>
          <w:rPr>
            <w:rFonts w:hint="eastAsia" w:ascii="Times New Roman" w:hAnsi="Times New Roman" w:eastAsia="宋体" w:cs="Times New Roman"/>
            <w:sz w:val="20"/>
            <w:szCs w:val="20"/>
            <w:lang w:val="en-US" w:eastAsia="zh-CN"/>
          </w:rPr>
          <w:t>resent</w:t>
        </w:r>
      </w:ins>
      <w:ins w:id="1202" w:author="1" w:date="2015-08-18T13:05:50Z">
        <w:r>
          <w:rPr>
            <w:rFonts w:hint="eastAsia" w:ascii="Times New Roman" w:hAnsi="Times New Roman" w:eastAsia="宋体" w:cs="Times New Roman"/>
            <w:sz w:val="20"/>
            <w:szCs w:val="20"/>
            <w:lang w:val="en-US" w:eastAsia="zh-CN"/>
          </w:rPr>
          <w:t xml:space="preserve"> </w:t>
        </w:r>
      </w:ins>
      <w:ins w:id="1203" w:author="1" w:date="2015-08-18T13:05:56Z">
        <w:r>
          <w:rPr>
            <w:rFonts w:hint="eastAsia" w:ascii="Times New Roman" w:hAnsi="Times New Roman" w:eastAsia="宋体" w:cs="Times New Roman"/>
            <w:sz w:val="20"/>
            <w:szCs w:val="20"/>
            <w:lang w:val="en-US" w:eastAsia="zh-CN"/>
          </w:rPr>
          <w:t>drug</w:t>
        </w:r>
      </w:ins>
      <w:ins w:id="1204" w:author="1" w:date="2015-08-18T13:05:57Z">
        <w:r>
          <w:rPr>
            <w:rFonts w:hint="eastAsia" w:ascii="Times New Roman" w:hAnsi="Times New Roman" w:eastAsia="宋体" w:cs="Times New Roman"/>
            <w:sz w:val="20"/>
            <w:szCs w:val="20"/>
            <w:lang w:val="en-US" w:eastAsia="zh-CN"/>
          </w:rPr>
          <w:t>s</w:t>
        </w:r>
      </w:ins>
      <w:ins w:id="1205" w:author="1" w:date="2015-08-18T13:05:58Z">
        <w:r>
          <w:rPr>
            <w:rFonts w:hint="eastAsia" w:ascii="Times New Roman" w:hAnsi="Times New Roman" w:eastAsia="宋体" w:cs="Times New Roman"/>
            <w:sz w:val="20"/>
            <w:szCs w:val="20"/>
            <w:lang w:val="en-US" w:eastAsia="zh-CN"/>
          </w:rPr>
          <w:t xml:space="preserve"> and </w:t>
        </w:r>
      </w:ins>
      <w:ins w:id="1206" w:author="1" w:date="2015-08-18T13:06:01Z">
        <w:r>
          <w:rPr>
            <w:rFonts w:hint="eastAsia" w:ascii="Times New Roman" w:hAnsi="Times New Roman" w:eastAsia="宋体" w:cs="Times New Roman"/>
            <w:sz w:val="20"/>
            <w:szCs w:val="20"/>
            <w:lang w:val="en-US" w:eastAsia="zh-CN"/>
          </w:rPr>
          <w:t>pink</w:t>
        </w:r>
      </w:ins>
      <w:ins w:id="1207" w:author="1" w:date="2015-08-18T13:06:02Z">
        <w:r>
          <w:rPr>
            <w:rFonts w:hint="eastAsia" w:ascii="Times New Roman" w:hAnsi="Times New Roman" w:eastAsia="宋体" w:cs="Times New Roman"/>
            <w:sz w:val="20"/>
            <w:szCs w:val="20"/>
            <w:lang w:val="en-US" w:eastAsia="zh-CN"/>
          </w:rPr>
          <w:t xml:space="preserve"> </w:t>
        </w:r>
      </w:ins>
      <w:ins w:id="1208" w:author="1" w:date="2015-08-18T13:06:03Z">
        <w:r>
          <w:rPr>
            <w:rFonts w:hint="eastAsia" w:ascii="Times New Roman" w:hAnsi="Times New Roman" w:eastAsia="宋体" w:cs="Times New Roman"/>
            <w:sz w:val="20"/>
            <w:szCs w:val="20"/>
            <w:lang w:val="en-US" w:eastAsia="zh-CN"/>
          </w:rPr>
          <w:t>no</w:t>
        </w:r>
      </w:ins>
      <w:ins w:id="1209" w:author="1" w:date="2015-08-18T13:06:04Z">
        <w:r>
          <w:rPr>
            <w:rFonts w:hint="eastAsia" w:ascii="Times New Roman" w:hAnsi="Times New Roman" w:eastAsia="宋体" w:cs="Times New Roman"/>
            <w:sz w:val="20"/>
            <w:szCs w:val="20"/>
            <w:lang w:val="en-US" w:eastAsia="zh-CN"/>
          </w:rPr>
          <w:t xml:space="preserve">des </w:t>
        </w:r>
      </w:ins>
      <w:ins w:id="1210" w:author="1" w:date="2015-08-18T13:06:05Z">
        <w:r>
          <w:rPr>
            <w:rFonts w:hint="eastAsia" w:ascii="Times New Roman" w:hAnsi="Times New Roman" w:eastAsia="宋体" w:cs="Times New Roman"/>
            <w:sz w:val="20"/>
            <w:szCs w:val="20"/>
            <w:lang w:val="en-US" w:eastAsia="zh-CN"/>
          </w:rPr>
          <w:t>rep</w:t>
        </w:r>
      </w:ins>
      <w:ins w:id="1211" w:author="1" w:date="2015-08-18T13:06:06Z">
        <w:r>
          <w:rPr>
            <w:rFonts w:hint="eastAsia" w:ascii="Times New Roman" w:hAnsi="Times New Roman" w:eastAsia="宋体" w:cs="Times New Roman"/>
            <w:sz w:val="20"/>
            <w:szCs w:val="20"/>
            <w:lang w:val="en-US" w:eastAsia="zh-CN"/>
          </w:rPr>
          <w:t>re</w:t>
        </w:r>
      </w:ins>
      <w:ins w:id="1212" w:author="1" w:date="2015-08-18T13:06:07Z">
        <w:r>
          <w:rPr>
            <w:rFonts w:hint="eastAsia" w:ascii="Times New Roman" w:hAnsi="Times New Roman" w:eastAsia="宋体" w:cs="Times New Roman"/>
            <w:sz w:val="20"/>
            <w:szCs w:val="20"/>
            <w:lang w:val="en-US" w:eastAsia="zh-CN"/>
          </w:rPr>
          <w:t>sent</w:t>
        </w:r>
      </w:ins>
      <w:ins w:id="1213" w:author="1" w:date="2015-08-18T13:06:13Z">
        <w:r>
          <w:rPr>
            <w:rFonts w:hint="eastAsia" w:ascii="Times New Roman" w:hAnsi="Times New Roman" w:eastAsia="宋体" w:cs="Times New Roman"/>
            <w:sz w:val="20"/>
            <w:szCs w:val="20"/>
            <w:lang w:val="en-US" w:eastAsia="zh-CN"/>
          </w:rPr>
          <w:t xml:space="preserve"> </w:t>
        </w:r>
      </w:ins>
      <w:ins w:id="1214" w:author="1" w:date="2015-08-18T13:06:14Z">
        <w:r>
          <w:rPr>
            <w:rFonts w:hint="eastAsia" w:ascii="Times New Roman" w:hAnsi="Times New Roman" w:eastAsia="宋体" w:cs="Times New Roman"/>
            <w:sz w:val="20"/>
            <w:szCs w:val="20"/>
            <w:lang w:val="en-US" w:eastAsia="zh-CN"/>
          </w:rPr>
          <w:t>pro</w:t>
        </w:r>
      </w:ins>
      <w:ins w:id="1215" w:author="1" w:date="2015-08-18T13:06:15Z">
        <w:r>
          <w:rPr>
            <w:rFonts w:hint="eastAsia" w:ascii="Times New Roman" w:hAnsi="Times New Roman" w:eastAsia="宋体" w:cs="Times New Roman"/>
            <w:sz w:val="20"/>
            <w:szCs w:val="20"/>
            <w:lang w:val="en-US" w:eastAsia="zh-CN"/>
          </w:rPr>
          <w:t>teins</w:t>
        </w:r>
      </w:ins>
      <w:ins w:id="1216" w:author="1" w:date="2015-08-18T13:06:21Z">
        <w:r>
          <w:rPr>
            <w:rFonts w:hint="eastAsia" w:ascii="Times New Roman" w:hAnsi="Times New Roman" w:eastAsia="宋体" w:cs="Times New Roman"/>
            <w:sz w:val="20"/>
            <w:szCs w:val="20"/>
            <w:lang w:val="en-US" w:eastAsia="zh-CN"/>
          </w:rPr>
          <w:t>,</w:t>
        </w:r>
      </w:ins>
      <w:ins w:id="1217" w:author="1" w:date="2015-08-18T13:06:22Z">
        <w:r>
          <w:rPr>
            <w:rFonts w:hint="eastAsia" w:ascii="Times New Roman" w:hAnsi="Times New Roman" w:eastAsia="宋体" w:cs="Times New Roman"/>
            <w:sz w:val="20"/>
            <w:szCs w:val="20"/>
            <w:lang w:val="en-US" w:eastAsia="zh-CN"/>
          </w:rPr>
          <w:t xml:space="preserve"> </w:t>
        </w:r>
      </w:ins>
      <w:ins w:id="1218" w:author="1" w:date="2015-08-18T13:06:23Z">
        <w:r>
          <w:rPr>
            <w:rFonts w:hint="eastAsia" w:ascii="Times New Roman" w:hAnsi="Times New Roman" w:eastAsia="宋体" w:cs="Times New Roman"/>
            <w:sz w:val="20"/>
            <w:szCs w:val="20"/>
            <w:lang w:val="en-US" w:eastAsia="zh-CN"/>
          </w:rPr>
          <w:t>e</w:t>
        </w:r>
      </w:ins>
      <w:ins w:id="1219" w:author="1" w:date="2015-08-18T13:06:25Z">
        <w:r>
          <w:rPr>
            <w:rFonts w:hint="eastAsia" w:ascii="Times New Roman" w:hAnsi="Times New Roman" w:eastAsia="宋体" w:cs="Times New Roman"/>
            <w:sz w:val="20"/>
            <w:szCs w:val="20"/>
            <w:lang w:val="en-US" w:eastAsia="zh-CN"/>
          </w:rPr>
          <w:t xml:space="preserve">ach </w:t>
        </w:r>
      </w:ins>
      <w:ins w:id="1220" w:author="1" w:date="2015-08-18T13:06:27Z">
        <w:r>
          <w:rPr>
            <w:rFonts w:hint="eastAsia" w:ascii="Times New Roman" w:hAnsi="Times New Roman" w:eastAsia="宋体" w:cs="Times New Roman"/>
            <w:sz w:val="20"/>
            <w:szCs w:val="20"/>
            <w:lang w:val="en-US" w:eastAsia="zh-CN"/>
          </w:rPr>
          <w:t>lab</w:t>
        </w:r>
      </w:ins>
      <w:ins w:id="1221" w:author="1" w:date="2015-08-18T13:06:28Z">
        <w:r>
          <w:rPr>
            <w:rFonts w:hint="eastAsia" w:ascii="Times New Roman" w:hAnsi="Times New Roman" w:eastAsia="宋体" w:cs="Times New Roman"/>
            <w:sz w:val="20"/>
            <w:szCs w:val="20"/>
            <w:lang w:val="en-US" w:eastAsia="zh-CN"/>
          </w:rPr>
          <w:t xml:space="preserve">el </w:t>
        </w:r>
      </w:ins>
      <w:ins w:id="1222" w:author="1" w:date="2015-08-18T13:06:31Z">
        <w:r>
          <w:rPr>
            <w:rFonts w:hint="eastAsia" w:ascii="Times New Roman" w:hAnsi="Times New Roman" w:eastAsia="宋体" w:cs="Times New Roman"/>
            <w:sz w:val="20"/>
            <w:szCs w:val="20"/>
            <w:lang w:val="en-US" w:eastAsia="zh-CN"/>
          </w:rPr>
          <w:t xml:space="preserve">on </w:t>
        </w:r>
      </w:ins>
      <w:ins w:id="1223" w:author="1" w:date="2015-08-18T13:06:34Z">
        <w:r>
          <w:rPr>
            <w:rFonts w:hint="eastAsia" w:ascii="Times New Roman" w:hAnsi="Times New Roman" w:eastAsia="宋体" w:cs="Times New Roman"/>
            <w:sz w:val="20"/>
            <w:szCs w:val="20"/>
            <w:lang w:val="en-US" w:eastAsia="zh-CN"/>
          </w:rPr>
          <w:t>no</w:t>
        </w:r>
      </w:ins>
      <w:ins w:id="1224" w:author="1" w:date="2015-08-18T13:06:35Z">
        <w:r>
          <w:rPr>
            <w:rFonts w:hint="eastAsia" w:ascii="Times New Roman" w:hAnsi="Times New Roman" w:eastAsia="宋体" w:cs="Times New Roman"/>
            <w:sz w:val="20"/>
            <w:szCs w:val="20"/>
            <w:lang w:val="en-US" w:eastAsia="zh-CN"/>
          </w:rPr>
          <w:t>de</w:t>
        </w:r>
      </w:ins>
      <w:ins w:id="1225" w:author="1" w:date="2015-08-18T13:06:36Z">
        <w:r>
          <w:rPr>
            <w:rFonts w:hint="eastAsia" w:ascii="Times New Roman" w:hAnsi="Times New Roman" w:eastAsia="宋体" w:cs="Times New Roman"/>
            <w:sz w:val="20"/>
            <w:szCs w:val="20"/>
            <w:lang w:val="en-US" w:eastAsia="zh-CN"/>
          </w:rPr>
          <w:t xml:space="preserve">s </w:t>
        </w:r>
      </w:ins>
      <w:ins w:id="1226" w:author="1" w:date="2015-08-18T13:06:39Z">
        <w:r>
          <w:rPr>
            <w:rFonts w:hint="eastAsia" w:ascii="Times New Roman" w:hAnsi="Times New Roman" w:eastAsia="宋体" w:cs="Times New Roman"/>
            <w:sz w:val="20"/>
            <w:szCs w:val="20"/>
            <w:lang w:val="en-US" w:eastAsia="zh-CN"/>
          </w:rPr>
          <w:t>is</w:t>
        </w:r>
      </w:ins>
      <w:ins w:id="1227" w:author="1" w:date="2015-08-18T13:06:40Z">
        <w:r>
          <w:rPr>
            <w:rFonts w:hint="eastAsia" w:ascii="Times New Roman" w:hAnsi="Times New Roman" w:eastAsia="宋体" w:cs="Times New Roman"/>
            <w:sz w:val="20"/>
            <w:szCs w:val="20"/>
            <w:lang w:val="en-US" w:eastAsia="zh-CN"/>
          </w:rPr>
          <w:t xml:space="preserve"> th</w:t>
        </w:r>
      </w:ins>
      <w:ins w:id="1228" w:author="1" w:date="2015-08-18T13:06:41Z">
        <w:r>
          <w:rPr>
            <w:rFonts w:hint="eastAsia" w:ascii="Times New Roman" w:hAnsi="Times New Roman" w:eastAsia="宋体" w:cs="Times New Roman"/>
            <w:sz w:val="20"/>
            <w:szCs w:val="20"/>
            <w:lang w:val="en-US" w:eastAsia="zh-CN"/>
          </w:rPr>
          <w:t xml:space="preserve">e </w:t>
        </w:r>
      </w:ins>
      <w:ins w:id="1229" w:author="1" w:date="2015-08-18T13:07:07Z">
        <w:r>
          <w:rPr>
            <w:rFonts w:hint="eastAsia" w:ascii="Times New Roman" w:hAnsi="Times New Roman" w:eastAsia="宋体" w:cs="Times New Roman"/>
            <w:sz w:val="20"/>
            <w:szCs w:val="20"/>
            <w:lang w:val="en-US" w:eastAsia="zh-CN"/>
          </w:rPr>
          <w:t>id</w:t>
        </w:r>
      </w:ins>
      <w:ins w:id="1230" w:author="1" w:date="2015-08-18T13:07:08Z">
        <w:r>
          <w:rPr>
            <w:rFonts w:hint="eastAsia" w:ascii="Times New Roman" w:hAnsi="Times New Roman" w:eastAsia="宋体" w:cs="Times New Roman"/>
            <w:sz w:val="20"/>
            <w:szCs w:val="20"/>
            <w:lang w:val="en-US" w:eastAsia="zh-CN"/>
          </w:rPr>
          <w:t>entif</w:t>
        </w:r>
      </w:ins>
      <w:ins w:id="1231" w:author="1" w:date="2015-08-18T13:07:09Z">
        <w:r>
          <w:rPr>
            <w:rFonts w:hint="eastAsia" w:ascii="Times New Roman" w:hAnsi="Times New Roman" w:eastAsia="宋体" w:cs="Times New Roman"/>
            <w:sz w:val="20"/>
            <w:szCs w:val="20"/>
            <w:lang w:val="en-US" w:eastAsia="zh-CN"/>
          </w:rPr>
          <w:t>icati</w:t>
        </w:r>
      </w:ins>
      <w:ins w:id="1232" w:author="1" w:date="2015-08-18T13:07:10Z">
        <w:r>
          <w:rPr>
            <w:rFonts w:hint="eastAsia" w:ascii="Times New Roman" w:hAnsi="Times New Roman" w:eastAsia="宋体" w:cs="Times New Roman"/>
            <w:sz w:val="20"/>
            <w:szCs w:val="20"/>
            <w:lang w:val="en-US" w:eastAsia="zh-CN"/>
          </w:rPr>
          <w:t>on nu</w:t>
        </w:r>
      </w:ins>
      <w:ins w:id="1233" w:author="1" w:date="2015-08-18T13:07:11Z">
        <w:r>
          <w:rPr>
            <w:rFonts w:hint="eastAsia" w:ascii="Times New Roman" w:hAnsi="Times New Roman" w:eastAsia="宋体" w:cs="Times New Roman"/>
            <w:sz w:val="20"/>
            <w:szCs w:val="20"/>
            <w:lang w:val="en-US" w:eastAsia="zh-CN"/>
          </w:rPr>
          <w:t xml:space="preserve">mber </w:t>
        </w:r>
      </w:ins>
      <w:ins w:id="1234" w:author="1" w:date="2015-08-18T13:07:12Z">
        <w:r>
          <w:rPr>
            <w:rFonts w:hint="eastAsia" w:ascii="Times New Roman" w:hAnsi="Times New Roman" w:eastAsia="宋体" w:cs="Times New Roman"/>
            <w:sz w:val="20"/>
            <w:szCs w:val="20"/>
            <w:lang w:val="en-US" w:eastAsia="zh-CN"/>
          </w:rPr>
          <w:t>for t</w:t>
        </w:r>
      </w:ins>
      <w:ins w:id="1235" w:author="1" w:date="2015-08-18T13:07:13Z">
        <w:r>
          <w:rPr>
            <w:rFonts w:hint="eastAsia" w:ascii="Times New Roman" w:hAnsi="Times New Roman" w:eastAsia="宋体" w:cs="Times New Roman"/>
            <w:sz w:val="20"/>
            <w:szCs w:val="20"/>
            <w:lang w:val="en-US" w:eastAsia="zh-CN"/>
          </w:rPr>
          <w:t xml:space="preserve">he </w:t>
        </w:r>
      </w:ins>
      <w:ins w:id="1236" w:author="1" w:date="2015-08-18T13:07:14Z">
        <w:r>
          <w:rPr>
            <w:rFonts w:hint="eastAsia" w:ascii="Times New Roman" w:hAnsi="Times New Roman" w:eastAsia="宋体" w:cs="Times New Roman"/>
            <w:sz w:val="20"/>
            <w:szCs w:val="20"/>
            <w:lang w:val="en-US" w:eastAsia="zh-CN"/>
          </w:rPr>
          <w:t>mo</w:t>
        </w:r>
      </w:ins>
      <w:ins w:id="1237" w:author="1" w:date="2015-08-18T13:07:15Z">
        <w:r>
          <w:rPr>
            <w:rFonts w:hint="eastAsia" w:ascii="Times New Roman" w:hAnsi="Times New Roman" w:eastAsia="宋体" w:cs="Times New Roman"/>
            <w:sz w:val="20"/>
            <w:szCs w:val="20"/>
            <w:lang w:val="en-US" w:eastAsia="zh-CN"/>
          </w:rPr>
          <w:t>lecul</w:t>
        </w:r>
      </w:ins>
      <w:ins w:id="1238" w:author="1" w:date="2015-08-18T13:07:16Z">
        <w:r>
          <w:rPr>
            <w:rFonts w:hint="eastAsia" w:ascii="Times New Roman" w:hAnsi="Times New Roman" w:eastAsia="宋体" w:cs="Times New Roman"/>
            <w:sz w:val="20"/>
            <w:szCs w:val="20"/>
            <w:lang w:val="en-US" w:eastAsia="zh-CN"/>
          </w:rPr>
          <w:t>e</w:t>
        </w:r>
      </w:ins>
      <w:ins w:id="1239" w:author="1" w:date="2015-08-18T13:07:20Z">
        <w:r>
          <w:rPr>
            <w:rFonts w:hint="eastAsia" w:ascii="Times New Roman" w:hAnsi="Times New Roman" w:eastAsia="宋体" w:cs="Times New Roman"/>
            <w:sz w:val="20"/>
            <w:szCs w:val="20"/>
            <w:lang w:val="en-US" w:eastAsia="zh-CN"/>
          </w:rPr>
          <w:t>.</w:t>
        </w:r>
      </w:ins>
      <w:ins w:id="1240" w:author="1" w:date="2015-08-18T13:07:21Z">
        <w:r>
          <w:rPr>
            <w:rFonts w:hint="eastAsia" w:ascii="Times New Roman" w:hAnsi="Times New Roman" w:eastAsia="宋体" w:cs="Times New Roman"/>
            <w:sz w:val="20"/>
            <w:szCs w:val="20"/>
            <w:lang w:val="en-US" w:eastAsia="zh-CN"/>
          </w:rPr>
          <w:t xml:space="preserve"> </w:t>
        </w:r>
      </w:ins>
      <w:ins w:id="1241" w:author="1" w:date="2015-08-18T13:07:23Z">
        <w:r>
          <w:rPr>
            <w:rFonts w:hint="eastAsia" w:ascii="Times New Roman" w:hAnsi="Times New Roman" w:eastAsia="宋体" w:cs="Times New Roman"/>
            <w:sz w:val="20"/>
            <w:szCs w:val="20"/>
            <w:lang w:val="en-US" w:eastAsia="zh-CN"/>
          </w:rPr>
          <w:t>L</w:t>
        </w:r>
      </w:ins>
      <w:ins w:id="1242" w:author="1" w:date="2015-08-18T13:07:24Z">
        <w:r>
          <w:rPr>
            <w:rFonts w:hint="eastAsia" w:ascii="Times New Roman" w:hAnsi="Times New Roman" w:eastAsia="宋体" w:cs="Times New Roman"/>
            <w:sz w:val="20"/>
            <w:szCs w:val="20"/>
            <w:lang w:val="en-US" w:eastAsia="zh-CN"/>
          </w:rPr>
          <w:t>in</w:t>
        </w:r>
      </w:ins>
      <w:ins w:id="1243" w:author="1" w:date="2015-08-18T13:07:25Z">
        <w:r>
          <w:rPr>
            <w:rFonts w:hint="eastAsia" w:ascii="Times New Roman" w:hAnsi="Times New Roman" w:eastAsia="宋体" w:cs="Times New Roman"/>
            <w:sz w:val="20"/>
            <w:szCs w:val="20"/>
            <w:lang w:val="en-US" w:eastAsia="zh-CN"/>
          </w:rPr>
          <w:t>e</w:t>
        </w:r>
      </w:ins>
      <w:ins w:id="1244" w:author="1" w:date="2015-08-18T13:07:32Z">
        <w:r>
          <w:rPr>
            <w:rFonts w:hint="eastAsia" w:ascii="Times New Roman" w:hAnsi="Times New Roman" w:eastAsia="宋体" w:cs="Times New Roman"/>
            <w:sz w:val="20"/>
            <w:szCs w:val="20"/>
            <w:lang w:val="en-US" w:eastAsia="zh-CN"/>
          </w:rPr>
          <w:t xml:space="preserve">s </w:t>
        </w:r>
      </w:ins>
      <w:ins w:id="1245" w:author="1" w:date="2015-08-18T13:07:35Z">
        <w:r>
          <w:rPr>
            <w:rFonts w:hint="eastAsia" w:ascii="Times New Roman" w:hAnsi="Times New Roman" w:eastAsia="宋体" w:cs="Times New Roman"/>
            <w:sz w:val="20"/>
            <w:szCs w:val="20"/>
            <w:lang w:val="en-US" w:eastAsia="zh-CN"/>
          </w:rPr>
          <w:t>are</w:t>
        </w:r>
      </w:ins>
      <w:ins w:id="1246" w:author="1" w:date="2015-08-18T13:07:36Z">
        <w:r>
          <w:rPr>
            <w:rFonts w:hint="eastAsia" w:ascii="Times New Roman" w:hAnsi="Times New Roman" w:eastAsia="宋体" w:cs="Times New Roman"/>
            <w:sz w:val="20"/>
            <w:szCs w:val="20"/>
            <w:lang w:val="en-US" w:eastAsia="zh-CN"/>
          </w:rPr>
          <w:t xml:space="preserve"> </w:t>
        </w:r>
      </w:ins>
      <w:ins w:id="1247" w:author="1" w:date="2015-08-18T13:07:37Z">
        <w:r>
          <w:rPr>
            <w:rFonts w:hint="eastAsia" w:ascii="Times New Roman" w:hAnsi="Times New Roman" w:eastAsia="宋体" w:cs="Times New Roman"/>
            <w:sz w:val="20"/>
            <w:szCs w:val="20"/>
            <w:lang w:val="en-US" w:eastAsia="zh-CN"/>
          </w:rPr>
          <w:t>in</w:t>
        </w:r>
      </w:ins>
      <w:ins w:id="1248" w:author="1" w:date="2015-08-18T13:07:38Z">
        <w:r>
          <w:rPr>
            <w:rFonts w:hint="eastAsia" w:ascii="Times New Roman" w:hAnsi="Times New Roman" w:eastAsia="宋体" w:cs="Times New Roman"/>
            <w:sz w:val="20"/>
            <w:szCs w:val="20"/>
            <w:lang w:val="en-US" w:eastAsia="zh-CN"/>
          </w:rPr>
          <w:t>terac</w:t>
        </w:r>
      </w:ins>
      <w:ins w:id="1249" w:author="1" w:date="2015-08-18T13:07:39Z">
        <w:r>
          <w:rPr>
            <w:rFonts w:hint="eastAsia" w:ascii="Times New Roman" w:hAnsi="Times New Roman" w:eastAsia="宋体" w:cs="Times New Roman"/>
            <w:sz w:val="20"/>
            <w:szCs w:val="20"/>
            <w:lang w:val="en-US" w:eastAsia="zh-CN"/>
          </w:rPr>
          <w:t>tions</w:t>
        </w:r>
      </w:ins>
      <w:ins w:id="1250" w:author="1" w:date="2015-08-18T13:07:40Z">
        <w:r>
          <w:rPr>
            <w:rFonts w:hint="eastAsia" w:ascii="Times New Roman" w:hAnsi="Times New Roman" w:eastAsia="宋体" w:cs="Times New Roman"/>
            <w:sz w:val="20"/>
            <w:szCs w:val="20"/>
            <w:lang w:val="en-US" w:eastAsia="zh-CN"/>
          </w:rPr>
          <w:t xml:space="preserve"> bet</w:t>
        </w:r>
      </w:ins>
      <w:ins w:id="1251" w:author="1" w:date="2015-08-18T13:07:41Z">
        <w:r>
          <w:rPr>
            <w:rFonts w:hint="eastAsia" w:ascii="Times New Roman" w:hAnsi="Times New Roman" w:eastAsia="宋体" w:cs="Times New Roman"/>
            <w:sz w:val="20"/>
            <w:szCs w:val="20"/>
            <w:lang w:val="en-US" w:eastAsia="zh-CN"/>
          </w:rPr>
          <w:t>w</w:t>
        </w:r>
      </w:ins>
      <w:ins w:id="1252" w:author="1" w:date="2015-08-18T13:07:42Z">
        <w:r>
          <w:rPr>
            <w:rFonts w:hint="eastAsia" w:ascii="Times New Roman" w:hAnsi="Times New Roman" w:eastAsia="宋体" w:cs="Times New Roman"/>
            <w:sz w:val="20"/>
            <w:szCs w:val="20"/>
            <w:lang w:val="en-US" w:eastAsia="zh-CN"/>
          </w:rPr>
          <w:t>ee</w:t>
        </w:r>
      </w:ins>
      <w:ins w:id="1253" w:author="1" w:date="2015-08-18T13:07:43Z">
        <w:r>
          <w:rPr>
            <w:rFonts w:hint="eastAsia" w:ascii="Times New Roman" w:hAnsi="Times New Roman" w:eastAsia="宋体" w:cs="Times New Roman"/>
            <w:sz w:val="20"/>
            <w:szCs w:val="20"/>
            <w:lang w:val="en-US" w:eastAsia="zh-CN"/>
          </w:rPr>
          <w:t xml:space="preserve">n </w:t>
        </w:r>
      </w:ins>
      <w:ins w:id="1254" w:author="1" w:date="2015-08-18T13:07:44Z">
        <w:r>
          <w:rPr>
            <w:rFonts w:hint="eastAsia" w:ascii="Times New Roman" w:hAnsi="Times New Roman" w:eastAsia="宋体" w:cs="Times New Roman"/>
            <w:sz w:val="20"/>
            <w:szCs w:val="20"/>
            <w:lang w:val="en-US" w:eastAsia="zh-CN"/>
          </w:rPr>
          <w:t>drug</w:t>
        </w:r>
      </w:ins>
      <w:ins w:id="1255" w:author="1" w:date="2015-08-18T13:07:45Z">
        <w:r>
          <w:rPr>
            <w:rFonts w:hint="eastAsia" w:ascii="Times New Roman" w:hAnsi="Times New Roman" w:eastAsia="宋体" w:cs="Times New Roman"/>
            <w:sz w:val="20"/>
            <w:szCs w:val="20"/>
            <w:lang w:val="en-US" w:eastAsia="zh-CN"/>
          </w:rPr>
          <w:t>s</w:t>
        </w:r>
      </w:ins>
      <w:ins w:id="1256" w:author="1" w:date="2015-08-18T13:07:46Z">
        <w:r>
          <w:rPr>
            <w:rFonts w:hint="eastAsia" w:ascii="Times New Roman" w:hAnsi="Times New Roman" w:eastAsia="宋体" w:cs="Times New Roman"/>
            <w:sz w:val="20"/>
            <w:szCs w:val="20"/>
            <w:lang w:val="en-US" w:eastAsia="zh-CN"/>
          </w:rPr>
          <w:t xml:space="preserve"> and </w:t>
        </w:r>
      </w:ins>
      <w:ins w:id="1257" w:author="1" w:date="2015-08-18T13:07:47Z">
        <w:r>
          <w:rPr>
            <w:rFonts w:hint="eastAsia" w:ascii="Times New Roman" w:hAnsi="Times New Roman" w:eastAsia="宋体" w:cs="Times New Roman"/>
            <w:sz w:val="20"/>
            <w:szCs w:val="20"/>
            <w:lang w:val="en-US" w:eastAsia="zh-CN"/>
          </w:rPr>
          <w:t>prot</w:t>
        </w:r>
      </w:ins>
      <w:ins w:id="1258" w:author="1" w:date="2015-08-18T13:07:48Z">
        <w:r>
          <w:rPr>
            <w:rFonts w:hint="eastAsia" w:ascii="Times New Roman" w:hAnsi="Times New Roman" w:eastAsia="宋体" w:cs="Times New Roman"/>
            <w:sz w:val="20"/>
            <w:szCs w:val="20"/>
            <w:lang w:val="en-US" w:eastAsia="zh-CN"/>
          </w:rPr>
          <w:t>eins</w:t>
        </w:r>
      </w:ins>
      <w:ins w:id="1259" w:author="1" w:date="2015-08-18T13:07:49Z">
        <w:r>
          <w:rPr>
            <w:rFonts w:hint="eastAsia" w:ascii="Times New Roman" w:hAnsi="Times New Roman" w:eastAsia="宋体" w:cs="Times New Roman"/>
            <w:sz w:val="20"/>
            <w:szCs w:val="20"/>
            <w:lang w:val="en-US" w:eastAsia="zh-CN"/>
          </w:rPr>
          <w:t xml:space="preserve"> and </w:t>
        </w:r>
      </w:ins>
      <w:ins w:id="1260" w:author="1" w:date="2015-08-18T13:07:50Z">
        <w:r>
          <w:rPr>
            <w:rFonts w:hint="eastAsia" w:ascii="Times New Roman" w:hAnsi="Times New Roman" w:eastAsia="宋体" w:cs="Times New Roman"/>
            <w:sz w:val="20"/>
            <w:szCs w:val="20"/>
            <w:lang w:val="en-US" w:eastAsia="zh-CN"/>
          </w:rPr>
          <w:t>th</w:t>
        </w:r>
      </w:ins>
      <w:ins w:id="1261" w:author="1" w:date="2015-08-18T13:07:52Z">
        <w:r>
          <w:rPr>
            <w:rFonts w:hint="eastAsia" w:ascii="Times New Roman" w:hAnsi="Times New Roman" w:eastAsia="宋体" w:cs="Times New Roman"/>
            <w:sz w:val="20"/>
            <w:szCs w:val="20"/>
            <w:lang w:val="en-US" w:eastAsia="zh-CN"/>
          </w:rPr>
          <w:t xml:space="preserve">eir </w:t>
        </w:r>
      </w:ins>
      <w:ins w:id="1262" w:author="1" w:date="2015-08-18T13:07:53Z">
        <w:r>
          <w:rPr>
            <w:rFonts w:hint="eastAsia" w:ascii="Times New Roman" w:hAnsi="Times New Roman" w:eastAsia="宋体" w:cs="Times New Roman"/>
            <w:sz w:val="20"/>
            <w:szCs w:val="20"/>
            <w:lang w:val="en-US" w:eastAsia="zh-CN"/>
          </w:rPr>
          <w:t>wi</w:t>
        </w:r>
      </w:ins>
      <w:ins w:id="1263" w:author="1" w:date="2015-08-18T13:07:54Z">
        <w:r>
          <w:rPr>
            <w:rFonts w:hint="eastAsia" w:ascii="Times New Roman" w:hAnsi="Times New Roman" w:eastAsia="宋体" w:cs="Times New Roman"/>
            <w:sz w:val="20"/>
            <w:szCs w:val="20"/>
            <w:lang w:val="en-US" w:eastAsia="zh-CN"/>
          </w:rPr>
          <w:t>d</w:t>
        </w:r>
      </w:ins>
      <w:ins w:id="1264" w:author="1" w:date="2015-08-18T13:07:55Z">
        <w:r>
          <w:rPr>
            <w:rFonts w:hint="eastAsia" w:ascii="Times New Roman" w:hAnsi="Times New Roman" w:eastAsia="宋体" w:cs="Times New Roman"/>
            <w:sz w:val="20"/>
            <w:szCs w:val="20"/>
            <w:lang w:val="en-US" w:eastAsia="zh-CN"/>
          </w:rPr>
          <w:t>th</w:t>
        </w:r>
      </w:ins>
      <w:ins w:id="1265" w:author="1" w:date="2015-08-18T13:07:58Z">
        <w:r>
          <w:rPr>
            <w:rFonts w:hint="eastAsia" w:ascii="Times New Roman" w:hAnsi="Times New Roman" w:eastAsia="宋体" w:cs="Times New Roman"/>
            <w:sz w:val="20"/>
            <w:szCs w:val="20"/>
            <w:lang w:val="en-US" w:eastAsia="zh-CN"/>
          </w:rPr>
          <w:t>s</w:t>
        </w:r>
      </w:ins>
      <w:ins w:id="1266" w:author="1" w:date="2015-08-18T13:07:59Z">
        <w:r>
          <w:rPr>
            <w:rFonts w:hint="eastAsia" w:ascii="Times New Roman" w:hAnsi="Times New Roman" w:eastAsia="宋体" w:cs="Times New Roman"/>
            <w:sz w:val="20"/>
            <w:szCs w:val="20"/>
            <w:lang w:val="en-US" w:eastAsia="zh-CN"/>
          </w:rPr>
          <w:t xml:space="preserve"> w</w:t>
        </w:r>
      </w:ins>
      <w:ins w:id="1267" w:author="1" w:date="2015-08-18T13:08:00Z">
        <w:r>
          <w:rPr>
            <w:rFonts w:hint="eastAsia" w:ascii="Times New Roman" w:hAnsi="Times New Roman" w:eastAsia="宋体" w:cs="Times New Roman"/>
            <w:sz w:val="20"/>
            <w:szCs w:val="20"/>
            <w:lang w:val="en-US" w:eastAsia="zh-CN"/>
          </w:rPr>
          <w:t>e</w:t>
        </w:r>
      </w:ins>
      <w:ins w:id="1268" w:author="1" w:date="2015-08-18T13:08:01Z">
        <w:r>
          <w:rPr>
            <w:rFonts w:hint="eastAsia" w:ascii="Times New Roman" w:hAnsi="Times New Roman" w:eastAsia="宋体" w:cs="Times New Roman"/>
            <w:sz w:val="20"/>
            <w:szCs w:val="20"/>
            <w:lang w:val="en-US" w:eastAsia="zh-CN"/>
          </w:rPr>
          <w:t xml:space="preserve">re </w:t>
        </w:r>
      </w:ins>
      <w:ins w:id="1269" w:author="1" w:date="2015-08-18T13:08:02Z">
        <w:r>
          <w:rPr>
            <w:rFonts w:hint="eastAsia" w:ascii="Times New Roman" w:hAnsi="Times New Roman" w:eastAsia="宋体" w:cs="Times New Roman"/>
            <w:sz w:val="20"/>
            <w:szCs w:val="20"/>
            <w:lang w:val="en-US" w:eastAsia="zh-CN"/>
          </w:rPr>
          <w:t>defi</w:t>
        </w:r>
      </w:ins>
      <w:ins w:id="1270" w:author="1" w:date="2015-08-18T13:08:03Z">
        <w:r>
          <w:rPr>
            <w:rFonts w:hint="eastAsia" w:ascii="Times New Roman" w:hAnsi="Times New Roman" w:eastAsia="宋体" w:cs="Times New Roman"/>
            <w:sz w:val="20"/>
            <w:szCs w:val="20"/>
            <w:lang w:val="en-US" w:eastAsia="zh-CN"/>
          </w:rPr>
          <w:t>n</w:t>
        </w:r>
      </w:ins>
      <w:ins w:id="1271" w:author="1" w:date="2015-08-18T13:08:04Z">
        <w:r>
          <w:rPr>
            <w:rFonts w:hint="eastAsia" w:ascii="Times New Roman" w:hAnsi="Times New Roman" w:eastAsia="宋体" w:cs="Times New Roman"/>
            <w:sz w:val="20"/>
            <w:szCs w:val="20"/>
            <w:lang w:val="en-US" w:eastAsia="zh-CN"/>
          </w:rPr>
          <w:t>ed f</w:t>
        </w:r>
      </w:ins>
      <w:ins w:id="1272" w:author="1" w:date="2015-08-18T13:08:05Z">
        <w:r>
          <w:rPr>
            <w:rFonts w:hint="eastAsia" w:ascii="Times New Roman" w:hAnsi="Times New Roman" w:eastAsia="宋体" w:cs="Times New Roman"/>
            <w:sz w:val="20"/>
            <w:szCs w:val="20"/>
            <w:lang w:val="en-US" w:eastAsia="zh-CN"/>
          </w:rPr>
          <w:t xml:space="preserve">rom </w:t>
        </w:r>
      </w:ins>
      <w:ins w:id="1273" w:author="1" w:date="2015-08-18T13:08:41Z">
        <w:r>
          <w:rPr>
            <w:rFonts w:hint="eastAsia" w:ascii="Times New Roman" w:hAnsi="Times New Roman" w:eastAsia="宋体" w:cs="Times New Roman"/>
            <w:sz w:val="20"/>
            <w:szCs w:val="20"/>
            <w:lang w:val="en-US" w:eastAsia="zh-CN"/>
          </w:rPr>
          <w:t>l</w:t>
        </w:r>
      </w:ins>
      <w:ins w:id="1274" w:author="1" w:date="2015-08-18T13:08:42Z">
        <w:r>
          <w:rPr>
            <w:rFonts w:hint="eastAsia" w:ascii="Times New Roman" w:hAnsi="Times New Roman" w:eastAsia="宋体" w:cs="Times New Roman"/>
            <w:sz w:val="20"/>
            <w:szCs w:val="20"/>
            <w:lang w:val="en-US" w:eastAsia="zh-CN"/>
          </w:rPr>
          <w:t xml:space="preserve">evel </w:t>
        </w:r>
      </w:ins>
      <w:ins w:id="1275" w:author="1" w:date="2015-08-18T13:08:43Z">
        <w:r>
          <w:rPr>
            <w:rFonts w:hint="eastAsia" w:ascii="Times New Roman" w:hAnsi="Times New Roman" w:eastAsia="宋体" w:cs="Times New Roman"/>
            <w:sz w:val="20"/>
            <w:szCs w:val="20"/>
            <w:lang w:val="en-US" w:eastAsia="zh-CN"/>
          </w:rPr>
          <w:t xml:space="preserve">of </w:t>
        </w:r>
      </w:ins>
      <w:ins w:id="1276" w:author="1" w:date="2015-08-18T13:08:44Z">
        <w:r>
          <w:rPr>
            <w:rFonts w:hint="eastAsia" w:ascii="Times New Roman" w:hAnsi="Times New Roman" w:eastAsia="宋体" w:cs="Times New Roman"/>
            <w:sz w:val="20"/>
            <w:szCs w:val="20"/>
            <w:lang w:val="en-US" w:eastAsia="zh-CN"/>
          </w:rPr>
          <w:t>ass</w:t>
        </w:r>
      </w:ins>
      <w:ins w:id="1277" w:author="1" w:date="2015-08-18T13:08:45Z">
        <w:r>
          <w:rPr>
            <w:rFonts w:hint="eastAsia" w:ascii="Times New Roman" w:hAnsi="Times New Roman" w:eastAsia="宋体" w:cs="Times New Roman"/>
            <w:sz w:val="20"/>
            <w:szCs w:val="20"/>
            <w:lang w:val="en-US" w:eastAsia="zh-CN"/>
          </w:rPr>
          <w:t>ocia</w:t>
        </w:r>
      </w:ins>
      <w:ins w:id="1278" w:author="1" w:date="2015-08-18T13:08:46Z">
        <w:r>
          <w:rPr>
            <w:rFonts w:hint="eastAsia" w:ascii="Times New Roman" w:hAnsi="Times New Roman" w:eastAsia="宋体" w:cs="Times New Roman"/>
            <w:sz w:val="20"/>
            <w:szCs w:val="20"/>
            <w:lang w:val="en-US" w:eastAsia="zh-CN"/>
          </w:rPr>
          <w:t xml:space="preserve">tion </w:t>
        </w:r>
      </w:ins>
      <w:ins w:id="1279" w:author="1" w:date="2015-08-18T13:08:47Z">
        <w:r>
          <w:rPr>
            <w:rFonts w:hint="eastAsia" w:ascii="Times New Roman" w:hAnsi="Times New Roman" w:eastAsia="宋体" w:cs="Times New Roman"/>
            <w:sz w:val="20"/>
            <w:szCs w:val="20"/>
            <w:lang w:val="en-US" w:eastAsia="zh-CN"/>
          </w:rPr>
          <w:t>bet</w:t>
        </w:r>
      </w:ins>
      <w:ins w:id="1280" w:author="1" w:date="2015-08-18T13:08:48Z">
        <w:r>
          <w:rPr>
            <w:rFonts w:hint="eastAsia" w:ascii="Times New Roman" w:hAnsi="Times New Roman" w:eastAsia="宋体" w:cs="Times New Roman"/>
            <w:sz w:val="20"/>
            <w:szCs w:val="20"/>
            <w:lang w:val="en-US" w:eastAsia="zh-CN"/>
          </w:rPr>
          <w:t>wee</w:t>
        </w:r>
      </w:ins>
      <w:ins w:id="1281" w:author="1" w:date="2015-08-18T13:08:49Z">
        <w:r>
          <w:rPr>
            <w:rFonts w:hint="eastAsia" w:ascii="Times New Roman" w:hAnsi="Times New Roman" w:eastAsia="宋体" w:cs="Times New Roman"/>
            <w:sz w:val="20"/>
            <w:szCs w:val="20"/>
            <w:lang w:val="en-US" w:eastAsia="zh-CN"/>
          </w:rPr>
          <w:t xml:space="preserve">n </w:t>
        </w:r>
      </w:ins>
      <w:ins w:id="1282" w:author="1" w:date="2015-08-18T13:08:50Z">
        <w:r>
          <w:rPr>
            <w:rFonts w:hint="eastAsia" w:ascii="Times New Roman" w:hAnsi="Times New Roman" w:eastAsia="宋体" w:cs="Times New Roman"/>
            <w:sz w:val="20"/>
            <w:szCs w:val="20"/>
            <w:lang w:val="en-US" w:eastAsia="zh-CN"/>
          </w:rPr>
          <w:t>mole</w:t>
        </w:r>
      </w:ins>
      <w:ins w:id="1283" w:author="1" w:date="2015-08-18T13:08:51Z">
        <w:r>
          <w:rPr>
            <w:rFonts w:hint="eastAsia" w:ascii="Times New Roman" w:hAnsi="Times New Roman" w:eastAsia="宋体" w:cs="Times New Roman"/>
            <w:sz w:val="20"/>
            <w:szCs w:val="20"/>
            <w:lang w:val="en-US" w:eastAsia="zh-CN"/>
          </w:rPr>
          <w:t>cul</w:t>
        </w:r>
      </w:ins>
      <w:ins w:id="1284" w:author="1" w:date="2015-08-18T13:08:54Z">
        <w:r>
          <w:rPr>
            <w:rFonts w:hint="eastAsia" w:ascii="Times New Roman" w:hAnsi="Times New Roman" w:eastAsia="宋体" w:cs="Times New Roman"/>
            <w:sz w:val="20"/>
            <w:szCs w:val="20"/>
            <w:lang w:val="en-US" w:eastAsia="zh-CN"/>
          </w:rPr>
          <w:t>es</w:t>
        </w:r>
      </w:ins>
      <w:ins w:id="1285" w:author="1" w:date="2015-08-18T13:08:55Z">
        <w:r>
          <w:rPr>
            <w:rFonts w:hint="eastAsia" w:ascii="Times New Roman" w:hAnsi="Times New Roman" w:eastAsia="宋体" w:cs="Times New Roman"/>
            <w:sz w:val="20"/>
            <w:szCs w:val="20"/>
            <w:lang w:val="en-US" w:eastAsia="zh-CN"/>
          </w:rPr>
          <w:t xml:space="preserve"> whi</w:t>
        </w:r>
      </w:ins>
      <w:ins w:id="1286" w:author="1" w:date="2015-08-18T13:08:56Z">
        <w:r>
          <w:rPr>
            <w:rFonts w:hint="eastAsia" w:ascii="Times New Roman" w:hAnsi="Times New Roman" w:eastAsia="宋体" w:cs="Times New Roman"/>
            <w:sz w:val="20"/>
            <w:szCs w:val="20"/>
            <w:lang w:val="en-US" w:eastAsia="zh-CN"/>
          </w:rPr>
          <w:t xml:space="preserve">ch </w:t>
        </w:r>
      </w:ins>
      <w:ins w:id="1287" w:author="1" w:date="2015-08-18T13:08:57Z">
        <w:r>
          <w:rPr>
            <w:rFonts w:hint="eastAsia" w:ascii="Times New Roman" w:hAnsi="Times New Roman" w:eastAsia="宋体" w:cs="Times New Roman"/>
            <w:sz w:val="20"/>
            <w:szCs w:val="20"/>
            <w:lang w:val="en-US" w:eastAsia="zh-CN"/>
          </w:rPr>
          <w:t xml:space="preserve">are </w:t>
        </w:r>
      </w:ins>
      <w:ins w:id="1288" w:author="1" w:date="2015-08-18T13:08:59Z">
        <w:r>
          <w:rPr>
            <w:rFonts w:hint="eastAsia" w:ascii="Times New Roman" w:hAnsi="Times New Roman" w:eastAsia="宋体" w:cs="Times New Roman"/>
            <w:sz w:val="20"/>
            <w:szCs w:val="20"/>
            <w:lang w:val="en-US" w:eastAsia="zh-CN"/>
          </w:rPr>
          <w:t>labe</w:t>
        </w:r>
      </w:ins>
      <w:ins w:id="1289" w:author="1" w:date="2015-08-18T13:09:00Z">
        <w:r>
          <w:rPr>
            <w:rFonts w:hint="eastAsia" w:ascii="Times New Roman" w:hAnsi="Times New Roman" w:eastAsia="宋体" w:cs="Times New Roman"/>
            <w:sz w:val="20"/>
            <w:szCs w:val="20"/>
            <w:lang w:val="en-US" w:eastAsia="zh-CN"/>
          </w:rPr>
          <w:t>led</w:t>
        </w:r>
      </w:ins>
      <w:ins w:id="1290" w:author="1" w:date="2015-08-18T13:09:01Z">
        <w:r>
          <w:rPr>
            <w:rFonts w:hint="eastAsia" w:ascii="Times New Roman" w:hAnsi="Times New Roman" w:eastAsia="宋体" w:cs="Times New Roman"/>
            <w:sz w:val="20"/>
            <w:szCs w:val="20"/>
            <w:lang w:val="en-US" w:eastAsia="zh-CN"/>
          </w:rPr>
          <w:t xml:space="preserve"> </w:t>
        </w:r>
      </w:ins>
      <w:ins w:id="1291" w:author="1" w:date="2015-08-18T13:09:03Z">
        <w:r>
          <w:rPr>
            <w:rFonts w:hint="eastAsia" w:ascii="Times New Roman" w:hAnsi="Times New Roman" w:eastAsia="宋体" w:cs="Times New Roman"/>
            <w:sz w:val="20"/>
            <w:szCs w:val="20"/>
            <w:lang w:val="en-US" w:eastAsia="zh-CN"/>
          </w:rPr>
          <w:t>as</w:t>
        </w:r>
      </w:ins>
      <w:ins w:id="1292" w:author="1" w:date="2015-08-18T13:09:04Z">
        <w:r>
          <w:rPr>
            <w:rFonts w:hint="eastAsia" w:ascii="Times New Roman" w:hAnsi="Times New Roman" w:eastAsia="宋体" w:cs="Times New Roman"/>
            <w:sz w:val="20"/>
            <w:szCs w:val="20"/>
            <w:lang w:val="en-US" w:eastAsia="zh-CN"/>
          </w:rPr>
          <w:t xml:space="preserve"> nu</w:t>
        </w:r>
      </w:ins>
      <w:ins w:id="1293" w:author="1" w:date="2015-08-18T13:09:05Z">
        <w:r>
          <w:rPr>
            <w:rFonts w:hint="eastAsia" w:ascii="Times New Roman" w:hAnsi="Times New Roman" w:eastAsia="宋体" w:cs="Times New Roman"/>
            <w:sz w:val="20"/>
            <w:szCs w:val="20"/>
            <w:lang w:val="en-US" w:eastAsia="zh-CN"/>
          </w:rPr>
          <w:t xml:space="preserve">mbers </w:t>
        </w:r>
      </w:ins>
      <w:ins w:id="1294" w:author="1" w:date="2015-08-18T13:09:06Z">
        <w:r>
          <w:rPr>
            <w:rFonts w:hint="eastAsia" w:ascii="Times New Roman" w:hAnsi="Times New Roman" w:eastAsia="宋体" w:cs="Times New Roman"/>
            <w:sz w:val="20"/>
            <w:szCs w:val="20"/>
            <w:lang w:val="en-US" w:eastAsia="zh-CN"/>
          </w:rPr>
          <w:t xml:space="preserve">on </w:t>
        </w:r>
      </w:ins>
      <w:ins w:id="1295" w:author="1" w:date="2015-08-18T13:09:07Z">
        <w:r>
          <w:rPr>
            <w:rFonts w:hint="eastAsia" w:ascii="Times New Roman" w:hAnsi="Times New Roman" w:eastAsia="宋体" w:cs="Times New Roman"/>
            <w:sz w:val="20"/>
            <w:szCs w:val="20"/>
            <w:lang w:val="en-US" w:eastAsia="zh-CN"/>
          </w:rPr>
          <w:t>lin</w:t>
        </w:r>
      </w:ins>
      <w:ins w:id="1296" w:author="1" w:date="2015-08-18T13:09:08Z">
        <w:r>
          <w:rPr>
            <w:rFonts w:hint="eastAsia" w:ascii="Times New Roman" w:hAnsi="Times New Roman" w:eastAsia="宋体" w:cs="Times New Roman"/>
            <w:sz w:val="20"/>
            <w:szCs w:val="20"/>
            <w:lang w:val="en-US" w:eastAsia="zh-CN"/>
          </w:rPr>
          <w:t>es</w:t>
        </w:r>
      </w:ins>
      <w:ins w:id="1297" w:author="1" w:date="2015-08-18T13:09:11Z">
        <w:r>
          <w:rPr>
            <w:rFonts w:hint="eastAsia" w:ascii="Times New Roman" w:hAnsi="Times New Roman" w:eastAsia="宋体" w:cs="Times New Roman"/>
            <w:sz w:val="20"/>
            <w:szCs w:val="20"/>
            <w:lang w:val="en-US" w:eastAsia="zh-CN"/>
          </w:rPr>
          <w:t>.</w:t>
        </w:r>
      </w:ins>
      <w:ins w:id="1298" w:author="1" w:date="2015-08-18T13:09:13Z">
        <w:r>
          <w:rPr>
            <w:rFonts w:hint="eastAsia" w:ascii="Times New Roman" w:hAnsi="Times New Roman" w:eastAsia="宋体" w:cs="Times New Roman"/>
            <w:sz w:val="20"/>
            <w:szCs w:val="20"/>
            <w:lang w:val="en-US" w:eastAsia="zh-CN"/>
          </w:rPr>
          <w:t xml:space="preserve"> T</w:t>
        </w:r>
      </w:ins>
      <w:ins w:id="1299" w:author="1" w:date="2015-08-18T13:09:15Z">
        <w:r>
          <w:rPr>
            <w:rFonts w:hint="eastAsia" w:ascii="Times New Roman" w:hAnsi="Times New Roman" w:eastAsia="宋体" w:cs="Times New Roman"/>
            <w:sz w:val="20"/>
            <w:szCs w:val="20"/>
            <w:lang w:val="en-US" w:eastAsia="zh-CN"/>
          </w:rPr>
          <w:t>he b</w:t>
        </w:r>
      </w:ins>
      <w:ins w:id="1300" w:author="1" w:date="2015-08-18T13:09:16Z">
        <w:r>
          <w:rPr>
            <w:rFonts w:hint="eastAsia" w:ascii="Times New Roman" w:hAnsi="Times New Roman" w:eastAsia="宋体" w:cs="Times New Roman"/>
            <w:sz w:val="20"/>
            <w:szCs w:val="20"/>
            <w:lang w:val="en-US" w:eastAsia="zh-CN"/>
          </w:rPr>
          <w:t>lue</w:t>
        </w:r>
      </w:ins>
      <w:ins w:id="1301" w:author="1" w:date="2015-08-18T13:09:17Z">
        <w:r>
          <w:rPr>
            <w:rFonts w:hint="eastAsia" w:ascii="Times New Roman" w:hAnsi="Times New Roman" w:eastAsia="宋体" w:cs="Times New Roman"/>
            <w:sz w:val="20"/>
            <w:szCs w:val="20"/>
            <w:lang w:val="en-US" w:eastAsia="zh-CN"/>
          </w:rPr>
          <w:t xml:space="preserve"> </w:t>
        </w:r>
      </w:ins>
      <w:ins w:id="1302" w:author="1" w:date="2015-08-18T13:09:18Z">
        <w:r>
          <w:rPr>
            <w:rFonts w:hint="eastAsia" w:ascii="Times New Roman" w:hAnsi="Times New Roman" w:eastAsia="宋体" w:cs="Times New Roman"/>
            <w:sz w:val="20"/>
            <w:szCs w:val="20"/>
            <w:lang w:val="en-US" w:eastAsia="zh-CN"/>
          </w:rPr>
          <w:t>line</w:t>
        </w:r>
      </w:ins>
      <w:ins w:id="1303" w:author="1" w:date="2015-08-18T13:09:19Z">
        <w:r>
          <w:rPr>
            <w:rFonts w:hint="eastAsia" w:ascii="Times New Roman" w:hAnsi="Times New Roman" w:eastAsia="宋体" w:cs="Times New Roman"/>
            <w:sz w:val="20"/>
            <w:szCs w:val="20"/>
            <w:lang w:val="en-US" w:eastAsia="zh-CN"/>
          </w:rPr>
          <w:t>s rep</w:t>
        </w:r>
      </w:ins>
      <w:ins w:id="1304" w:author="1" w:date="2015-08-18T13:09:20Z">
        <w:r>
          <w:rPr>
            <w:rFonts w:hint="eastAsia" w:ascii="Times New Roman" w:hAnsi="Times New Roman" w:eastAsia="宋体" w:cs="Times New Roman"/>
            <w:sz w:val="20"/>
            <w:szCs w:val="20"/>
            <w:lang w:val="en-US" w:eastAsia="zh-CN"/>
          </w:rPr>
          <w:t>rese</w:t>
        </w:r>
      </w:ins>
      <w:ins w:id="1305" w:author="1" w:date="2015-08-18T13:09:21Z">
        <w:r>
          <w:rPr>
            <w:rFonts w:hint="eastAsia" w:ascii="Times New Roman" w:hAnsi="Times New Roman" w:eastAsia="宋体" w:cs="Times New Roman"/>
            <w:sz w:val="20"/>
            <w:szCs w:val="20"/>
            <w:lang w:val="en-US" w:eastAsia="zh-CN"/>
          </w:rPr>
          <w:t>nt</w:t>
        </w:r>
      </w:ins>
      <w:ins w:id="1306" w:author="1" w:date="2015-08-18T13:09:25Z">
        <w:r>
          <w:rPr>
            <w:rFonts w:hint="eastAsia" w:ascii="Times New Roman" w:hAnsi="Times New Roman" w:eastAsia="宋体" w:cs="Times New Roman"/>
            <w:sz w:val="20"/>
            <w:szCs w:val="20"/>
            <w:lang w:val="en-US" w:eastAsia="zh-CN"/>
          </w:rPr>
          <w:t xml:space="preserve"> the</w:t>
        </w:r>
      </w:ins>
      <w:ins w:id="1307" w:author="1" w:date="2015-08-18T13:09:26Z">
        <w:r>
          <w:rPr>
            <w:rFonts w:hint="eastAsia" w:ascii="Times New Roman" w:hAnsi="Times New Roman" w:eastAsia="宋体" w:cs="Times New Roman"/>
            <w:sz w:val="20"/>
            <w:szCs w:val="20"/>
            <w:lang w:val="en-US" w:eastAsia="zh-CN"/>
          </w:rPr>
          <w:t xml:space="preserve"> </w:t>
        </w:r>
      </w:ins>
      <w:ins w:id="1308" w:author="1" w:date="2015-08-18T13:09:29Z">
        <w:r>
          <w:rPr>
            <w:rFonts w:hint="eastAsia" w:ascii="Times New Roman" w:hAnsi="Times New Roman" w:eastAsia="宋体" w:cs="Times New Roman"/>
            <w:sz w:val="20"/>
            <w:szCs w:val="20"/>
            <w:lang w:val="en-US" w:eastAsia="zh-CN"/>
          </w:rPr>
          <w:t>pat</w:t>
        </w:r>
      </w:ins>
      <w:ins w:id="1309" w:author="1" w:date="2015-08-18T13:09:30Z">
        <w:r>
          <w:rPr>
            <w:rFonts w:hint="eastAsia" w:ascii="Times New Roman" w:hAnsi="Times New Roman" w:eastAsia="宋体" w:cs="Times New Roman"/>
            <w:sz w:val="20"/>
            <w:szCs w:val="20"/>
            <w:lang w:val="en-US" w:eastAsia="zh-CN"/>
          </w:rPr>
          <w:t xml:space="preserve">h </w:t>
        </w:r>
      </w:ins>
      <w:ins w:id="1310" w:author="1" w:date="2015-08-18T13:09:37Z">
        <w:r>
          <w:rPr>
            <w:rFonts w:hint="eastAsia" w:ascii="Times New Roman" w:hAnsi="Times New Roman" w:eastAsia="宋体" w:cs="Times New Roman"/>
            <w:sz w:val="20"/>
            <w:szCs w:val="20"/>
            <w:lang w:val="en-US" w:eastAsia="zh-CN"/>
          </w:rPr>
          <w:t>that</w:t>
        </w:r>
      </w:ins>
      <w:ins w:id="1311" w:author="1" w:date="2015-08-18T13:09:38Z">
        <w:r>
          <w:rPr>
            <w:rFonts w:hint="eastAsia" w:ascii="Times New Roman" w:hAnsi="Times New Roman" w:eastAsia="宋体" w:cs="Times New Roman"/>
            <w:sz w:val="20"/>
            <w:szCs w:val="20"/>
            <w:lang w:val="en-US" w:eastAsia="zh-CN"/>
          </w:rPr>
          <w:t xml:space="preserve"> </w:t>
        </w:r>
      </w:ins>
      <w:ins w:id="1312" w:author="1" w:date="2015-08-18T13:09:39Z">
        <w:r>
          <w:rPr>
            <w:rFonts w:hint="eastAsia" w:ascii="Times New Roman" w:hAnsi="Times New Roman" w:eastAsia="宋体" w:cs="Times New Roman"/>
            <w:sz w:val="20"/>
            <w:szCs w:val="20"/>
            <w:lang w:val="en-US" w:eastAsia="zh-CN"/>
          </w:rPr>
          <w:t>MA</w:t>
        </w:r>
      </w:ins>
      <w:ins w:id="1313" w:author="1" w:date="2015-08-18T13:09:40Z">
        <w:r>
          <w:rPr>
            <w:rFonts w:hint="eastAsia" w:ascii="Times New Roman" w:hAnsi="Times New Roman" w:eastAsia="宋体" w:cs="Times New Roman"/>
            <w:sz w:val="20"/>
            <w:szCs w:val="20"/>
            <w:lang w:val="en-US" w:eastAsia="zh-CN"/>
          </w:rPr>
          <w:t>XI</w:t>
        </w:r>
      </w:ins>
      <w:ins w:id="1314" w:author="1" w:date="2015-08-18T13:09:41Z">
        <w:r>
          <w:rPr>
            <w:rFonts w:hint="eastAsia" w:ascii="Times New Roman" w:hAnsi="Times New Roman" w:eastAsia="宋体" w:cs="Times New Roman"/>
            <w:sz w:val="20"/>
            <w:szCs w:val="20"/>
            <w:lang w:val="en-US" w:eastAsia="zh-CN"/>
          </w:rPr>
          <w:t>F</w:t>
        </w:r>
      </w:ins>
      <w:ins w:id="1315" w:author="1" w:date="2015-08-18T13:09:42Z">
        <w:r>
          <w:rPr>
            <w:rFonts w:hint="eastAsia" w:ascii="Times New Roman" w:hAnsi="Times New Roman" w:eastAsia="宋体" w:cs="Times New Roman"/>
            <w:sz w:val="20"/>
            <w:szCs w:val="20"/>
            <w:lang w:val="en-US" w:eastAsia="zh-CN"/>
          </w:rPr>
          <w:t xml:space="preserve"> f</w:t>
        </w:r>
      </w:ins>
      <w:ins w:id="1316" w:author="1" w:date="2015-08-18T13:09:45Z">
        <w:r>
          <w:rPr>
            <w:rFonts w:hint="eastAsia" w:ascii="Times New Roman" w:hAnsi="Times New Roman" w:eastAsia="宋体" w:cs="Times New Roman"/>
            <w:sz w:val="20"/>
            <w:szCs w:val="20"/>
            <w:lang w:val="en-US" w:eastAsia="zh-CN"/>
          </w:rPr>
          <w:t>ound t</w:t>
        </w:r>
      </w:ins>
      <w:ins w:id="1317" w:author="1" w:date="2015-08-18T13:09:46Z">
        <w:r>
          <w:rPr>
            <w:rFonts w:hint="eastAsia" w:ascii="Times New Roman" w:hAnsi="Times New Roman" w:eastAsia="宋体" w:cs="Times New Roman"/>
            <w:sz w:val="20"/>
            <w:szCs w:val="20"/>
            <w:lang w:val="en-US" w:eastAsia="zh-CN"/>
          </w:rPr>
          <w:t xml:space="preserve">he </w:t>
        </w:r>
      </w:ins>
      <w:ins w:id="1318" w:author="1" w:date="2015-08-18T13:09:49Z">
        <w:r>
          <w:rPr>
            <w:rFonts w:hint="eastAsia" w:ascii="Times New Roman" w:hAnsi="Times New Roman" w:eastAsia="宋体" w:cs="Times New Roman"/>
            <w:sz w:val="20"/>
            <w:szCs w:val="20"/>
            <w:lang w:val="en-US" w:eastAsia="zh-CN"/>
          </w:rPr>
          <w:t>as</w:t>
        </w:r>
      </w:ins>
      <w:ins w:id="1319" w:author="1" w:date="2015-08-18T13:09:50Z">
        <w:r>
          <w:rPr>
            <w:rFonts w:hint="eastAsia" w:ascii="Times New Roman" w:hAnsi="Times New Roman" w:eastAsia="宋体" w:cs="Times New Roman"/>
            <w:sz w:val="20"/>
            <w:szCs w:val="20"/>
            <w:lang w:val="en-US" w:eastAsia="zh-CN"/>
          </w:rPr>
          <w:t>sociat</w:t>
        </w:r>
      </w:ins>
      <w:ins w:id="1320" w:author="1" w:date="2015-08-18T13:09:51Z">
        <w:r>
          <w:rPr>
            <w:rFonts w:hint="eastAsia" w:ascii="Times New Roman" w:hAnsi="Times New Roman" w:eastAsia="宋体" w:cs="Times New Roman"/>
            <w:sz w:val="20"/>
            <w:szCs w:val="20"/>
            <w:lang w:val="en-US" w:eastAsia="zh-CN"/>
          </w:rPr>
          <w:t>ion b</w:t>
        </w:r>
      </w:ins>
      <w:ins w:id="1321" w:author="1" w:date="2015-08-18T13:09:52Z">
        <w:r>
          <w:rPr>
            <w:rFonts w:hint="eastAsia" w:ascii="Times New Roman" w:hAnsi="Times New Roman" w:eastAsia="宋体" w:cs="Times New Roman"/>
            <w:sz w:val="20"/>
            <w:szCs w:val="20"/>
            <w:lang w:val="en-US" w:eastAsia="zh-CN"/>
          </w:rPr>
          <w:t>etw</w:t>
        </w:r>
      </w:ins>
      <w:ins w:id="1322" w:author="1" w:date="2015-08-18T13:09:53Z">
        <w:r>
          <w:rPr>
            <w:rFonts w:hint="eastAsia" w:ascii="Times New Roman" w:hAnsi="Times New Roman" w:eastAsia="宋体" w:cs="Times New Roman"/>
            <w:sz w:val="20"/>
            <w:szCs w:val="20"/>
            <w:lang w:val="en-US" w:eastAsia="zh-CN"/>
          </w:rPr>
          <w:t xml:space="preserve">een </w:t>
        </w:r>
      </w:ins>
      <w:ins w:id="1323" w:author="1" w:date="2015-08-18T13:10:06Z">
        <w:r>
          <w:rPr>
            <w:rFonts w:hint="eastAsia" w:ascii="Times New Roman" w:hAnsi="Times New Roman" w:eastAsia="宋体" w:cs="Times New Roman"/>
            <w:sz w:val="20"/>
            <w:szCs w:val="20"/>
            <w:lang w:val="en-US" w:eastAsia="zh-CN"/>
          </w:rPr>
          <w:t xml:space="preserve">the </w:t>
        </w:r>
      </w:ins>
      <w:ins w:id="1324" w:author="1" w:date="2015-08-18T13:10:07Z">
        <w:r>
          <w:rPr>
            <w:rFonts w:hint="eastAsia" w:ascii="Times New Roman" w:hAnsi="Times New Roman" w:eastAsia="宋体" w:cs="Times New Roman"/>
            <w:sz w:val="20"/>
            <w:szCs w:val="20"/>
            <w:lang w:val="en-US" w:eastAsia="zh-CN"/>
          </w:rPr>
          <w:t>protei</w:t>
        </w:r>
      </w:ins>
      <w:ins w:id="1325" w:author="1" w:date="2015-08-18T13:10:08Z">
        <w:r>
          <w:rPr>
            <w:rFonts w:hint="eastAsia" w:ascii="Times New Roman" w:hAnsi="Times New Roman" w:eastAsia="宋体" w:cs="Times New Roman"/>
            <w:sz w:val="20"/>
            <w:szCs w:val="20"/>
            <w:lang w:val="en-US" w:eastAsia="zh-CN"/>
          </w:rPr>
          <w:t>n</w:t>
        </w:r>
      </w:ins>
      <w:ins w:id="1326" w:author="1" w:date="2015-08-18T13:10:09Z">
        <w:r>
          <w:rPr>
            <w:rFonts w:hint="eastAsia" w:ascii="Times New Roman" w:hAnsi="Times New Roman" w:eastAsia="宋体" w:cs="Times New Roman"/>
            <w:sz w:val="20"/>
            <w:szCs w:val="20"/>
            <w:lang w:val="en-US" w:eastAsia="zh-CN"/>
          </w:rPr>
          <w:t xml:space="preserve"> and </w:t>
        </w:r>
      </w:ins>
      <w:ins w:id="1327" w:author="1" w:date="2015-08-18T13:10:10Z">
        <w:r>
          <w:rPr>
            <w:rFonts w:hint="eastAsia" w:ascii="Times New Roman" w:hAnsi="Times New Roman" w:eastAsia="宋体" w:cs="Times New Roman"/>
            <w:sz w:val="20"/>
            <w:szCs w:val="20"/>
            <w:lang w:val="en-US" w:eastAsia="zh-CN"/>
          </w:rPr>
          <w:t>drug</w:t>
        </w:r>
      </w:ins>
      <w:ins w:id="1328" w:author="1" w:date="2015-08-18T13:10:11Z">
        <w:r>
          <w:rPr>
            <w:rFonts w:hint="eastAsia" w:ascii="Times New Roman" w:hAnsi="Times New Roman" w:eastAsia="宋体" w:cs="Times New Roman"/>
            <w:sz w:val="20"/>
            <w:szCs w:val="20"/>
            <w:lang w:val="en-US" w:eastAsia="zh-CN"/>
          </w:rPr>
          <w:t xml:space="preserve"> </w:t>
        </w:r>
      </w:ins>
      <w:ins w:id="1329" w:author="1" w:date="2015-08-18T13:10:14Z">
        <w:r>
          <w:rPr>
            <w:rFonts w:hint="eastAsia" w:ascii="Times New Roman" w:hAnsi="Times New Roman" w:eastAsia="宋体" w:cs="Times New Roman"/>
            <w:sz w:val="20"/>
            <w:szCs w:val="20"/>
            <w:lang w:val="en-US" w:eastAsia="zh-CN"/>
          </w:rPr>
          <w:t>which</w:t>
        </w:r>
      </w:ins>
      <w:ins w:id="1330" w:author="1" w:date="2015-08-18T13:10:15Z">
        <w:r>
          <w:rPr>
            <w:rFonts w:hint="eastAsia" w:ascii="Times New Roman" w:hAnsi="Times New Roman" w:eastAsia="宋体" w:cs="Times New Roman"/>
            <w:sz w:val="20"/>
            <w:szCs w:val="20"/>
            <w:lang w:val="en-US" w:eastAsia="zh-CN"/>
          </w:rPr>
          <w:t xml:space="preserve"> p</w:t>
        </w:r>
      </w:ins>
      <w:ins w:id="1331" w:author="1" w:date="2015-08-18T13:10:16Z">
        <w:r>
          <w:rPr>
            <w:rFonts w:hint="eastAsia" w:ascii="Times New Roman" w:hAnsi="Times New Roman" w:eastAsia="宋体" w:cs="Times New Roman"/>
            <w:sz w:val="20"/>
            <w:szCs w:val="20"/>
            <w:lang w:val="en-US" w:eastAsia="zh-CN"/>
          </w:rPr>
          <w:t xml:space="preserve">air </w:t>
        </w:r>
      </w:ins>
      <w:ins w:id="1332" w:author="1" w:date="2015-08-18T13:10:17Z">
        <w:r>
          <w:rPr>
            <w:rFonts w:hint="eastAsia" w:ascii="Times New Roman" w:hAnsi="Times New Roman" w:eastAsia="宋体" w:cs="Times New Roman"/>
            <w:sz w:val="20"/>
            <w:szCs w:val="20"/>
            <w:lang w:val="en-US" w:eastAsia="zh-CN"/>
          </w:rPr>
          <w:t xml:space="preserve">is </w:t>
        </w:r>
      </w:ins>
      <w:ins w:id="1333" w:author="1" w:date="2015-08-18T13:10:18Z">
        <w:r>
          <w:rPr>
            <w:rFonts w:hint="eastAsia" w:ascii="Times New Roman" w:hAnsi="Times New Roman" w:eastAsia="宋体" w:cs="Times New Roman"/>
            <w:sz w:val="20"/>
            <w:szCs w:val="20"/>
            <w:lang w:val="en-US" w:eastAsia="zh-CN"/>
          </w:rPr>
          <w:t>the</w:t>
        </w:r>
      </w:ins>
      <w:ins w:id="1334" w:author="1" w:date="2015-08-18T13:10:19Z">
        <w:r>
          <w:rPr>
            <w:rFonts w:hint="eastAsia" w:ascii="Times New Roman" w:hAnsi="Times New Roman" w:eastAsia="宋体" w:cs="Times New Roman"/>
            <w:sz w:val="20"/>
            <w:szCs w:val="20"/>
            <w:lang w:val="en-US" w:eastAsia="zh-CN"/>
          </w:rPr>
          <w:t xml:space="preserve"> only</w:t>
        </w:r>
      </w:ins>
      <w:ins w:id="1335" w:author="1" w:date="2015-08-18T13:10:20Z">
        <w:r>
          <w:rPr>
            <w:rFonts w:hint="eastAsia" w:ascii="Times New Roman" w:hAnsi="Times New Roman" w:eastAsia="宋体" w:cs="Times New Roman"/>
            <w:sz w:val="20"/>
            <w:szCs w:val="20"/>
            <w:lang w:val="en-US" w:eastAsia="zh-CN"/>
          </w:rPr>
          <w:t xml:space="preserve"> one </w:t>
        </w:r>
      </w:ins>
      <w:ins w:id="1336" w:author="1" w:date="2015-08-18T13:10:21Z">
        <w:r>
          <w:rPr>
            <w:rFonts w:hint="eastAsia" w:ascii="Times New Roman" w:hAnsi="Times New Roman" w:eastAsia="宋体" w:cs="Times New Roman"/>
            <w:sz w:val="20"/>
            <w:szCs w:val="20"/>
            <w:lang w:val="en-US" w:eastAsia="zh-CN"/>
          </w:rPr>
          <w:t xml:space="preserve">that </w:t>
        </w:r>
      </w:ins>
      <w:ins w:id="1337" w:author="1" w:date="2015-08-18T13:10:23Z">
        <w:r>
          <w:rPr>
            <w:rFonts w:hint="eastAsia" w:ascii="Times New Roman" w:hAnsi="Times New Roman" w:eastAsia="宋体" w:cs="Times New Roman"/>
            <w:sz w:val="20"/>
            <w:szCs w:val="20"/>
            <w:lang w:val="en-US" w:eastAsia="zh-CN"/>
          </w:rPr>
          <w:t>ha</w:t>
        </w:r>
      </w:ins>
      <w:ins w:id="1338" w:author="1" w:date="2015-08-18T13:10:24Z">
        <w:r>
          <w:rPr>
            <w:rFonts w:hint="eastAsia" w:ascii="Times New Roman" w:hAnsi="Times New Roman" w:eastAsia="宋体" w:cs="Times New Roman"/>
            <w:sz w:val="20"/>
            <w:szCs w:val="20"/>
            <w:lang w:val="en-US" w:eastAsia="zh-CN"/>
          </w:rPr>
          <w:t>s bee</w:t>
        </w:r>
      </w:ins>
      <w:ins w:id="1339" w:author="1" w:date="2015-08-18T13:10:25Z">
        <w:r>
          <w:rPr>
            <w:rFonts w:hint="eastAsia" w:ascii="Times New Roman" w:hAnsi="Times New Roman" w:eastAsia="宋体" w:cs="Times New Roman"/>
            <w:sz w:val="20"/>
            <w:szCs w:val="20"/>
            <w:lang w:val="en-US" w:eastAsia="zh-CN"/>
          </w:rPr>
          <w:t xml:space="preserve">n </w:t>
        </w:r>
      </w:ins>
      <w:ins w:id="1340" w:author="1" w:date="2015-08-18T13:10:26Z">
        <w:r>
          <w:rPr>
            <w:rFonts w:hint="eastAsia" w:ascii="Times New Roman" w:hAnsi="Times New Roman" w:eastAsia="宋体" w:cs="Times New Roman"/>
            <w:sz w:val="20"/>
            <w:szCs w:val="20"/>
            <w:lang w:val="en-US" w:eastAsia="zh-CN"/>
          </w:rPr>
          <w:t>d</w:t>
        </w:r>
      </w:ins>
      <w:ins w:id="1341" w:author="1" w:date="2015-08-18T13:10:28Z">
        <w:r>
          <w:rPr>
            <w:rFonts w:hint="eastAsia" w:ascii="Times New Roman" w:hAnsi="Times New Roman" w:eastAsia="宋体" w:cs="Times New Roman"/>
            <w:sz w:val="20"/>
            <w:szCs w:val="20"/>
            <w:lang w:val="en-US" w:eastAsia="zh-CN"/>
          </w:rPr>
          <w:t>emo</w:t>
        </w:r>
      </w:ins>
      <w:ins w:id="1342" w:author="1" w:date="2015-08-18T13:10:29Z">
        <w:r>
          <w:rPr>
            <w:rFonts w:hint="eastAsia" w:ascii="Times New Roman" w:hAnsi="Times New Roman" w:eastAsia="宋体" w:cs="Times New Roman"/>
            <w:sz w:val="20"/>
            <w:szCs w:val="20"/>
            <w:lang w:val="en-US" w:eastAsia="zh-CN"/>
          </w:rPr>
          <w:t>nst</w:t>
        </w:r>
      </w:ins>
      <w:ins w:id="1343" w:author="1" w:date="2015-08-18T13:10:30Z">
        <w:r>
          <w:rPr>
            <w:rFonts w:hint="eastAsia" w:ascii="Times New Roman" w:hAnsi="Times New Roman" w:eastAsia="宋体" w:cs="Times New Roman"/>
            <w:sz w:val="20"/>
            <w:szCs w:val="20"/>
            <w:lang w:val="en-US" w:eastAsia="zh-CN"/>
          </w:rPr>
          <w:t>rated</w:t>
        </w:r>
      </w:ins>
      <w:ins w:id="1344" w:author="1" w:date="2015-08-18T13:10:31Z">
        <w:r>
          <w:rPr>
            <w:rFonts w:hint="eastAsia" w:ascii="Times New Roman" w:hAnsi="Times New Roman" w:eastAsia="宋体" w:cs="Times New Roman"/>
            <w:sz w:val="20"/>
            <w:szCs w:val="20"/>
            <w:lang w:val="en-US" w:eastAsia="zh-CN"/>
          </w:rPr>
          <w:t xml:space="preserve"> as </w:t>
        </w:r>
      </w:ins>
      <w:ins w:id="1345" w:author="1" w:date="2015-08-18T13:10:36Z">
        <w:r>
          <w:rPr>
            <w:rFonts w:hint="eastAsia" w:ascii="Times New Roman" w:hAnsi="Times New Roman" w:eastAsia="宋体" w:cs="Times New Roman"/>
            <w:sz w:val="20"/>
            <w:szCs w:val="20"/>
            <w:lang w:val="en-US" w:eastAsia="zh-CN"/>
          </w:rPr>
          <w:t>dr</w:t>
        </w:r>
      </w:ins>
      <w:ins w:id="1346" w:author="1" w:date="2015-08-18T13:10:38Z">
        <w:r>
          <w:rPr>
            <w:rFonts w:hint="eastAsia" w:ascii="Times New Roman" w:hAnsi="Times New Roman" w:eastAsia="宋体" w:cs="Times New Roman"/>
            <w:sz w:val="20"/>
            <w:szCs w:val="20"/>
            <w:lang w:val="en-US" w:eastAsia="zh-CN"/>
          </w:rPr>
          <w:t>ug a</w:t>
        </w:r>
      </w:ins>
      <w:ins w:id="1347" w:author="1" w:date="2015-08-18T13:10:39Z">
        <w:r>
          <w:rPr>
            <w:rFonts w:hint="eastAsia" w:ascii="Times New Roman" w:hAnsi="Times New Roman" w:eastAsia="宋体" w:cs="Times New Roman"/>
            <w:sz w:val="20"/>
            <w:szCs w:val="20"/>
            <w:lang w:val="en-US" w:eastAsia="zh-CN"/>
          </w:rPr>
          <w:t>nd tar</w:t>
        </w:r>
      </w:ins>
      <w:ins w:id="1348" w:author="1" w:date="2015-08-18T13:10:40Z">
        <w:r>
          <w:rPr>
            <w:rFonts w:hint="eastAsia" w:ascii="Times New Roman" w:hAnsi="Times New Roman" w:eastAsia="宋体" w:cs="Times New Roman"/>
            <w:sz w:val="20"/>
            <w:szCs w:val="20"/>
            <w:lang w:val="en-US" w:eastAsia="zh-CN"/>
          </w:rPr>
          <w:t>get</w:t>
        </w:r>
      </w:ins>
      <w:ins w:id="1349" w:author="1" w:date="2015-08-18T13:10:43Z">
        <w:r>
          <w:rPr>
            <w:rFonts w:hint="eastAsia" w:ascii="Times New Roman" w:hAnsi="Times New Roman" w:eastAsia="宋体" w:cs="Times New Roman"/>
            <w:sz w:val="20"/>
            <w:szCs w:val="20"/>
            <w:lang w:val="en-US" w:eastAsia="zh-CN"/>
          </w:rPr>
          <w:t>.</w:t>
        </w:r>
      </w:ins>
    </w:p>
    <w:p>
      <w:pPr>
        <w:spacing w:line="360" w:lineRule="auto"/>
        <w:jc w:val="both"/>
        <w:rPr>
          <w:ins w:id="1350" w:author="1" w:date="2015-08-18T14:43:06Z"/>
          <w:rFonts w:ascii="Avenir Next Regular" w:hAnsi="Avenir Next Regular" w:cs="Avenir Next Regular"/>
          <w:sz w:val="28"/>
          <w:szCs w:val="28"/>
        </w:rPr>
      </w:pPr>
    </w:p>
    <w:p>
      <w:pPr>
        <w:spacing w:line="360" w:lineRule="auto"/>
        <w:jc w:val="both"/>
        <w:rPr>
          <w:ins w:id="1351" w:author="1" w:date="2015-08-18T14:43:07Z"/>
          <w:rFonts w:ascii="Avenir Next Regular" w:hAnsi="Avenir Next Regular" w:cs="Avenir Next Regular"/>
          <w:sz w:val="28"/>
          <w:szCs w:val="28"/>
        </w:rPr>
      </w:pPr>
    </w:p>
    <w:p>
      <w:pPr>
        <w:spacing w:line="360" w:lineRule="auto"/>
        <w:jc w:val="both"/>
        <w:rPr>
          <w:ins w:id="1352" w:author="1" w:date="2015-08-18T14:43:07Z"/>
          <w:rFonts w:ascii="Avenir Next Regular" w:hAnsi="Avenir Next Regular" w:cs="Avenir Next Regular"/>
          <w:sz w:val="28"/>
          <w:szCs w:val="28"/>
        </w:rPr>
      </w:pPr>
    </w:p>
    <w:p>
      <w:pPr>
        <w:spacing w:line="360" w:lineRule="auto"/>
        <w:jc w:val="both"/>
        <w:rPr>
          <w:rFonts w:ascii="Avenir Next Regular" w:hAnsi="Avenir Next Regular" w:cs="Avenir Next Regular"/>
          <w:sz w:val="28"/>
          <w:szCs w:val="28"/>
        </w:rPr>
      </w:pPr>
      <w:r>
        <w:rPr>
          <w:rFonts w:ascii="Avenir Next Regular" w:hAnsi="Avenir Next Regular" w:cs="Avenir Next Regular"/>
          <w:sz w:val="28"/>
          <w:szCs w:val="28"/>
        </w:rPr>
        <w:t>3. Results</w:t>
      </w:r>
    </w:p>
    <w:p>
      <w:pPr>
        <w:spacing w:line="360" w:lineRule="auto"/>
        <w:ind w:firstLine="720"/>
        <w:jc w:val="both"/>
        <w:rPr>
          <w:rFonts w:ascii="Times New Roman" w:hAnsi="Times New Roman" w:eastAsia="宋体"/>
          <w:lang w:eastAsia="zh-CN"/>
        </w:rPr>
      </w:pPr>
      <w:r>
        <w:rPr>
          <w:rFonts w:ascii="Times New Roman" w:hAnsi="Times New Roman" w:eastAsia="宋体"/>
          <w:lang w:eastAsia="zh-CN"/>
        </w:rPr>
        <w:t>Under the default parameters</w:t>
      </w:r>
      <w:ins w:id="1353" w:author="RSI – Tutor" w:date="2015-08-16T20:00:00Z">
        <w:r>
          <w:rPr>
            <w:rFonts w:ascii="Times New Roman" w:hAnsi="Times New Roman" w:eastAsia="宋体"/>
            <w:lang w:eastAsia="zh-CN"/>
          </w:rPr>
          <w:t xml:space="preserve"> </w:t>
        </w:r>
      </w:ins>
      <w:r>
        <w:rPr>
          <w:rFonts w:ascii="Times New Roman" w:hAnsi="Times New Roman" w:eastAsia="宋体"/>
          <w:lang w:eastAsia="zh-CN"/>
        </w:rPr>
        <w:t>(α= 0.3</w:t>
      </w:r>
      <w:ins w:id="1354" w:author="RSI – Tutor" w:date="2015-08-16T20:00:00Z">
        <w:r>
          <w:rPr>
            <w:rFonts w:ascii="Times New Roman" w:hAnsi="Times New Roman" w:eastAsia="宋体"/>
            <w:lang w:eastAsia="zh-CN"/>
          </w:rPr>
          <w:t xml:space="preserve">, </w:t>
        </w:r>
      </w:ins>
      <w:r>
        <w:rPr>
          <w:rFonts w:ascii="Times New Roman" w:hAnsi="Times New Roman" w:eastAsia="宋体"/>
          <w:lang w:eastAsia="zh-CN"/>
        </w:rPr>
        <w:t xml:space="preserve">β= 10^7 , γ= 1), we obtained a drug-protein network composed </w:t>
      </w:r>
      <w:ins w:id="1355" w:author="RSI – Tutor" w:date="2015-08-16T20:01:00Z">
        <w:r>
          <w:rPr>
            <w:rFonts w:ascii="Times New Roman" w:hAnsi="Times New Roman" w:eastAsia="宋体"/>
            <w:lang w:eastAsia="zh-CN"/>
          </w:rPr>
          <w:t xml:space="preserve">of </w:t>
        </w:r>
      </w:ins>
      <w:r>
        <w:rPr>
          <w:rFonts w:ascii="Times New Roman" w:hAnsi="Times New Roman" w:eastAsia="宋体"/>
          <w:lang w:eastAsia="zh-CN"/>
        </w:rPr>
        <w:t>21325 nodes (including 6810 drugs and 14515 proteins)  and 38240198 edges. Using the network, we examine</w:t>
      </w:r>
      <w:ins w:id="1356" w:author="RSI – Tutor" w:date="2015-08-16T20:01:00Z">
        <w:r>
          <w:rPr>
            <w:rFonts w:ascii="Times New Roman" w:hAnsi="Times New Roman" w:eastAsia="宋体"/>
            <w:lang w:eastAsia="zh-CN"/>
          </w:rPr>
          <w:t>d</w:t>
        </w:r>
      </w:ins>
      <w:r>
        <w:rPr>
          <w:rFonts w:ascii="Times New Roman" w:hAnsi="Times New Roman" w:eastAsia="宋体"/>
          <w:lang w:eastAsia="zh-CN"/>
        </w:rPr>
        <w:t xml:space="preserve"> the performance of  </w:t>
      </w:r>
      <w:ins w:id="1357" w:author="RSI – Tutor" w:date="2015-08-16T20:01:00Z">
        <w:r>
          <w:rPr>
            <w:rFonts w:ascii="Times New Roman" w:hAnsi="Times New Roman" w:eastAsia="宋体"/>
            <w:lang w:eastAsia="zh-CN"/>
          </w:rPr>
          <w:t xml:space="preserve">the </w:t>
        </w:r>
      </w:ins>
      <w:r>
        <w:rPr>
          <w:rFonts w:ascii="Times New Roman" w:hAnsi="Times New Roman" w:eastAsia="宋体"/>
          <w:lang w:eastAsia="zh-CN"/>
        </w:rPr>
        <w:t>MAXIF method by ranking a list of proteins including a known target.</w:t>
      </w:r>
    </w:p>
    <w:p>
      <w:pPr>
        <w:spacing w:line="360" w:lineRule="auto"/>
        <w:ind w:firstLine="720"/>
        <w:jc w:val="both"/>
        <w:rPr>
          <w:rFonts w:ascii="Times New Roman" w:hAnsi="Times New Roman" w:eastAsia="宋体"/>
          <w:lang w:eastAsia="zh-CN"/>
        </w:rPr>
      </w:pPr>
      <w:r>
        <w:rPr>
          <w:rFonts w:ascii="Times New Roman" w:hAnsi="Times New Roman" w:eastAsia="宋体"/>
          <w:lang w:eastAsia="zh-CN"/>
        </w:rPr>
        <w:t>We use</w:t>
      </w:r>
      <w:ins w:id="1358" w:author="RSI – Tutor" w:date="2015-08-16T20:01:00Z">
        <w:r>
          <w:rPr>
            <w:rFonts w:ascii="Times New Roman" w:hAnsi="Times New Roman" w:eastAsia="宋体"/>
            <w:lang w:eastAsia="zh-CN"/>
          </w:rPr>
          <w:t>d</w:t>
        </w:r>
      </w:ins>
      <w:r>
        <w:rPr>
          <w:rFonts w:ascii="Times New Roman" w:hAnsi="Times New Roman" w:eastAsia="宋体"/>
          <w:lang w:eastAsia="zh-CN"/>
        </w:rPr>
        <w:t xml:space="preserve"> leave-one-out validation experiment and generate</w:t>
      </w:r>
      <w:ins w:id="1359" w:author="Ana Lyons" w:date="2015-08-17T16:32:00Z">
        <w:r>
          <w:rPr>
            <w:rFonts w:ascii="Times New Roman" w:hAnsi="Times New Roman" w:eastAsia="宋体"/>
            <w:lang w:eastAsia="zh-CN"/>
          </w:rPr>
          <w:t>d</w:t>
        </w:r>
      </w:ins>
      <w:r>
        <w:rPr>
          <w:rFonts w:ascii="Times New Roman" w:hAnsi="Times New Roman" w:eastAsia="宋体"/>
          <w:lang w:eastAsia="zh-CN"/>
        </w:rPr>
        <w:t xml:space="preserve"> </w:t>
      </w:r>
      <w:commentRangeStart w:id="11"/>
      <w:r>
        <w:rPr>
          <w:rFonts w:ascii="Times New Roman" w:hAnsi="Times New Roman" w:eastAsia="宋体"/>
          <w:lang w:eastAsia="zh-CN"/>
        </w:rPr>
        <w:t>ROC</w:t>
      </w:r>
      <w:ins w:id="1360" w:author="1" w:date="2015-08-18T13:35:41Z">
        <w:r>
          <w:rPr>
            <w:rFonts w:hint="eastAsia" w:ascii="Times New Roman" w:hAnsi="Times New Roman" w:eastAsia="宋体"/>
            <w:lang w:val="en-US" w:eastAsia="zh-CN"/>
          </w:rPr>
          <w:t xml:space="preserve"> </w:t>
        </w:r>
      </w:ins>
      <w:r>
        <w:rPr>
          <w:rFonts w:ascii="Times New Roman" w:hAnsi="Times New Roman" w:eastAsia="宋体"/>
          <w:lang w:eastAsia="zh-CN"/>
        </w:rPr>
        <w:t xml:space="preserve">(receiver </w:t>
      </w:r>
      <w:commentRangeEnd w:id="11"/>
      <w:r>
        <w:rPr>
          <w:rStyle w:val="14"/>
        </w:rPr>
        <w:commentReference w:id="11"/>
      </w:r>
      <w:r>
        <w:rPr>
          <w:rFonts w:ascii="Times New Roman" w:hAnsi="Times New Roman" w:eastAsia="宋体"/>
          <w:lang w:eastAsia="zh-CN"/>
        </w:rPr>
        <w:t xml:space="preserve">operating characteristics) curve to see the sensitivity and specificity of the method. </w:t>
      </w:r>
      <w:ins w:id="1361" w:author="RSI – Tutor" w:date="2015-08-16T20:02:00Z">
        <w:r>
          <w:rPr>
            <w:rFonts w:ascii="Times New Roman" w:hAnsi="Times New Roman" w:eastAsia="宋体"/>
            <w:lang w:eastAsia="zh-CN"/>
          </w:rPr>
          <w:t xml:space="preserve">We </w:t>
        </w:r>
      </w:ins>
      <w:r>
        <w:rPr>
          <w:rFonts w:ascii="Times New Roman" w:hAnsi="Times New Roman" w:eastAsia="宋体"/>
          <w:lang w:eastAsia="zh-CN"/>
        </w:rPr>
        <w:t>also calculate</w:t>
      </w:r>
      <w:ins w:id="1362" w:author="RSI – Tutor" w:date="2015-08-16T20:02:00Z">
        <w:r>
          <w:rPr>
            <w:rFonts w:ascii="Times New Roman" w:hAnsi="Times New Roman" w:eastAsia="宋体"/>
            <w:lang w:eastAsia="zh-CN"/>
          </w:rPr>
          <w:t>d</w:t>
        </w:r>
      </w:ins>
      <w:r>
        <w:rPr>
          <w:rFonts w:ascii="Times New Roman" w:hAnsi="Times New Roman" w:eastAsia="宋体"/>
          <w:lang w:eastAsia="zh-CN"/>
        </w:rPr>
        <w:t xml:space="preserve"> the area under </w:t>
      </w:r>
      <w:ins w:id="1363" w:author="RSI – Tutor" w:date="2015-08-16T20:02:00Z">
        <w:r>
          <w:rPr>
            <w:rFonts w:ascii="Times New Roman" w:hAnsi="Times New Roman" w:eastAsia="宋体"/>
            <w:lang w:eastAsia="zh-CN"/>
          </w:rPr>
          <w:t xml:space="preserve">the </w:t>
        </w:r>
      </w:ins>
      <w:r>
        <w:rPr>
          <w:rFonts w:ascii="Times New Roman" w:hAnsi="Times New Roman" w:eastAsia="宋体"/>
          <w:lang w:eastAsia="zh-CN"/>
        </w:rPr>
        <w:t>ROC curve</w:t>
      </w:r>
      <w:ins w:id="1364" w:author="RSI – Tutor" w:date="2015-08-16T20:02:00Z">
        <w:r>
          <w:rPr>
            <w:rFonts w:ascii="Times New Roman" w:hAnsi="Times New Roman" w:eastAsia="宋体"/>
            <w:lang w:eastAsia="zh-CN"/>
          </w:rPr>
          <w:t xml:space="preserve"> </w:t>
        </w:r>
      </w:ins>
      <w:r>
        <w:rPr>
          <w:rFonts w:ascii="Times New Roman" w:hAnsi="Times New Roman" w:eastAsia="宋体"/>
          <w:lang w:eastAsia="zh-CN"/>
        </w:rPr>
        <w:t xml:space="preserve">(AUC) which could judge the accuracy of </w:t>
      </w:r>
      <w:ins w:id="1365" w:author="RSI – Tutor" w:date="2015-08-16T20:02:00Z">
        <w:r>
          <w:rPr>
            <w:rFonts w:ascii="Times New Roman" w:hAnsi="Times New Roman" w:eastAsia="宋体"/>
            <w:lang w:eastAsia="zh-CN"/>
          </w:rPr>
          <w:t xml:space="preserve">the </w:t>
        </w:r>
      </w:ins>
      <w:r>
        <w:rPr>
          <w:rFonts w:ascii="Times New Roman" w:hAnsi="Times New Roman" w:eastAsia="宋体"/>
          <w:lang w:eastAsia="zh-CN"/>
        </w:rPr>
        <w:t>method.</w:t>
      </w:r>
      <w:ins w:id="1366" w:author="RSI – Tutor" w:date="2015-08-16T20:02:00Z">
        <w:r>
          <w:rPr>
            <w:rFonts w:ascii="Times New Roman" w:hAnsi="Times New Roman" w:eastAsia="宋体"/>
            <w:lang w:eastAsia="zh-CN"/>
          </w:rPr>
          <w:t xml:space="preserve"> </w:t>
        </w:r>
      </w:ins>
      <w:r>
        <w:rPr>
          <w:rFonts w:ascii="Times New Roman" w:hAnsi="Times New Roman" w:eastAsia="宋体"/>
          <w:lang w:eastAsia="zh-CN"/>
        </w:rPr>
        <w:t xml:space="preserve">The ROC curve is presented in Figure </w:t>
      </w:r>
      <w:ins w:id="1367" w:author="1" w:date="2015-08-18T14:46:28Z">
        <w:r>
          <w:rPr>
            <w:rFonts w:hint="eastAsia" w:ascii="Times New Roman" w:hAnsi="Times New Roman" w:eastAsia="宋体"/>
            <w:lang w:val="en-US" w:eastAsia="zh-CN"/>
          </w:rPr>
          <w:t>5</w:t>
        </w:r>
      </w:ins>
      <w:r>
        <w:rPr>
          <w:rFonts w:ascii="Times New Roman" w:hAnsi="Times New Roman" w:eastAsia="宋体"/>
          <w:lang w:eastAsia="zh-CN"/>
        </w:rPr>
        <w:t>.</w:t>
      </w:r>
    </w:p>
    <w:p>
      <w:pPr>
        <w:spacing w:line="360" w:lineRule="auto"/>
        <w:ind w:firstLine="720"/>
        <w:jc w:val="both"/>
        <w:rPr>
          <w:rFonts w:ascii="Times New Roman" w:hAnsi="Times New Roman"/>
        </w:rPr>
      </w:pPr>
      <w:r>
        <w:rPr>
          <w:rFonts w:ascii="Times New Roman" w:hAnsi="Times New Roman" w:eastAsia="MS Mincho" w:cs="Times New Roman"/>
          <w:sz w:val="24"/>
          <w:szCs w:val="24"/>
          <w:lang w:val="en-US" w:eastAsia="en-US" w:bidi="ar-SA"/>
        </w:rPr>
        <w:pict>
          <v:shape id="图片 4" o:spid="_x0000_s1030" type="#_x0000_t75" style="height:355pt;width:414.9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ind w:firstLine="720"/>
        <w:jc w:val="both"/>
        <w:rPr>
          <w:rFonts w:ascii="Times New Roman" w:hAnsi="Times New Roman" w:eastAsia="宋体"/>
          <w:sz w:val="20"/>
          <w:szCs w:val="20"/>
          <w:lang w:eastAsia="zh-CN"/>
        </w:rPr>
      </w:pPr>
      <w:r>
        <w:rPr>
          <w:rFonts w:ascii="Avenir Next Regular" w:hAnsi="Avenir Next Regular" w:eastAsia="宋体" w:cs="Avenir Next Regular"/>
          <w:lang w:eastAsia="zh-CN"/>
        </w:rPr>
        <w:t>Figure</w:t>
      </w:r>
      <w:ins w:id="1368" w:author="Ana Lyons" w:date="2015-08-17T16:33:00Z">
        <w:r>
          <w:rPr>
            <w:rFonts w:ascii="Avenir Next Regular" w:hAnsi="Avenir Next Regular" w:eastAsia="宋体" w:cs="Avenir Next Regular"/>
            <w:lang w:eastAsia="zh-CN"/>
          </w:rPr>
          <w:t xml:space="preserve"> </w:t>
        </w:r>
      </w:ins>
      <w:ins w:id="1369" w:author="1" w:date="2015-08-18T14:46:21Z">
        <w:r>
          <w:rPr>
            <w:rFonts w:hint="eastAsia" w:ascii="Avenir Next Regular" w:hAnsi="Avenir Next Regular" w:eastAsia="宋体" w:cs="Avenir Next Regular"/>
            <w:lang w:val="en-US" w:eastAsia="zh-CN"/>
          </w:rPr>
          <w:t>5</w:t>
        </w:r>
      </w:ins>
      <w:r>
        <w:rPr>
          <w:rFonts w:ascii="Avenir Next Regular" w:hAnsi="Avenir Next Regular" w:eastAsia="宋体" w:cs="Avenir Next Regular"/>
          <w:lang w:eastAsia="zh-CN"/>
        </w:rPr>
        <w:t>:</w:t>
      </w:r>
      <w:ins w:id="1370" w:author="Ana Lyons" w:date="2015-08-17T16:33:00Z">
        <w:r>
          <w:rPr>
            <w:rFonts w:ascii="Avenir Next Regular" w:hAnsi="Avenir Next Regular" w:eastAsia="宋体" w:cs="Avenir Next Regular"/>
            <w:lang w:eastAsia="zh-CN"/>
          </w:rPr>
          <w:t xml:space="preserve"> </w:t>
        </w:r>
      </w:ins>
      <w:r>
        <w:rPr>
          <w:rFonts w:ascii="Times New Roman" w:hAnsi="Times New Roman" w:eastAsia="宋体"/>
          <w:sz w:val="20"/>
          <w:szCs w:val="20"/>
          <w:lang w:eastAsia="zh-CN"/>
        </w:rPr>
        <w:t>ROC curve for leave-one-out validation with parameters(α= 0.3，β = 10^7 ，γ = 1)</w:t>
      </w:r>
    </w:p>
    <w:p>
      <w:pPr>
        <w:spacing w:line="360" w:lineRule="auto"/>
        <w:ind w:firstLine="720"/>
        <w:jc w:val="both"/>
        <w:rPr>
          <w:rFonts w:ascii="Times New Roman" w:hAnsi="Times New Roman" w:eastAsia="宋体"/>
          <w:sz w:val="20"/>
          <w:szCs w:val="20"/>
          <w:lang w:eastAsia="zh-CN"/>
        </w:rPr>
      </w:pPr>
    </w:p>
    <w:p>
      <w:pPr>
        <w:spacing w:line="360" w:lineRule="auto"/>
        <w:ind w:firstLine="720"/>
        <w:jc w:val="both"/>
        <w:rPr>
          <w:rFonts w:ascii="Times New Roman" w:hAnsi="Times New Roman" w:eastAsia="宋体"/>
          <w:lang w:eastAsia="zh-CN"/>
        </w:rPr>
      </w:pPr>
      <w:r>
        <w:rPr>
          <w:rFonts w:ascii="Times New Roman" w:hAnsi="Times New Roman" w:eastAsia="宋体"/>
          <w:lang w:eastAsia="zh-CN"/>
        </w:rPr>
        <w:t>From the ROC curve, we could see that as the specificity grows up, sensitivity of method grows rapidly. Also the AUC value is 90.2% which is higher than 90% which demonstrates that MAXIF has high accuracy of prediction and could rank unknown drug-protein interactions properly</w:t>
      </w:r>
      <w:ins w:id="1371" w:author="RSI – Tutor" w:date="2015-08-16T20:03:00Z">
        <w:r>
          <w:rPr>
            <w:rFonts w:ascii="Times New Roman" w:hAnsi="Times New Roman" w:eastAsia="宋体"/>
            <w:lang w:eastAsia="zh-CN"/>
          </w:rPr>
          <w:t xml:space="preserve"> </w:t>
        </w:r>
      </w:ins>
      <w:r>
        <w:rPr>
          <w:rFonts w:ascii="Times New Roman" w:hAnsi="Times New Roman" w:eastAsia="宋体"/>
          <w:lang w:eastAsia="zh-CN"/>
        </w:rPr>
        <w:t>[13]</w:t>
      </w:r>
      <w:ins w:id="1372" w:author="RSI – Tutor" w:date="2015-08-16T20:03:00Z">
        <w:r>
          <w:rPr>
            <w:rFonts w:ascii="Times New Roman" w:hAnsi="Times New Roman" w:eastAsia="宋体"/>
            <w:lang w:eastAsia="zh-CN"/>
          </w:rPr>
          <w:t>.</w:t>
        </w:r>
      </w:ins>
      <w:r>
        <w:rPr>
          <w:rFonts w:ascii="Times New Roman" w:hAnsi="Times New Roman" w:eastAsia="宋体"/>
          <w:lang w:eastAsia="zh-CN"/>
        </w:rPr>
        <w:t xml:space="preserve"> From these satisfying result</w:t>
      </w:r>
      <w:ins w:id="1373" w:author="RSI – Tutor" w:date="2015-08-16T20:03:00Z">
        <w:r>
          <w:rPr>
            <w:rFonts w:ascii="Times New Roman" w:hAnsi="Times New Roman" w:eastAsia="宋体"/>
            <w:lang w:eastAsia="zh-CN"/>
          </w:rPr>
          <w:t>s</w:t>
        </w:r>
      </w:ins>
      <w:r>
        <w:rPr>
          <w:rFonts w:ascii="Times New Roman" w:hAnsi="Times New Roman" w:eastAsia="宋体"/>
          <w:lang w:eastAsia="zh-CN"/>
        </w:rPr>
        <w:t xml:space="preserve">, we </w:t>
      </w:r>
      <w:ins w:id="1374" w:author="Ana Lyons" w:date="2015-08-17T16:33:00Z">
        <w:r>
          <w:rPr>
            <w:rFonts w:ascii="Times New Roman" w:hAnsi="Times New Roman" w:eastAsia="宋体"/>
            <w:lang w:eastAsia="zh-CN"/>
          </w:rPr>
          <w:t xml:space="preserve">can </w:t>
        </w:r>
      </w:ins>
      <w:r>
        <w:rPr>
          <w:rFonts w:ascii="Times New Roman" w:hAnsi="Times New Roman" w:eastAsia="宋体"/>
          <w:lang w:eastAsia="zh-CN"/>
        </w:rPr>
        <w:t>conclude that</w:t>
      </w:r>
      <w:ins w:id="1375" w:author="RSI – Tutor" w:date="2015-08-16T20:03:00Z">
        <w:r>
          <w:rPr>
            <w:rFonts w:ascii="Times New Roman" w:hAnsi="Times New Roman" w:eastAsia="宋体"/>
            <w:lang w:eastAsia="zh-CN"/>
          </w:rPr>
          <w:t xml:space="preserve"> the</w:t>
        </w:r>
      </w:ins>
      <w:r>
        <w:rPr>
          <w:rFonts w:ascii="Times New Roman" w:hAnsi="Times New Roman" w:eastAsia="宋体"/>
          <w:lang w:eastAsia="zh-CN"/>
        </w:rPr>
        <w:t xml:space="preserve"> MAXIF method could be used to identify and predict targets and because of the high efficiency of the method, MAXIF could make great contribution to speed up discovering novel drugs and disease therapies.</w:t>
      </w:r>
    </w:p>
    <w:p>
      <w:pPr>
        <w:spacing w:line="360" w:lineRule="auto"/>
        <w:jc w:val="both"/>
        <w:rPr>
          <w:rFonts w:ascii="Times New Roman" w:hAnsi="Times New Roman" w:eastAsia="Times New Roman"/>
        </w:rPr>
      </w:pPr>
    </w:p>
    <w:p>
      <w:pPr>
        <w:spacing w:line="360" w:lineRule="auto"/>
        <w:jc w:val="both"/>
        <w:rPr>
          <w:rFonts w:ascii="Times New Roman" w:hAnsi="Times New Roman"/>
        </w:rPr>
      </w:pPr>
    </w:p>
    <w:p>
      <w:pPr>
        <w:spacing w:line="360" w:lineRule="auto"/>
        <w:jc w:val="both"/>
        <w:rPr>
          <w:rFonts w:ascii="Avenir Next Regular" w:hAnsi="Avenir Next Regular" w:cs="Avenir Next Regular"/>
          <w:sz w:val="28"/>
          <w:szCs w:val="28"/>
        </w:rPr>
      </w:pPr>
      <w:ins w:id="1376" w:author="1" w:date="2015-08-18T14:43:24Z">
        <w:r>
          <w:rPr>
            <w:rFonts w:hint="eastAsia" w:ascii="Avenir Next Regular" w:hAnsi="Avenir Next Regular" w:eastAsia="宋体" w:cs="Avenir Next Regular"/>
            <w:sz w:val="28"/>
            <w:szCs w:val="28"/>
            <w:lang w:val="en-US" w:eastAsia="zh-CN"/>
          </w:rPr>
          <w:t>4</w:t>
        </w:r>
      </w:ins>
      <w:ins w:id="1377" w:author="1" w:date="2015-08-18T14:43:26Z">
        <w:r>
          <w:rPr>
            <w:rFonts w:hint="eastAsia" w:ascii="Avenir Next Regular" w:hAnsi="Avenir Next Regular" w:eastAsia="宋体" w:cs="Avenir Next Regular"/>
            <w:sz w:val="28"/>
            <w:szCs w:val="28"/>
            <w:lang w:val="en-US" w:eastAsia="zh-CN"/>
          </w:rPr>
          <w:t>.</w:t>
        </w:r>
      </w:ins>
      <w:r>
        <w:rPr>
          <w:rFonts w:ascii="Avenir Next Regular" w:hAnsi="Avenir Next Regular" w:cs="Avenir Next Regular"/>
          <w:sz w:val="28"/>
          <w:szCs w:val="28"/>
        </w:rPr>
        <w:t>Discussion</w:t>
      </w:r>
    </w:p>
    <w:p>
      <w:pPr>
        <w:spacing w:line="360" w:lineRule="auto"/>
        <w:ind w:firstLine="720"/>
        <w:jc w:val="both"/>
        <w:rPr>
          <w:ins w:id="1378" w:author="1" w:date="2015-08-18T14:10:12Z"/>
          <w:rFonts w:ascii="Times New Roman" w:hAnsi="Times New Roman" w:eastAsia="宋体"/>
          <w:lang w:eastAsia="zh-CN"/>
        </w:rPr>
      </w:pPr>
      <w:r>
        <w:rPr>
          <w:rFonts w:ascii="Times New Roman" w:hAnsi="Times New Roman" w:eastAsia="宋体"/>
          <w:lang w:eastAsia="zh-CN"/>
        </w:rPr>
        <w:t xml:space="preserve">Single chemical indexes and therapeutic indexes </w:t>
      </w:r>
      <w:ins w:id="1379" w:author="Ana Lyons" w:date="2015-08-17T16:33:00Z">
        <w:r>
          <w:rPr>
            <w:rFonts w:ascii="Times New Roman" w:hAnsi="Times New Roman" w:eastAsia="宋体"/>
            <w:lang w:eastAsia="zh-CN"/>
          </w:rPr>
          <w:t>previously</w:t>
        </w:r>
      </w:ins>
      <w:ins w:id="1380" w:author="RSI – Tutor" w:date="2015-08-16T20:05:00Z">
        <w:r>
          <w:rPr>
            <w:rFonts w:ascii="Times New Roman" w:hAnsi="Times New Roman" w:eastAsia="宋体"/>
            <w:lang w:eastAsia="zh-CN"/>
          </w:rPr>
          <w:t xml:space="preserve"> </w:t>
        </w:r>
      </w:ins>
      <w:r>
        <w:rPr>
          <w:rFonts w:ascii="Times New Roman" w:hAnsi="Times New Roman" w:eastAsia="宋体"/>
          <w:lang w:eastAsia="zh-CN"/>
        </w:rPr>
        <w:t>used to see drug-protein interaction</w:t>
      </w:r>
      <w:ins w:id="1381" w:author="RSI – Tutor" w:date="2015-08-16T20:05:00Z">
        <w:r>
          <w:rPr>
            <w:rFonts w:ascii="Times New Roman" w:hAnsi="Times New Roman" w:eastAsia="宋体"/>
            <w:lang w:eastAsia="zh-CN"/>
          </w:rPr>
          <w:t>s</w:t>
        </w:r>
      </w:ins>
      <w:r>
        <w:rPr>
          <w:rFonts w:ascii="Times New Roman" w:hAnsi="Times New Roman" w:eastAsia="宋体"/>
          <w:lang w:eastAsia="zh-CN"/>
        </w:rPr>
        <w:t xml:space="preserve"> are too unilateral and could be misled by other confounding variables.</w:t>
      </w:r>
      <w:ins w:id="1382" w:author="RSI – Tutor" w:date="2015-08-16T20:06:00Z">
        <w:r>
          <w:rPr>
            <w:rFonts w:ascii="Times New Roman" w:hAnsi="Times New Roman" w:eastAsia="宋体"/>
            <w:lang w:eastAsia="zh-CN"/>
          </w:rPr>
          <w:t xml:space="preserve"> </w:t>
        </w:r>
      </w:ins>
      <w:ins w:id="1383" w:author="Ana Lyons" w:date="2015-08-17T16:34:00Z">
        <w:r>
          <w:rPr>
            <w:rFonts w:ascii="Times New Roman" w:hAnsi="Times New Roman" w:eastAsia="宋体"/>
            <w:lang w:eastAsia="zh-CN"/>
          </w:rPr>
          <w:t>Furthermore, c</w:t>
        </w:r>
      </w:ins>
      <w:r>
        <w:rPr>
          <w:rFonts w:ascii="Times New Roman" w:hAnsi="Times New Roman" w:eastAsia="宋体"/>
          <w:lang w:eastAsia="zh-CN"/>
        </w:rPr>
        <w:t>ipher combine</w:t>
      </w:r>
      <w:ins w:id="1384" w:author="RSI – Tutor" w:date="2015-08-16T20:07:00Z">
        <w:r>
          <w:rPr>
            <w:rFonts w:ascii="Times New Roman" w:hAnsi="Times New Roman" w:eastAsia="宋体"/>
            <w:lang w:eastAsia="zh-CN"/>
          </w:rPr>
          <w:t>s</w:t>
        </w:r>
      </w:ins>
      <w:r>
        <w:rPr>
          <w:rFonts w:ascii="Times New Roman" w:hAnsi="Times New Roman" w:eastAsia="宋体"/>
          <w:lang w:eastAsia="zh-CN"/>
        </w:rPr>
        <w:t xml:space="preserve"> chemical and therapeutic indexes together, but the linear regression model could be largely affected by small interaction scores of drugs and proteins.</w:t>
      </w:r>
      <w:ins w:id="1385" w:author="RSI – Tutor" w:date="2015-08-16T20:07:00Z">
        <w:r>
          <w:rPr>
            <w:rFonts w:ascii="Times New Roman" w:hAnsi="Times New Roman" w:eastAsia="宋体"/>
            <w:lang w:eastAsia="zh-CN"/>
          </w:rPr>
          <w:t xml:space="preserve"> </w:t>
        </w:r>
      </w:ins>
      <w:r>
        <w:rPr>
          <w:rFonts w:ascii="Times New Roman" w:hAnsi="Times New Roman" w:eastAsia="宋体"/>
          <w:lang w:eastAsia="zh-CN"/>
        </w:rPr>
        <w:t xml:space="preserve">Also </w:t>
      </w:r>
      <w:ins w:id="1386" w:author="Ana Lyons" w:date="2015-08-17T16:34:00Z">
        <w:r>
          <w:rPr>
            <w:rFonts w:ascii="Times New Roman" w:hAnsi="Times New Roman" w:eastAsia="宋体"/>
            <w:lang w:eastAsia="zh-CN"/>
          </w:rPr>
          <w:t xml:space="preserve">the </w:t>
        </w:r>
      </w:ins>
      <w:r>
        <w:rPr>
          <w:rFonts w:ascii="Times New Roman" w:hAnsi="Times New Roman" w:eastAsia="宋体"/>
          <w:lang w:eastAsia="zh-CN"/>
        </w:rPr>
        <w:t xml:space="preserve">cipher approach is </w:t>
      </w:r>
      <w:ins w:id="1387" w:author="Ana Lyons" w:date="2015-08-17T16:34:00Z">
        <w:r>
          <w:rPr>
            <w:rFonts w:ascii="Times New Roman" w:hAnsi="Times New Roman" w:eastAsia="宋体"/>
            <w:lang w:eastAsia="zh-CN"/>
          </w:rPr>
          <w:t xml:space="preserve">computationally expensive </w:t>
        </w:r>
      </w:ins>
      <w:r>
        <w:rPr>
          <w:rFonts w:ascii="Times New Roman" w:hAnsi="Times New Roman" w:eastAsia="宋体"/>
          <w:lang w:eastAsia="zh-CN"/>
        </w:rPr>
        <w:t>to model regression line</w:t>
      </w:r>
      <w:ins w:id="1388" w:author="Ana Lyons" w:date="2015-08-17T16:35:00Z">
        <w:r>
          <w:rPr>
            <w:rFonts w:ascii="Times New Roman" w:hAnsi="Times New Roman" w:eastAsia="宋体"/>
            <w:lang w:eastAsia="zh-CN"/>
          </w:rPr>
          <w:t>, each time</w:t>
        </w:r>
      </w:ins>
      <w:r>
        <w:rPr>
          <w:rFonts w:ascii="Times New Roman" w:hAnsi="Times New Roman" w:eastAsia="宋体"/>
          <w:lang w:eastAsia="zh-CN"/>
        </w:rPr>
        <w:t xml:space="preserve">. </w:t>
      </w:r>
      <w:ins w:id="1389" w:author="Ana Lyons" w:date="2015-08-17T16:35:00Z">
        <w:r>
          <w:rPr>
            <w:rFonts w:ascii="Times New Roman" w:hAnsi="Times New Roman" w:eastAsia="宋体"/>
            <w:lang w:eastAsia="zh-CN"/>
          </w:rPr>
          <w:t xml:space="preserve">Consequently, </w:t>
        </w:r>
      </w:ins>
      <w:r>
        <w:rPr>
          <w:rFonts w:ascii="Times New Roman" w:hAnsi="Times New Roman" w:eastAsia="宋体"/>
          <w:lang w:eastAsia="zh-CN"/>
        </w:rPr>
        <w:t xml:space="preserve">an accurate and more efficient method is </w:t>
      </w:r>
      <w:ins w:id="1390" w:author="Ana Lyons" w:date="2015-08-17T16:35:00Z">
        <w:r>
          <w:rPr>
            <w:rFonts w:ascii="Times New Roman" w:hAnsi="Times New Roman" w:eastAsia="宋体"/>
            <w:lang w:eastAsia="zh-CN"/>
          </w:rPr>
          <w:t>attempted here</w:t>
        </w:r>
      </w:ins>
      <w:r>
        <w:rPr>
          <w:rFonts w:ascii="Times New Roman" w:hAnsi="Times New Roman" w:eastAsia="宋体"/>
          <w:lang w:eastAsia="zh-CN"/>
        </w:rPr>
        <w:t>.</w:t>
      </w:r>
    </w:p>
    <w:p>
      <w:pPr>
        <w:spacing w:line="360" w:lineRule="auto"/>
        <w:ind w:firstLine="720"/>
        <w:jc w:val="both"/>
        <w:rPr>
          <w:rFonts w:ascii="Times New Roman" w:hAnsi="Times New Roman" w:eastAsia="宋体"/>
          <w:lang w:val="en-US" w:eastAsia="zh-CN"/>
        </w:rPr>
      </w:pPr>
      <w:ins w:id="1391" w:author="1" w:date="2015-08-18T14:10:13Z">
        <w:r>
          <w:rPr>
            <w:rFonts w:hint="eastAsia" w:ascii="Times New Roman" w:hAnsi="Times New Roman" w:eastAsia="宋体"/>
            <w:lang w:val="en-US" w:eastAsia="zh-CN"/>
          </w:rPr>
          <w:t xml:space="preserve">The </w:t>
        </w:r>
      </w:ins>
      <w:ins w:id="1392" w:author="1" w:date="2015-08-18T14:10:14Z">
        <w:r>
          <w:rPr>
            <w:rFonts w:hint="eastAsia" w:ascii="Times New Roman" w:hAnsi="Times New Roman" w:eastAsia="宋体"/>
            <w:lang w:val="en-US" w:eastAsia="zh-CN"/>
          </w:rPr>
          <w:t>MA</w:t>
        </w:r>
      </w:ins>
      <w:ins w:id="1393" w:author="1" w:date="2015-08-18T14:10:15Z">
        <w:r>
          <w:rPr>
            <w:rFonts w:hint="eastAsia" w:ascii="Times New Roman" w:hAnsi="Times New Roman" w:eastAsia="宋体"/>
            <w:lang w:val="en-US" w:eastAsia="zh-CN"/>
          </w:rPr>
          <w:t xml:space="preserve">XIF </w:t>
        </w:r>
      </w:ins>
      <w:ins w:id="1394" w:author="1" w:date="2015-08-18T14:10:17Z">
        <w:r>
          <w:rPr>
            <w:rFonts w:hint="eastAsia" w:ascii="Times New Roman" w:hAnsi="Times New Roman" w:eastAsia="宋体"/>
            <w:lang w:val="en-US" w:eastAsia="zh-CN"/>
          </w:rPr>
          <w:t>me</w:t>
        </w:r>
      </w:ins>
      <w:ins w:id="1395" w:author="1" w:date="2015-08-18T14:10:18Z">
        <w:r>
          <w:rPr>
            <w:rFonts w:hint="eastAsia" w:ascii="Times New Roman" w:hAnsi="Times New Roman" w:eastAsia="宋体"/>
            <w:lang w:val="en-US" w:eastAsia="zh-CN"/>
          </w:rPr>
          <w:t xml:space="preserve">thod </w:t>
        </w:r>
      </w:ins>
      <w:ins w:id="1396" w:author="1" w:date="2015-08-18T14:10:19Z">
        <w:r>
          <w:rPr>
            <w:rFonts w:hint="eastAsia" w:ascii="Times New Roman" w:hAnsi="Times New Roman" w:eastAsia="宋体"/>
            <w:lang w:val="en-US" w:eastAsia="zh-CN"/>
          </w:rPr>
          <w:t>i</w:t>
        </w:r>
      </w:ins>
      <w:ins w:id="1397" w:author="1" w:date="2015-08-18T14:10:20Z">
        <w:r>
          <w:rPr>
            <w:rFonts w:hint="eastAsia" w:ascii="Times New Roman" w:hAnsi="Times New Roman" w:eastAsia="宋体"/>
            <w:lang w:val="en-US" w:eastAsia="zh-CN"/>
          </w:rPr>
          <w:t xml:space="preserve">s </w:t>
        </w:r>
      </w:ins>
      <w:ins w:id="1398" w:author="1" w:date="2015-08-18T14:10:41Z">
        <w:r>
          <w:rPr>
            <w:rFonts w:hint="eastAsia" w:ascii="Times New Roman" w:hAnsi="Times New Roman" w:eastAsia="宋体"/>
            <w:lang w:val="en-US" w:eastAsia="zh-CN"/>
          </w:rPr>
          <w:t>b</w:t>
        </w:r>
      </w:ins>
      <w:ins w:id="1399" w:author="1" w:date="2015-08-18T14:10:43Z">
        <w:r>
          <w:rPr>
            <w:rFonts w:hint="eastAsia" w:ascii="Times New Roman" w:hAnsi="Times New Roman" w:eastAsia="宋体"/>
            <w:lang w:val="en-US" w:eastAsia="zh-CN"/>
          </w:rPr>
          <w:t>a</w:t>
        </w:r>
      </w:ins>
      <w:ins w:id="1400" w:author="1" w:date="2015-08-18T14:10:44Z">
        <w:r>
          <w:rPr>
            <w:rFonts w:hint="eastAsia" w:ascii="Times New Roman" w:hAnsi="Times New Roman" w:eastAsia="宋体"/>
            <w:lang w:val="en-US" w:eastAsia="zh-CN"/>
          </w:rPr>
          <w:t>sed o</w:t>
        </w:r>
      </w:ins>
      <w:ins w:id="1401" w:author="1" w:date="2015-08-18T14:10:45Z">
        <w:r>
          <w:rPr>
            <w:rFonts w:hint="eastAsia" w:ascii="Times New Roman" w:hAnsi="Times New Roman" w:eastAsia="宋体"/>
            <w:lang w:val="en-US" w:eastAsia="zh-CN"/>
          </w:rPr>
          <w:t xml:space="preserve">n </w:t>
        </w:r>
      </w:ins>
      <w:ins w:id="1402" w:author="1" w:date="2015-08-18T14:10:46Z">
        <w:r>
          <w:rPr>
            <w:rFonts w:hint="eastAsia" w:ascii="Times New Roman" w:hAnsi="Times New Roman" w:eastAsia="宋体"/>
            <w:lang w:val="en-US" w:eastAsia="zh-CN"/>
          </w:rPr>
          <w:t xml:space="preserve">the </w:t>
        </w:r>
      </w:ins>
      <w:ins w:id="1403" w:author="1" w:date="2015-08-18T14:10:47Z">
        <w:r>
          <w:rPr>
            <w:rFonts w:hint="eastAsia" w:ascii="Times New Roman" w:hAnsi="Times New Roman" w:eastAsia="宋体"/>
            <w:lang w:val="en-US" w:eastAsia="zh-CN"/>
          </w:rPr>
          <w:t>drug</w:t>
        </w:r>
      </w:ins>
      <w:ins w:id="1404" w:author="1" w:date="2015-08-18T14:10:48Z">
        <w:r>
          <w:rPr>
            <w:rFonts w:hint="eastAsia" w:ascii="Times New Roman" w:hAnsi="Times New Roman" w:eastAsia="宋体"/>
            <w:lang w:val="en-US" w:eastAsia="zh-CN"/>
          </w:rPr>
          <w:t>-pro</w:t>
        </w:r>
      </w:ins>
      <w:ins w:id="1405" w:author="1" w:date="2015-08-18T14:10:49Z">
        <w:r>
          <w:rPr>
            <w:rFonts w:hint="eastAsia" w:ascii="Times New Roman" w:hAnsi="Times New Roman" w:eastAsia="宋体"/>
            <w:lang w:val="en-US" w:eastAsia="zh-CN"/>
          </w:rPr>
          <w:t xml:space="preserve">tein </w:t>
        </w:r>
      </w:ins>
      <w:ins w:id="1406" w:author="1" w:date="2015-08-18T14:10:50Z">
        <w:r>
          <w:rPr>
            <w:rFonts w:hint="eastAsia" w:ascii="Times New Roman" w:hAnsi="Times New Roman" w:eastAsia="宋体"/>
            <w:lang w:val="en-US" w:eastAsia="zh-CN"/>
          </w:rPr>
          <w:t>net</w:t>
        </w:r>
      </w:ins>
      <w:ins w:id="1407" w:author="1" w:date="2015-08-18T14:10:52Z">
        <w:r>
          <w:rPr>
            <w:rFonts w:hint="eastAsia" w:ascii="Times New Roman" w:hAnsi="Times New Roman" w:eastAsia="宋体"/>
            <w:lang w:val="en-US" w:eastAsia="zh-CN"/>
          </w:rPr>
          <w:t>wo</w:t>
        </w:r>
      </w:ins>
      <w:ins w:id="1408" w:author="1" w:date="2015-08-18T14:10:53Z">
        <w:r>
          <w:rPr>
            <w:rFonts w:hint="eastAsia" w:ascii="Times New Roman" w:hAnsi="Times New Roman" w:eastAsia="宋体"/>
            <w:lang w:val="en-US" w:eastAsia="zh-CN"/>
          </w:rPr>
          <w:t>rk wh</w:t>
        </w:r>
      </w:ins>
      <w:ins w:id="1409" w:author="1" w:date="2015-08-18T14:10:54Z">
        <w:r>
          <w:rPr>
            <w:rFonts w:hint="eastAsia" w:ascii="Times New Roman" w:hAnsi="Times New Roman" w:eastAsia="宋体"/>
            <w:lang w:val="en-US" w:eastAsia="zh-CN"/>
          </w:rPr>
          <w:t xml:space="preserve">ich is </w:t>
        </w:r>
      </w:ins>
      <w:ins w:id="1410" w:author="1" w:date="2015-08-18T14:10:58Z">
        <w:r>
          <w:rPr>
            <w:rFonts w:hint="eastAsia" w:ascii="Times New Roman" w:hAnsi="Times New Roman" w:eastAsia="宋体"/>
            <w:lang w:val="en-US" w:eastAsia="zh-CN"/>
          </w:rPr>
          <w:t>b</w:t>
        </w:r>
      </w:ins>
      <w:ins w:id="1411" w:author="1" w:date="2015-08-18T14:10:59Z">
        <w:r>
          <w:rPr>
            <w:rFonts w:hint="eastAsia" w:ascii="Times New Roman" w:hAnsi="Times New Roman" w:eastAsia="宋体"/>
            <w:lang w:val="en-US" w:eastAsia="zh-CN"/>
          </w:rPr>
          <w:t>uil</w:t>
        </w:r>
      </w:ins>
      <w:ins w:id="1412" w:author="1" w:date="2015-08-18T14:11:00Z">
        <w:r>
          <w:rPr>
            <w:rFonts w:hint="eastAsia" w:ascii="Times New Roman" w:hAnsi="Times New Roman" w:eastAsia="宋体"/>
            <w:lang w:val="en-US" w:eastAsia="zh-CN"/>
          </w:rPr>
          <w:t>t b</w:t>
        </w:r>
      </w:ins>
      <w:ins w:id="1413" w:author="1" w:date="2015-08-18T14:11:01Z">
        <w:r>
          <w:rPr>
            <w:rFonts w:hint="eastAsia" w:ascii="Times New Roman" w:hAnsi="Times New Roman" w:eastAsia="宋体"/>
            <w:lang w:val="en-US" w:eastAsia="zh-CN"/>
          </w:rPr>
          <w:t xml:space="preserve">y </w:t>
        </w:r>
      </w:ins>
      <w:ins w:id="1414" w:author="1" w:date="2015-08-18T14:11:02Z">
        <w:r>
          <w:rPr>
            <w:rFonts w:hint="eastAsia" w:ascii="Times New Roman" w:hAnsi="Times New Roman" w:eastAsia="宋体"/>
            <w:lang w:val="en-US" w:eastAsia="zh-CN"/>
          </w:rPr>
          <w:t>dru</w:t>
        </w:r>
      </w:ins>
      <w:ins w:id="1415" w:author="1" w:date="2015-08-18T14:11:03Z">
        <w:r>
          <w:rPr>
            <w:rFonts w:hint="eastAsia" w:ascii="Times New Roman" w:hAnsi="Times New Roman" w:eastAsia="宋体"/>
            <w:lang w:val="en-US" w:eastAsia="zh-CN"/>
          </w:rPr>
          <w:t>g-d</w:t>
        </w:r>
      </w:ins>
      <w:ins w:id="1416" w:author="1" w:date="2015-08-18T14:11:04Z">
        <w:r>
          <w:rPr>
            <w:rFonts w:hint="eastAsia" w:ascii="Times New Roman" w:hAnsi="Times New Roman" w:eastAsia="宋体"/>
            <w:lang w:val="en-US" w:eastAsia="zh-CN"/>
          </w:rPr>
          <w:t>rug i</w:t>
        </w:r>
      </w:ins>
      <w:ins w:id="1417" w:author="1" w:date="2015-08-18T14:11:05Z">
        <w:r>
          <w:rPr>
            <w:rFonts w:hint="eastAsia" w:ascii="Times New Roman" w:hAnsi="Times New Roman" w:eastAsia="宋体"/>
            <w:lang w:val="en-US" w:eastAsia="zh-CN"/>
          </w:rPr>
          <w:t>nterac</w:t>
        </w:r>
      </w:ins>
      <w:ins w:id="1418" w:author="1" w:date="2015-08-18T14:11:06Z">
        <w:r>
          <w:rPr>
            <w:rFonts w:hint="eastAsia" w:ascii="Times New Roman" w:hAnsi="Times New Roman" w:eastAsia="宋体"/>
            <w:lang w:val="en-US" w:eastAsia="zh-CN"/>
          </w:rPr>
          <w:t>tion</w:t>
        </w:r>
      </w:ins>
      <w:ins w:id="1419" w:author="1" w:date="2015-08-18T14:11:07Z">
        <w:r>
          <w:rPr>
            <w:rFonts w:hint="eastAsia" w:ascii="Times New Roman" w:hAnsi="Times New Roman" w:eastAsia="宋体"/>
            <w:lang w:val="en-US" w:eastAsia="zh-CN"/>
          </w:rPr>
          <w:t xml:space="preserve">, </w:t>
        </w:r>
      </w:ins>
      <w:ins w:id="1420" w:author="1" w:date="2015-08-18T14:11:10Z">
        <w:r>
          <w:rPr>
            <w:rFonts w:hint="eastAsia" w:ascii="Times New Roman" w:hAnsi="Times New Roman" w:eastAsia="宋体"/>
            <w:lang w:val="en-US" w:eastAsia="zh-CN"/>
          </w:rPr>
          <w:t>kn</w:t>
        </w:r>
      </w:ins>
      <w:ins w:id="1421" w:author="1" w:date="2015-08-18T14:11:11Z">
        <w:r>
          <w:rPr>
            <w:rFonts w:hint="eastAsia" w:ascii="Times New Roman" w:hAnsi="Times New Roman" w:eastAsia="宋体"/>
            <w:lang w:val="en-US" w:eastAsia="zh-CN"/>
          </w:rPr>
          <w:t>ow</w:t>
        </w:r>
      </w:ins>
      <w:ins w:id="1422" w:author="1" w:date="2015-08-18T14:11:14Z">
        <w:r>
          <w:rPr>
            <w:rFonts w:hint="eastAsia" w:ascii="Times New Roman" w:hAnsi="Times New Roman" w:eastAsia="宋体"/>
            <w:lang w:val="en-US" w:eastAsia="zh-CN"/>
          </w:rPr>
          <w:t>n dru</w:t>
        </w:r>
      </w:ins>
      <w:ins w:id="1423" w:author="1" w:date="2015-08-18T14:11:15Z">
        <w:r>
          <w:rPr>
            <w:rFonts w:hint="eastAsia" w:ascii="Times New Roman" w:hAnsi="Times New Roman" w:eastAsia="宋体"/>
            <w:lang w:val="en-US" w:eastAsia="zh-CN"/>
          </w:rPr>
          <w:t>g-</w:t>
        </w:r>
      </w:ins>
      <w:ins w:id="1424" w:author="1" w:date="2015-08-18T14:11:16Z">
        <w:r>
          <w:rPr>
            <w:rFonts w:hint="eastAsia" w:ascii="Times New Roman" w:hAnsi="Times New Roman" w:eastAsia="宋体"/>
            <w:lang w:val="en-US" w:eastAsia="zh-CN"/>
          </w:rPr>
          <w:t>target</w:t>
        </w:r>
      </w:ins>
      <w:ins w:id="1425" w:author="1" w:date="2015-08-18T14:11:18Z">
        <w:r>
          <w:rPr>
            <w:rFonts w:hint="eastAsia" w:ascii="Times New Roman" w:hAnsi="Times New Roman" w:eastAsia="宋体"/>
            <w:lang w:val="en-US" w:eastAsia="zh-CN"/>
          </w:rPr>
          <w:t xml:space="preserve"> i</w:t>
        </w:r>
      </w:ins>
      <w:ins w:id="1426" w:author="1" w:date="2015-08-18T14:11:19Z">
        <w:r>
          <w:rPr>
            <w:rFonts w:hint="eastAsia" w:ascii="Times New Roman" w:hAnsi="Times New Roman" w:eastAsia="宋体"/>
            <w:lang w:val="en-US" w:eastAsia="zh-CN"/>
          </w:rPr>
          <w:t>ntera</w:t>
        </w:r>
      </w:ins>
      <w:ins w:id="1427" w:author="1" w:date="2015-08-18T14:11:20Z">
        <w:r>
          <w:rPr>
            <w:rFonts w:hint="eastAsia" w:ascii="Times New Roman" w:hAnsi="Times New Roman" w:eastAsia="宋体"/>
            <w:lang w:val="en-US" w:eastAsia="zh-CN"/>
          </w:rPr>
          <w:t>ctio</w:t>
        </w:r>
      </w:ins>
      <w:ins w:id="1428" w:author="1" w:date="2015-08-18T14:11:21Z">
        <w:r>
          <w:rPr>
            <w:rFonts w:hint="eastAsia" w:ascii="Times New Roman" w:hAnsi="Times New Roman" w:eastAsia="宋体"/>
            <w:lang w:val="en-US" w:eastAsia="zh-CN"/>
          </w:rPr>
          <w:t xml:space="preserve">n and </w:t>
        </w:r>
      </w:ins>
      <w:ins w:id="1429" w:author="1" w:date="2015-08-18T14:11:22Z">
        <w:r>
          <w:rPr>
            <w:rFonts w:hint="eastAsia" w:ascii="Times New Roman" w:hAnsi="Times New Roman" w:eastAsia="宋体"/>
            <w:lang w:val="en-US" w:eastAsia="zh-CN"/>
          </w:rPr>
          <w:t>pro</w:t>
        </w:r>
      </w:ins>
      <w:ins w:id="1430" w:author="1" w:date="2015-08-18T14:11:23Z">
        <w:r>
          <w:rPr>
            <w:rFonts w:hint="eastAsia" w:ascii="Times New Roman" w:hAnsi="Times New Roman" w:eastAsia="宋体"/>
            <w:lang w:val="en-US" w:eastAsia="zh-CN"/>
          </w:rPr>
          <w:t>tei</w:t>
        </w:r>
      </w:ins>
      <w:ins w:id="1431" w:author="1" w:date="2015-08-18T14:11:32Z">
        <w:r>
          <w:rPr>
            <w:rFonts w:hint="eastAsia" w:ascii="Times New Roman" w:hAnsi="Times New Roman" w:eastAsia="宋体"/>
            <w:lang w:val="en-US" w:eastAsia="zh-CN"/>
          </w:rPr>
          <w:t>n</w:t>
        </w:r>
      </w:ins>
      <w:ins w:id="1432" w:author="1" w:date="2015-08-18T14:11:33Z">
        <w:r>
          <w:rPr>
            <w:rFonts w:hint="eastAsia" w:ascii="Times New Roman" w:hAnsi="Times New Roman" w:eastAsia="宋体"/>
            <w:lang w:val="en-US" w:eastAsia="zh-CN"/>
          </w:rPr>
          <w:t>-</w:t>
        </w:r>
      </w:ins>
      <w:ins w:id="1433" w:author="1" w:date="2015-08-18T14:11:23Z">
        <w:r>
          <w:rPr>
            <w:rFonts w:hint="eastAsia" w:ascii="Times New Roman" w:hAnsi="Times New Roman" w:eastAsia="宋体"/>
            <w:lang w:val="en-US" w:eastAsia="zh-CN"/>
          </w:rPr>
          <w:t>pr</w:t>
        </w:r>
      </w:ins>
      <w:ins w:id="1434" w:author="1" w:date="2015-08-18T14:11:24Z">
        <w:r>
          <w:rPr>
            <w:rFonts w:hint="eastAsia" w:ascii="Times New Roman" w:hAnsi="Times New Roman" w:eastAsia="宋体"/>
            <w:lang w:val="en-US" w:eastAsia="zh-CN"/>
          </w:rPr>
          <w:t>ote</w:t>
        </w:r>
      </w:ins>
      <w:ins w:id="1435" w:author="1" w:date="2015-08-18T14:11:37Z">
        <w:r>
          <w:rPr>
            <w:rFonts w:hint="eastAsia" w:ascii="Times New Roman" w:hAnsi="Times New Roman" w:eastAsia="宋体"/>
            <w:lang w:val="en-US" w:eastAsia="zh-CN"/>
          </w:rPr>
          <w:t>in i</w:t>
        </w:r>
      </w:ins>
      <w:ins w:id="1436" w:author="1" w:date="2015-08-18T14:11:38Z">
        <w:r>
          <w:rPr>
            <w:rFonts w:hint="eastAsia" w:ascii="Times New Roman" w:hAnsi="Times New Roman" w:eastAsia="宋体"/>
            <w:lang w:val="en-US" w:eastAsia="zh-CN"/>
          </w:rPr>
          <w:t>nter</w:t>
        </w:r>
      </w:ins>
      <w:ins w:id="1437" w:author="1" w:date="2015-08-18T14:11:39Z">
        <w:r>
          <w:rPr>
            <w:rFonts w:hint="eastAsia" w:ascii="Times New Roman" w:hAnsi="Times New Roman" w:eastAsia="宋体"/>
            <w:lang w:val="en-US" w:eastAsia="zh-CN"/>
          </w:rPr>
          <w:t>action</w:t>
        </w:r>
      </w:ins>
      <w:ins w:id="1438" w:author="1" w:date="2015-08-18T14:11:40Z">
        <w:r>
          <w:rPr>
            <w:rFonts w:hint="eastAsia" w:ascii="Times New Roman" w:hAnsi="Times New Roman" w:eastAsia="宋体"/>
            <w:lang w:val="en-US" w:eastAsia="zh-CN"/>
          </w:rPr>
          <w:t xml:space="preserve"> whi</w:t>
        </w:r>
      </w:ins>
      <w:ins w:id="1439" w:author="1" w:date="2015-08-18T14:11:41Z">
        <w:r>
          <w:rPr>
            <w:rFonts w:hint="eastAsia" w:ascii="Times New Roman" w:hAnsi="Times New Roman" w:eastAsia="宋体"/>
            <w:lang w:val="en-US" w:eastAsia="zh-CN"/>
          </w:rPr>
          <w:t xml:space="preserve">ch </w:t>
        </w:r>
      </w:ins>
      <w:ins w:id="1440" w:author="1" w:date="2015-08-18T14:11:48Z">
        <w:r>
          <w:rPr>
            <w:rFonts w:hint="eastAsia" w:ascii="Times New Roman" w:hAnsi="Times New Roman" w:eastAsia="宋体"/>
            <w:lang w:val="en-US" w:eastAsia="zh-CN"/>
          </w:rPr>
          <w:t>com</w:t>
        </w:r>
      </w:ins>
      <w:ins w:id="1441" w:author="1" w:date="2015-08-18T14:11:49Z">
        <w:r>
          <w:rPr>
            <w:rFonts w:hint="eastAsia" w:ascii="Times New Roman" w:hAnsi="Times New Roman" w:eastAsia="宋体"/>
            <w:lang w:val="en-US" w:eastAsia="zh-CN"/>
          </w:rPr>
          <w:t>e</w:t>
        </w:r>
      </w:ins>
      <w:ins w:id="1442" w:author="1" w:date="2015-08-18T14:11:50Z">
        <w:r>
          <w:rPr>
            <w:rFonts w:hint="eastAsia" w:ascii="Times New Roman" w:hAnsi="Times New Roman" w:eastAsia="宋体"/>
            <w:lang w:val="en-US" w:eastAsia="zh-CN"/>
          </w:rPr>
          <w:t xml:space="preserve">s </w:t>
        </w:r>
      </w:ins>
      <w:ins w:id="1443" w:author="1" w:date="2015-08-18T14:11:51Z">
        <w:r>
          <w:rPr>
            <w:rFonts w:hint="eastAsia" w:ascii="Times New Roman" w:hAnsi="Times New Roman" w:eastAsia="宋体"/>
            <w:lang w:val="en-US" w:eastAsia="zh-CN"/>
          </w:rPr>
          <w:t xml:space="preserve">from </w:t>
        </w:r>
      </w:ins>
      <w:ins w:id="1444" w:author="1" w:date="2015-08-18T14:11:52Z">
        <w:r>
          <w:rPr>
            <w:rFonts w:hint="eastAsia" w:ascii="Times New Roman" w:hAnsi="Times New Roman" w:eastAsia="宋体"/>
            <w:lang w:val="en-US" w:eastAsia="zh-CN"/>
          </w:rPr>
          <w:t>D</w:t>
        </w:r>
      </w:ins>
      <w:ins w:id="1445" w:author="1" w:date="2015-08-18T14:11:53Z">
        <w:r>
          <w:rPr>
            <w:rFonts w:hint="eastAsia" w:ascii="Times New Roman" w:hAnsi="Times New Roman" w:eastAsia="宋体"/>
            <w:lang w:val="en-US" w:eastAsia="zh-CN"/>
          </w:rPr>
          <w:t>rug</w:t>
        </w:r>
      </w:ins>
      <w:ins w:id="1446" w:author="1" w:date="2015-08-18T14:11:55Z">
        <w:r>
          <w:rPr>
            <w:rFonts w:hint="eastAsia" w:ascii="Times New Roman" w:hAnsi="Times New Roman" w:eastAsia="宋体"/>
            <w:lang w:val="en-US" w:eastAsia="zh-CN"/>
          </w:rPr>
          <w:t>B</w:t>
        </w:r>
      </w:ins>
      <w:ins w:id="1447" w:author="1" w:date="2015-08-18T14:11:56Z">
        <w:r>
          <w:rPr>
            <w:rFonts w:hint="eastAsia" w:ascii="Times New Roman" w:hAnsi="Times New Roman" w:eastAsia="宋体"/>
            <w:lang w:val="en-US" w:eastAsia="zh-CN"/>
          </w:rPr>
          <w:t>an</w:t>
        </w:r>
      </w:ins>
      <w:ins w:id="1448" w:author="1" w:date="2015-08-18T14:11:57Z">
        <w:r>
          <w:rPr>
            <w:rFonts w:hint="eastAsia" w:ascii="Times New Roman" w:hAnsi="Times New Roman" w:eastAsia="宋体"/>
            <w:lang w:val="en-US" w:eastAsia="zh-CN"/>
          </w:rPr>
          <w:t xml:space="preserve">k </w:t>
        </w:r>
      </w:ins>
      <w:ins w:id="1449" w:author="1" w:date="2015-08-18T14:11:58Z">
        <w:r>
          <w:rPr>
            <w:rFonts w:hint="eastAsia" w:ascii="Times New Roman" w:hAnsi="Times New Roman" w:eastAsia="宋体"/>
            <w:lang w:val="en-US" w:eastAsia="zh-CN"/>
          </w:rPr>
          <w:t xml:space="preserve">and </w:t>
        </w:r>
      </w:ins>
      <w:ins w:id="1450" w:author="1" w:date="2015-08-18T14:12:00Z">
        <w:r>
          <w:rPr>
            <w:rFonts w:hint="eastAsia" w:ascii="Times New Roman" w:hAnsi="Times New Roman" w:eastAsia="宋体"/>
            <w:lang w:val="en-US" w:eastAsia="zh-CN"/>
          </w:rPr>
          <w:t>S</w:t>
        </w:r>
      </w:ins>
      <w:ins w:id="1451" w:author="1" w:date="2015-08-18T14:12:01Z">
        <w:r>
          <w:rPr>
            <w:rFonts w:hint="eastAsia" w:ascii="Times New Roman" w:hAnsi="Times New Roman" w:eastAsia="宋体"/>
            <w:lang w:val="en-US" w:eastAsia="zh-CN"/>
          </w:rPr>
          <w:t xml:space="preserve">tring </w:t>
        </w:r>
      </w:ins>
      <w:ins w:id="1452" w:author="1" w:date="2015-08-18T14:12:02Z">
        <w:r>
          <w:rPr>
            <w:rFonts w:hint="eastAsia" w:ascii="Times New Roman" w:hAnsi="Times New Roman" w:eastAsia="宋体"/>
            <w:lang w:val="en-US" w:eastAsia="zh-CN"/>
          </w:rPr>
          <w:t>web</w:t>
        </w:r>
      </w:ins>
      <w:ins w:id="1453" w:author="1" w:date="2015-08-18T14:12:03Z">
        <w:r>
          <w:rPr>
            <w:rFonts w:hint="eastAsia" w:ascii="Times New Roman" w:hAnsi="Times New Roman" w:eastAsia="宋体"/>
            <w:lang w:val="en-US" w:eastAsia="zh-CN"/>
          </w:rPr>
          <w:t>site</w:t>
        </w:r>
      </w:ins>
      <w:ins w:id="1454" w:author="1" w:date="2015-08-18T14:12:39Z">
        <w:r>
          <w:rPr>
            <w:rFonts w:hint="eastAsia" w:ascii="Times New Roman" w:hAnsi="Times New Roman" w:eastAsia="宋体"/>
            <w:lang w:val="en-US" w:eastAsia="zh-CN"/>
          </w:rPr>
          <w:t>. I</w:t>
        </w:r>
      </w:ins>
      <w:ins w:id="1455" w:author="1" w:date="2015-08-18T14:12:40Z">
        <w:r>
          <w:rPr>
            <w:rFonts w:hint="eastAsia" w:ascii="Times New Roman" w:hAnsi="Times New Roman" w:eastAsia="宋体"/>
            <w:lang w:val="en-US" w:eastAsia="zh-CN"/>
          </w:rPr>
          <w:t>n t</w:t>
        </w:r>
      </w:ins>
      <w:ins w:id="1456" w:author="1" w:date="2015-08-18T14:12:42Z">
        <w:r>
          <w:rPr>
            <w:rFonts w:hint="eastAsia" w:ascii="Times New Roman" w:hAnsi="Times New Roman" w:eastAsia="宋体"/>
            <w:lang w:val="en-US" w:eastAsia="zh-CN"/>
          </w:rPr>
          <w:t>he n</w:t>
        </w:r>
      </w:ins>
      <w:ins w:id="1457" w:author="1" w:date="2015-08-18T14:12:43Z">
        <w:r>
          <w:rPr>
            <w:rFonts w:hint="eastAsia" w:ascii="Times New Roman" w:hAnsi="Times New Roman" w:eastAsia="宋体"/>
            <w:lang w:val="en-US" w:eastAsia="zh-CN"/>
          </w:rPr>
          <w:t>etwo</w:t>
        </w:r>
      </w:ins>
      <w:ins w:id="1458" w:author="1" w:date="2015-08-18T14:12:44Z">
        <w:r>
          <w:rPr>
            <w:rFonts w:hint="eastAsia" w:ascii="Times New Roman" w:hAnsi="Times New Roman" w:eastAsia="宋体"/>
            <w:lang w:val="en-US" w:eastAsia="zh-CN"/>
          </w:rPr>
          <w:t>rk</w:t>
        </w:r>
      </w:ins>
      <w:ins w:id="1459" w:author="1" w:date="2015-08-18T14:12:46Z">
        <w:r>
          <w:rPr>
            <w:rFonts w:hint="eastAsia" w:ascii="Times New Roman" w:hAnsi="Times New Roman" w:eastAsia="宋体"/>
            <w:lang w:val="en-US" w:eastAsia="zh-CN"/>
          </w:rPr>
          <w:t xml:space="preserve">, we </w:t>
        </w:r>
      </w:ins>
      <w:ins w:id="1460" w:author="1" w:date="2015-08-18T14:12:47Z">
        <w:r>
          <w:rPr>
            <w:rFonts w:hint="eastAsia" w:ascii="Times New Roman" w:hAnsi="Times New Roman" w:eastAsia="宋体"/>
            <w:lang w:val="en-US" w:eastAsia="zh-CN"/>
          </w:rPr>
          <w:t xml:space="preserve">have </w:t>
        </w:r>
      </w:ins>
      <w:ins w:id="1461" w:author="1" w:date="2015-08-18T14:12:53Z">
        <w:r>
          <w:rPr>
            <w:rFonts w:hint="eastAsia" w:ascii="Times New Roman" w:hAnsi="Times New Roman" w:eastAsia="宋体"/>
            <w:lang w:val="en-US" w:eastAsia="zh-CN"/>
          </w:rPr>
          <w:t>int</w:t>
        </w:r>
      </w:ins>
      <w:ins w:id="1462" w:author="1" w:date="2015-08-18T14:12:54Z">
        <w:r>
          <w:rPr>
            <w:rFonts w:hint="eastAsia" w:ascii="Times New Roman" w:hAnsi="Times New Roman" w:eastAsia="宋体"/>
            <w:lang w:val="en-US" w:eastAsia="zh-CN"/>
          </w:rPr>
          <w:t>eracti</w:t>
        </w:r>
      </w:ins>
      <w:ins w:id="1463" w:author="1" w:date="2015-08-18T14:12:55Z">
        <w:r>
          <w:rPr>
            <w:rFonts w:hint="eastAsia" w:ascii="Times New Roman" w:hAnsi="Times New Roman" w:eastAsia="宋体"/>
            <w:lang w:val="en-US" w:eastAsia="zh-CN"/>
          </w:rPr>
          <w:t>on</w:t>
        </w:r>
      </w:ins>
      <w:ins w:id="1464" w:author="1" w:date="2015-08-18T14:12:56Z">
        <w:r>
          <w:rPr>
            <w:rFonts w:hint="eastAsia" w:ascii="Times New Roman" w:hAnsi="Times New Roman" w:eastAsia="宋体"/>
            <w:lang w:val="en-US" w:eastAsia="zh-CN"/>
          </w:rPr>
          <w:t xml:space="preserve"> </w:t>
        </w:r>
      </w:ins>
      <w:ins w:id="1465" w:author="1" w:date="2015-08-18T14:12:57Z">
        <w:r>
          <w:rPr>
            <w:rFonts w:hint="eastAsia" w:ascii="Times New Roman" w:hAnsi="Times New Roman" w:eastAsia="宋体"/>
            <w:lang w:val="en-US" w:eastAsia="zh-CN"/>
          </w:rPr>
          <w:t>s</w:t>
        </w:r>
      </w:ins>
      <w:ins w:id="1466" w:author="1" w:date="2015-08-18T14:12:58Z">
        <w:r>
          <w:rPr>
            <w:rFonts w:hint="eastAsia" w:ascii="Times New Roman" w:hAnsi="Times New Roman" w:eastAsia="宋体"/>
            <w:lang w:val="en-US" w:eastAsia="zh-CN"/>
          </w:rPr>
          <w:t>core</w:t>
        </w:r>
      </w:ins>
      <w:ins w:id="1467" w:author="1" w:date="2015-08-18T14:12:59Z">
        <w:r>
          <w:rPr>
            <w:rFonts w:hint="eastAsia" w:ascii="Times New Roman" w:hAnsi="Times New Roman" w:eastAsia="宋体"/>
            <w:lang w:val="en-US" w:eastAsia="zh-CN"/>
          </w:rPr>
          <w:t xml:space="preserve">s of </w:t>
        </w:r>
      </w:ins>
      <w:ins w:id="1468" w:author="1" w:date="2015-08-18T14:13:00Z">
        <w:r>
          <w:rPr>
            <w:rFonts w:hint="eastAsia" w:ascii="Times New Roman" w:hAnsi="Times New Roman" w:eastAsia="宋体"/>
            <w:lang w:val="en-US" w:eastAsia="zh-CN"/>
          </w:rPr>
          <w:t>mol</w:t>
        </w:r>
      </w:ins>
      <w:ins w:id="1469" w:author="1" w:date="2015-08-18T14:13:01Z">
        <w:r>
          <w:rPr>
            <w:rFonts w:hint="eastAsia" w:ascii="Times New Roman" w:hAnsi="Times New Roman" w:eastAsia="宋体"/>
            <w:lang w:val="en-US" w:eastAsia="zh-CN"/>
          </w:rPr>
          <w:t>ecul</w:t>
        </w:r>
      </w:ins>
      <w:ins w:id="1470" w:author="1" w:date="2015-08-18T14:13:02Z">
        <w:r>
          <w:rPr>
            <w:rFonts w:hint="eastAsia" w:ascii="Times New Roman" w:hAnsi="Times New Roman" w:eastAsia="宋体"/>
            <w:lang w:val="en-US" w:eastAsia="zh-CN"/>
          </w:rPr>
          <w:t>e</w:t>
        </w:r>
      </w:ins>
      <w:ins w:id="1471" w:author="1" w:date="2015-08-18T14:13:03Z">
        <w:r>
          <w:rPr>
            <w:rFonts w:hint="eastAsia" w:ascii="Times New Roman" w:hAnsi="Times New Roman" w:eastAsia="宋体"/>
            <w:lang w:val="en-US" w:eastAsia="zh-CN"/>
          </w:rPr>
          <w:t xml:space="preserve">s as </w:t>
        </w:r>
      </w:ins>
      <w:ins w:id="1472" w:author="1" w:date="2015-08-18T14:13:05Z">
        <w:r>
          <w:rPr>
            <w:rFonts w:hint="eastAsia" w:ascii="Times New Roman" w:hAnsi="Times New Roman" w:eastAsia="宋体"/>
            <w:lang w:val="en-US" w:eastAsia="zh-CN"/>
          </w:rPr>
          <w:t>w</w:t>
        </w:r>
      </w:ins>
      <w:ins w:id="1473" w:author="1" w:date="2015-08-18T14:13:06Z">
        <w:r>
          <w:rPr>
            <w:rFonts w:hint="eastAsia" w:ascii="Times New Roman" w:hAnsi="Times New Roman" w:eastAsia="宋体"/>
            <w:lang w:val="en-US" w:eastAsia="zh-CN"/>
          </w:rPr>
          <w:t>ei</w:t>
        </w:r>
      </w:ins>
      <w:ins w:id="1474" w:author="1" w:date="2015-08-18T14:13:07Z">
        <w:r>
          <w:rPr>
            <w:rFonts w:hint="eastAsia" w:ascii="Times New Roman" w:hAnsi="Times New Roman" w:eastAsia="宋体"/>
            <w:lang w:val="en-US" w:eastAsia="zh-CN"/>
          </w:rPr>
          <w:t>ght</w:t>
        </w:r>
      </w:ins>
      <w:ins w:id="1475" w:author="1" w:date="2015-08-18T14:13:08Z">
        <w:r>
          <w:rPr>
            <w:rFonts w:hint="eastAsia" w:ascii="Times New Roman" w:hAnsi="Times New Roman" w:eastAsia="宋体"/>
            <w:lang w:val="en-US" w:eastAsia="zh-CN"/>
          </w:rPr>
          <w:t>s</w:t>
        </w:r>
      </w:ins>
      <w:ins w:id="1476" w:author="1" w:date="2015-08-18T14:13:10Z">
        <w:r>
          <w:rPr>
            <w:rFonts w:hint="eastAsia" w:ascii="Times New Roman" w:hAnsi="Times New Roman" w:eastAsia="宋体"/>
            <w:lang w:val="en-US" w:eastAsia="zh-CN"/>
          </w:rPr>
          <w:t xml:space="preserve"> of</w:t>
        </w:r>
      </w:ins>
      <w:ins w:id="1477" w:author="1" w:date="2015-08-18T14:13:11Z">
        <w:r>
          <w:rPr>
            <w:rFonts w:hint="eastAsia" w:ascii="Times New Roman" w:hAnsi="Times New Roman" w:eastAsia="宋体"/>
            <w:lang w:val="en-US" w:eastAsia="zh-CN"/>
          </w:rPr>
          <w:t xml:space="preserve"> eac</w:t>
        </w:r>
      </w:ins>
      <w:ins w:id="1478" w:author="1" w:date="2015-08-18T14:13:12Z">
        <w:r>
          <w:rPr>
            <w:rFonts w:hint="eastAsia" w:ascii="Times New Roman" w:hAnsi="Times New Roman" w:eastAsia="宋体"/>
            <w:lang w:val="en-US" w:eastAsia="zh-CN"/>
          </w:rPr>
          <w:t>h ed</w:t>
        </w:r>
      </w:ins>
      <w:ins w:id="1479" w:author="1" w:date="2015-08-18T14:13:13Z">
        <w:r>
          <w:rPr>
            <w:rFonts w:hint="eastAsia" w:ascii="Times New Roman" w:hAnsi="Times New Roman" w:eastAsia="宋体"/>
            <w:lang w:val="en-US" w:eastAsia="zh-CN"/>
          </w:rPr>
          <w:t>ges</w:t>
        </w:r>
      </w:ins>
      <w:ins w:id="1480" w:author="1" w:date="2015-08-18T14:13:22Z">
        <w:r>
          <w:rPr>
            <w:rFonts w:hint="eastAsia" w:ascii="Times New Roman" w:hAnsi="Times New Roman" w:eastAsia="宋体"/>
            <w:lang w:val="en-US" w:eastAsia="zh-CN"/>
          </w:rPr>
          <w:t>.</w:t>
        </w:r>
      </w:ins>
      <w:ins w:id="1481" w:author="1" w:date="2015-08-18T14:13:26Z">
        <w:r>
          <w:rPr>
            <w:rFonts w:hint="eastAsia" w:ascii="Times New Roman" w:hAnsi="Times New Roman" w:eastAsia="宋体"/>
            <w:lang w:val="en-US" w:eastAsia="zh-CN"/>
          </w:rPr>
          <w:t xml:space="preserve"> T</w:t>
        </w:r>
      </w:ins>
      <w:ins w:id="1482" w:author="1" w:date="2015-08-18T14:13:27Z">
        <w:r>
          <w:rPr>
            <w:rFonts w:hint="eastAsia" w:ascii="Times New Roman" w:hAnsi="Times New Roman" w:eastAsia="宋体"/>
            <w:lang w:val="en-US" w:eastAsia="zh-CN"/>
          </w:rPr>
          <w:t>hen</w:t>
        </w:r>
      </w:ins>
      <w:ins w:id="1483" w:author="1" w:date="2015-08-18T14:13:28Z">
        <w:r>
          <w:rPr>
            <w:rFonts w:hint="eastAsia" w:ascii="Times New Roman" w:hAnsi="Times New Roman" w:eastAsia="宋体"/>
            <w:lang w:val="en-US" w:eastAsia="zh-CN"/>
          </w:rPr>
          <w:t xml:space="preserve">, </w:t>
        </w:r>
      </w:ins>
      <w:ins w:id="1484" w:author="1" w:date="2015-08-18T14:13:56Z">
        <w:r>
          <w:rPr>
            <w:rFonts w:hint="eastAsia" w:ascii="Times New Roman" w:hAnsi="Times New Roman" w:eastAsia="宋体"/>
            <w:lang w:val="en-US" w:eastAsia="zh-CN"/>
          </w:rPr>
          <w:t>we t</w:t>
        </w:r>
      </w:ins>
      <w:ins w:id="1485" w:author="1" w:date="2015-08-18T14:13:57Z">
        <w:r>
          <w:rPr>
            <w:rFonts w:hint="eastAsia" w:ascii="Times New Roman" w:hAnsi="Times New Roman" w:eastAsia="宋体"/>
            <w:lang w:val="en-US" w:eastAsia="zh-CN"/>
          </w:rPr>
          <w:t>rav</w:t>
        </w:r>
      </w:ins>
      <w:ins w:id="1486" w:author="1" w:date="2015-08-18T14:13:58Z">
        <w:r>
          <w:rPr>
            <w:rFonts w:hint="eastAsia" w:ascii="Times New Roman" w:hAnsi="Times New Roman" w:eastAsia="宋体"/>
            <w:lang w:val="en-US" w:eastAsia="zh-CN"/>
          </w:rPr>
          <w:t>ers</w:t>
        </w:r>
      </w:ins>
      <w:ins w:id="1487" w:author="1" w:date="2015-08-18T14:13:59Z">
        <w:r>
          <w:rPr>
            <w:rFonts w:hint="eastAsia" w:ascii="Times New Roman" w:hAnsi="Times New Roman" w:eastAsia="宋体"/>
            <w:lang w:val="en-US" w:eastAsia="zh-CN"/>
          </w:rPr>
          <w:t xml:space="preserve">e the </w:t>
        </w:r>
      </w:ins>
      <w:ins w:id="1488" w:author="1" w:date="2015-08-18T14:14:00Z">
        <w:r>
          <w:rPr>
            <w:rFonts w:hint="eastAsia" w:ascii="Times New Roman" w:hAnsi="Times New Roman" w:eastAsia="宋体"/>
            <w:lang w:val="en-US" w:eastAsia="zh-CN"/>
          </w:rPr>
          <w:t>who</w:t>
        </w:r>
      </w:ins>
      <w:ins w:id="1489" w:author="1" w:date="2015-08-18T14:14:01Z">
        <w:r>
          <w:rPr>
            <w:rFonts w:hint="eastAsia" w:ascii="Times New Roman" w:hAnsi="Times New Roman" w:eastAsia="宋体"/>
            <w:lang w:val="en-US" w:eastAsia="zh-CN"/>
          </w:rPr>
          <w:t xml:space="preserve">le </w:t>
        </w:r>
      </w:ins>
      <w:ins w:id="1490" w:author="1" w:date="2015-08-18T14:14:02Z">
        <w:r>
          <w:rPr>
            <w:rFonts w:hint="eastAsia" w:ascii="Times New Roman" w:hAnsi="Times New Roman" w:eastAsia="宋体"/>
            <w:lang w:val="en-US" w:eastAsia="zh-CN"/>
          </w:rPr>
          <w:t>netw</w:t>
        </w:r>
      </w:ins>
      <w:ins w:id="1491" w:author="1" w:date="2015-08-18T14:14:03Z">
        <w:r>
          <w:rPr>
            <w:rFonts w:hint="eastAsia" w:ascii="Times New Roman" w:hAnsi="Times New Roman" w:eastAsia="宋体"/>
            <w:lang w:val="en-US" w:eastAsia="zh-CN"/>
          </w:rPr>
          <w:t>o</w:t>
        </w:r>
      </w:ins>
      <w:ins w:id="1492" w:author="1" w:date="2015-08-18T14:14:04Z">
        <w:r>
          <w:rPr>
            <w:rFonts w:hint="eastAsia" w:ascii="Times New Roman" w:hAnsi="Times New Roman" w:eastAsia="宋体"/>
            <w:lang w:val="en-US" w:eastAsia="zh-CN"/>
          </w:rPr>
          <w:t>r</w:t>
        </w:r>
      </w:ins>
      <w:ins w:id="1493" w:author="1" w:date="2015-08-18T14:14:05Z">
        <w:r>
          <w:rPr>
            <w:rFonts w:hint="eastAsia" w:ascii="Times New Roman" w:hAnsi="Times New Roman" w:eastAsia="宋体"/>
            <w:lang w:val="en-US" w:eastAsia="zh-CN"/>
          </w:rPr>
          <w:t>k from</w:t>
        </w:r>
      </w:ins>
      <w:ins w:id="1494" w:author="1" w:date="2015-08-18T14:14:06Z">
        <w:r>
          <w:rPr>
            <w:rFonts w:hint="eastAsia" w:ascii="Times New Roman" w:hAnsi="Times New Roman" w:eastAsia="宋体"/>
            <w:lang w:val="en-US" w:eastAsia="zh-CN"/>
          </w:rPr>
          <w:t xml:space="preserve"> </w:t>
        </w:r>
      </w:ins>
      <w:ins w:id="1495" w:author="1" w:date="2015-08-18T14:14:07Z">
        <w:r>
          <w:rPr>
            <w:rFonts w:hint="eastAsia" w:ascii="Times New Roman" w:hAnsi="Times New Roman" w:eastAsia="宋体"/>
            <w:lang w:val="en-US" w:eastAsia="zh-CN"/>
          </w:rPr>
          <w:t>sou</w:t>
        </w:r>
      </w:ins>
      <w:ins w:id="1496" w:author="1" w:date="2015-08-18T14:14:08Z">
        <w:r>
          <w:rPr>
            <w:rFonts w:hint="eastAsia" w:ascii="Times New Roman" w:hAnsi="Times New Roman" w:eastAsia="宋体"/>
            <w:lang w:val="en-US" w:eastAsia="zh-CN"/>
          </w:rPr>
          <w:t xml:space="preserve">rce </w:t>
        </w:r>
      </w:ins>
      <w:ins w:id="1497" w:author="1" w:date="2015-08-18T14:14:09Z">
        <w:r>
          <w:rPr>
            <w:rFonts w:hint="eastAsia" w:ascii="Times New Roman" w:hAnsi="Times New Roman" w:eastAsia="宋体"/>
            <w:lang w:val="en-US" w:eastAsia="zh-CN"/>
          </w:rPr>
          <w:t xml:space="preserve">point </w:t>
        </w:r>
      </w:ins>
      <w:ins w:id="1498" w:author="1" w:date="2015-08-18T14:14:17Z">
        <w:r>
          <w:rPr>
            <w:rFonts w:hint="eastAsia" w:ascii="Times New Roman" w:hAnsi="Times New Roman" w:eastAsia="宋体"/>
            <w:lang w:val="en-US" w:eastAsia="zh-CN"/>
          </w:rPr>
          <w:t>t</w:t>
        </w:r>
      </w:ins>
      <w:ins w:id="1499" w:author="1" w:date="2015-08-18T14:14:18Z">
        <w:r>
          <w:rPr>
            <w:rFonts w:hint="eastAsia" w:ascii="Times New Roman" w:hAnsi="Times New Roman" w:eastAsia="宋体"/>
            <w:lang w:val="en-US" w:eastAsia="zh-CN"/>
          </w:rPr>
          <w:t>o</w:t>
        </w:r>
      </w:ins>
      <w:ins w:id="1500" w:author="1" w:date="2015-08-18T14:14:19Z">
        <w:r>
          <w:rPr>
            <w:rFonts w:hint="eastAsia" w:ascii="Times New Roman" w:hAnsi="Times New Roman" w:eastAsia="宋体"/>
            <w:lang w:val="en-US" w:eastAsia="zh-CN"/>
          </w:rPr>
          <w:t xml:space="preserve"> </w:t>
        </w:r>
      </w:ins>
      <w:ins w:id="1501" w:author="1" w:date="2015-08-18T14:14:27Z">
        <w:r>
          <w:rPr>
            <w:rFonts w:hint="eastAsia" w:ascii="Times New Roman" w:hAnsi="Times New Roman" w:eastAsia="宋体"/>
            <w:lang w:val="en-US" w:eastAsia="zh-CN"/>
          </w:rPr>
          <w:t>sink</w:t>
        </w:r>
      </w:ins>
      <w:ins w:id="1502" w:author="1" w:date="2015-08-18T14:14:28Z">
        <w:r>
          <w:rPr>
            <w:rFonts w:hint="eastAsia" w:ascii="Times New Roman" w:hAnsi="Times New Roman" w:eastAsia="宋体"/>
            <w:lang w:val="en-US" w:eastAsia="zh-CN"/>
          </w:rPr>
          <w:t xml:space="preserve"> poi</w:t>
        </w:r>
      </w:ins>
      <w:ins w:id="1503" w:author="1" w:date="2015-08-18T14:14:29Z">
        <w:r>
          <w:rPr>
            <w:rFonts w:hint="eastAsia" w:ascii="Times New Roman" w:hAnsi="Times New Roman" w:eastAsia="宋体"/>
            <w:lang w:val="en-US" w:eastAsia="zh-CN"/>
          </w:rPr>
          <w:t xml:space="preserve">nt </w:t>
        </w:r>
      </w:ins>
      <w:ins w:id="1504" w:author="1" w:date="2015-08-18T14:14:32Z">
        <w:r>
          <w:rPr>
            <w:rFonts w:hint="eastAsia" w:ascii="Times New Roman" w:hAnsi="Times New Roman" w:eastAsia="宋体"/>
            <w:lang w:val="en-US" w:eastAsia="zh-CN"/>
          </w:rPr>
          <w:t>t</w:t>
        </w:r>
      </w:ins>
      <w:ins w:id="1505" w:author="1" w:date="2015-08-18T14:14:33Z">
        <w:r>
          <w:rPr>
            <w:rFonts w:hint="eastAsia" w:ascii="Times New Roman" w:hAnsi="Times New Roman" w:eastAsia="宋体"/>
            <w:lang w:val="en-US" w:eastAsia="zh-CN"/>
          </w:rPr>
          <w:t>h</w:t>
        </w:r>
      </w:ins>
      <w:ins w:id="1506" w:author="1" w:date="2015-08-18T14:14:34Z">
        <w:r>
          <w:rPr>
            <w:rFonts w:hint="eastAsia" w:ascii="Times New Roman" w:hAnsi="Times New Roman" w:eastAsia="宋体"/>
            <w:lang w:val="en-US" w:eastAsia="zh-CN"/>
          </w:rPr>
          <w:t>rou</w:t>
        </w:r>
      </w:ins>
      <w:ins w:id="1507" w:author="1" w:date="2015-08-18T14:14:35Z">
        <w:r>
          <w:rPr>
            <w:rFonts w:hint="eastAsia" w:ascii="Times New Roman" w:hAnsi="Times New Roman" w:eastAsia="宋体"/>
            <w:lang w:val="en-US" w:eastAsia="zh-CN"/>
          </w:rPr>
          <w:t xml:space="preserve">gh </w:t>
        </w:r>
      </w:ins>
      <w:ins w:id="1508" w:author="1" w:date="2015-08-18T14:14:36Z">
        <w:r>
          <w:rPr>
            <w:rFonts w:hint="eastAsia" w:ascii="Times New Roman" w:hAnsi="Times New Roman" w:eastAsia="宋体"/>
            <w:lang w:val="en-US" w:eastAsia="zh-CN"/>
          </w:rPr>
          <w:t>ma</w:t>
        </w:r>
      </w:ins>
      <w:ins w:id="1509" w:author="1" w:date="2015-08-18T14:14:37Z">
        <w:r>
          <w:rPr>
            <w:rFonts w:hint="eastAsia" w:ascii="Times New Roman" w:hAnsi="Times New Roman" w:eastAsia="宋体"/>
            <w:lang w:val="en-US" w:eastAsia="zh-CN"/>
          </w:rPr>
          <w:t>x</w:t>
        </w:r>
      </w:ins>
      <w:ins w:id="1510" w:author="1" w:date="2015-08-18T14:14:40Z">
        <w:r>
          <w:rPr>
            <w:rFonts w:hint="eastAsia" w:ascii="Times New Roman" w:hAnsi="Times New Roman" w:eastAsia="宋体"/>
            <w:lang w:val="en-US" w:eastAsia="zh-CN"/>
          </w:rPr>
          <w:t>im</w:t>
        </w:r>
      </w:ins>
      <w:ins w:id="1511" w:author="1" w:date="2015-08-18T14:14:41Z">
        <w:r>
          <w:rPr>
            <w:rFonts w:hint="eastAsia" w:ascii="Times New Roman" w:hAnsi="Times New Roman" w:eastAsia="宋体"/>
            <w:lang w:val="en-US" w:eastAsia="zh-CN"/>
          </w:rPr>
          <w:t>u</w:t>
        </w:r>
      </w:ins>
      <w:ins w:id="1512" w:author="1" w:date="2015-08-18T14:14:42Z">
        <w:r>
          <w:rPr>
            <w:rFonts w:hint="eastAsia" w:ascii="Times New Roman" w:hAnsi="Times New Roman" w:eastAsia="宋体"/>
            <w:lang w:val="en-US" w:eastAsia="zh-CN"/>
          </w:rPr>
          <w:t xml:space="preserve">m </w:t>
        </w:r>
      </w:ins>
      <w:ins w:id="1513" w:author="1" w:date="2015-08-18T14:14:49Z">
        <w:r>
          <w:rPr>
            <w:rFonts w:hint="eastAsia" w:ascii="Times New Roman" w:hAnsi="Times New Roman" w:eastAsia="宋体"/>
            <w:lang w:val="en-US" w:eastAsia="zh-CN"/>
          </w:rPr>
          <w:t>we</w:t>
        </w:r>
      </w:ins>
      <w:ins w:id="1514" w:author="1" w:date="2015-08-18T14:14:50Z">
        <w:r>
          <w:rPr>
            <w:rFonts w:hint="eastAsia" w:ascii="Times New Roman" w:hAnsi="Times New Roman" w:eastAsia="宋体"/>
            <w:lang w:val="en-US" w:eastAsia="zh-CN"/>
          </w:rPr>
          <w:t>igh</w:t>
        </w:r>
      </w:ins>
      <w:ins w:id="1515" w:author="1" w:date="2015-08-18T14:14:51Z">
        <w:r>
          <w:rPr>
            <w:rFonts w:hint="eastAsia" w:ascii="Times New Roman" w:hAnsi="Times New Roman" w:eastAsia="宋体"/>
            <w:lang w:val="en-US" w:eastAsia="zh-CN"/>
          </w:rPr>
          <w:t xml:space="preserve">ted </w:t>
        </w:r>
      </w:ins>
      <w:ins w:id="1516" w:author="1" w:date="2015-08-18T14:14:52Z">
        <w:r>
          <w:rPr>
            <w:rFonts w:hint="eastAsia" w:ascii="Times New Roman" w:hAnsi="Times New Roman" w:eastAsia="宋体"/>
            <w:lang w:val="en-US" w:eastAsia="zh-CN"/>
          </w:rPr>
          <w:t>edge</w:t>
        </w:r>
      </w:ins>
      <w:ins w:id="1517" w:author="1" w:date="2015-08-18T14:14:53Z">
        <w:r>
          <w:rPr>
            <w:rFonts w:hint="eastAsia" w:ascii="Times New Roman" w:hAnsi="Times New Roman" w:eastAsia="宋体"/>
            <w:lang w:val="en-US" w:eastAsia="zh-CN"/>
          </w:rPr>
          <w:t xml:space="preserve">s </w:t>
        </w:r>
      </w:ins>
      <w:ins w:id="1518" w:author="1" w:date="2015-08-18T14:14:55Z">
        <w:r>
          <w:rPr>
            <w:rFonts w:hint="eastAsia" w:ascii="Times New Roman" w:hAnsi="Times New Roman" w:eastAsia="宋体"/>
            <w:lang w:val="en-US" w:eastAsia="zh-CN"/>
          </w:rPr>
          <w:t>passi</w:t>
        </w:r>
      </w:ins>
      <w:ins w:id="1519" w:author="1" w:date="2015-08-18T14:14:56Z">
        <w:r>
          <w:rPr>
            <w:rFonts w:hint="eastAsia" w:ascii="Times New Roman" w:hAnsi="Times New Roman" w:eastAsia="宋体"/>
            <w:lang w:val="en-US" w:eastAsia="zh-CN"/>
          </w:rPr>
          <w:t>n</w:t>
        </w:r>
      </w:ins>
      <w:ins w:id="1520" w:author="1" w:date="2015-08-18T14:14:57Z">
        <w:r>
          <w:rPr>
            <w:rFonts w:hint="eastAsia" w:ascii="Times New Roman" w:hAnsi="Times New Roman" w:eastAsia="宋体"/>
            <w:lang w:val="en-US" w:eastAsia="zh-CN"/>
          </w:rPr>
          <w:t>g th</w:t>
        </w:r>
      </w:ins>
      <w:ins w:id="1521" w:author="1" w:date="2015-08-18T14:14:58Z">
        <w:r>
          <w:rPr>
            <w:rFonts w:hint="eastAsia" w:ascii="Times New Roman" w:hAnsi="Times New Roman" w:eastAsia="宋体"/>
            <w:lang w:val="en-US" w:eastAsia="zh-CN"/>
          </w:rPr>
          <w:t>rough</w:t>
        </w:r>
      </w:ins>
      <w:ins w:id="1522" w:author="1" w:date="2015-08-18T14:14:59Z">
        <w:r>
          <w:rPr>
            <w:rFonts w:hint="eastAsia" w:ascii="Times New Roman" w:hAnsi="Times New Roman" w:eastAsia="宋体"/>
            <w:lang w:val="en-US" w:eastAsia="zh-CN"/>
          </w:rPr>
          <w:t xml:space="preserve"> </w:t>
        </w:r>
      </w:ins>
      <w:ins w:id="1523" w:author="1" w:date="2015-08-18T14:15:00Z">
        <w:r>
          <w:rPr>
            <w:rFonts w:hint="eastAsia" w:ascii="Times New Roman" w:hAnsi="Times New Roman" w:eastAsia="宋体"/>
            <w:lang w:val="en-US" w:eastAsia="zh-CN"/>
          </w:rPr>
          <w:t>d</w:t>
        </w:r>
      </w:ins>
      <w:ins w:id="1524" w:author="1" w:date="2015-08-18T14:15:01Z">
        <w:r>
          <w:rPr>
            <w:rFonts w:hint="eastAsia" w:ascii="Times New Roman" w:hAnsi="Times New Roman" w:eastAsia="宋体"/>
            <w:lang w:val="en-US" w:eastAsia="zh-CN"/>
          </w:rPr>
          <w:t>rug</w:t>
        </w:r>
      </w:ins>
      <w:ins w:id="1525" w:author="1" w:date="2015-08-18T14:15:02Z">
        <w:r>
          <w:rPr>
            <w:rFonts w:hint="eastAsia" w:ascii="Times New Roman" w:hAnsi="Times New Roman" w:eastAsia="宋体"/>
            <w:lang w:val="en-US" w:eastAsia="zh-CN"/>
          </w:rPr>
          <w:t xml:space="preserve"> and </w:t>
        </w:r>
      </w:ins>
      <w:ins w:id="1526" w:author="1" w:date="2015-08-18T14:15:03Z">
        <w:r>
          <w:rPr>
            <w:rFonts w:hint="eastAsia" w:ascii="Times New Roman" w:hAnsi="Times New Roman" w:eastAsia="宋体"/>
            <w:lang w:val="en-US" w:eastAsia="zh-CN"/>
          </w:rPr>
          <w:t>protei</w:t>
        </w:r>
      </w:ins>
      <w:ins w:id="1527" w:author="1" w:date="2015-08-18T14:15:04Z">
        <w:r>
          <w:rPr>
            <w:rFonts w:hint="eastAsia" w:ascii="Times New Roman" w:hAnsi="Times New Roman" w:eastAsia="宋体"/>
            <w:lang w:val="en-US" w:eastAsia="zh-CN"/>
          </w:rPr>
          <w:t xml:space="preserve">n we </w:t>
        </w:r>
      </w:ins>
      <w:ins w:id="1528" w:author="1" w:date="2015-08-18T14:15:05Z">
        <w:r>
          <w:rPr>
            <w:rFonts w:hint="eastAsia" w:ascii="Times New Roman" w:hAnsi="Times New Roman" w:eastAsia="宋体"/>
            <w:lang w:val="en-US" w:eastAsia="zh-CN"/>
          </w:rPr>
          <w:t>wan</w:t>
        </w:r>
      </w:ins>
      <w:ins w:id="1529" w:author="1" w:date="2015-08-18T14:15:06Z">
        <w:r>
          <w:rPr>
            <w:rFonts w:hint="eastAsia" w:ascii="Times New Roman" w:hAnsi="Times New Roman" w:eastAsia="宋体"/>
            <w:lang w:val="en-US" w:eastAsia="zh-CN"/>
          </w:rPr>
          <w:t>t</w:t>
        </w:r>
      </w:ins>
      <w:ins w:id="1530" w:author="1" w:date="2015-08-18T14:15:10Z">
        <w:r>
          <w:rPr>
            <w:rFonts w:hint="eastAsia" w:ascii="Times New Roman" w:hAnsi="Times New Roman" w:eastAsia="宋体"/>
            <w:lang w:val="en-US" w:eastAsia="zh-CN"/>
          </w:rPr>
          <w:t xml:space="preserve"> </w:t>
        </w:r>
      </w:ins>
      <w:ins w:id="1531" w:author="1" w:date="2015-08-18T14:15:21Z">
        <w:r>
          <w:rPr>
            <w:rFonts w:hint="eastAsia" w:ascii="Times New Roman" w:hAnsi="Times New Roman" w:eastAsia="宋体"/>
            <w:lang w:val="en-US" w:eastAsia="zh-CN"/>
          </w:rPr>
          <w:t xml:space="preserve">to </w:t>
        </w:r>
      </w:ins>
      <w:ins w:id="1532" w:author="1" w:date="2015-08-18T14:15:23Z">
        <w:r>
          <w:rPr>
            <w:rFonts w:hint="eastAsia" w:ascii="Times New Roman" w:hAnsi="Times New Roman" w:eastAsia="宋体"/>
            <w:lang w:val="en-US" w:eastAsia="zh-CN"/>
          </w:rPr>
          <w:t>ob</w:t>
        </w:r>
      </w:ins>
      <w:ins w:id="1533" w:author="1" w:date="2015-08-18T14:15:24Z">
        <w:r>
          <w:rPr>
            <w:rFonts w:hint="eastAsia" w:ascii="Times New Roman" w:hAnsi="Times New Roman" w:eastAsia="宋体"/>
            <w:lang w:val="en-US" w:eastAsia="zh-CN"/>
          </w:rPr>
          <w:t>tain</w:t>
        </w:r>
      </w:ins>
      <w:ins w:id="1534" w:author="1" w:date="2015-08-18T14:15:25Z">
        <w:r>
          <w:rPr>
            <w:rFonts w:hint="eastAsia" w:ascii="Times New Roman" w:hAnsi="Times New Roman" w:eastAsia="宋体"/>
            <w:lang w:val="en-US" w:eastAsia="zh-CN"/>
          </w:rPr>
          <w:t xml:space="preserve"> ex</w:t>
        </w:r>
      </w:ins>
      <w:ins w:id="1535" w:author="1" w:date="2015-08-18T14:15:26Z">
        <w:r>
          <w:rPr>
            <w:rFonts w:hint="eastAsia" w:ascii="Times New Roman" w:hAnsi="Times New Roman" w:eastAsia="宋体"/>
            <w:lang w:val="en-US" w:eastAsia="zh-CN"/>
          </w:rPr>
          <w:t>act</w:t>
        </w:r>
      </w:ins>
      <w:ins w:id="1536" w:author="1" w:date="2015-08-18T14:15:27Z">
        <w:r>
          <w:rPr>
            <w:rFonts w:hint="eastAsia" w:ascii="Times New Roman" w:hAnsi="Times New Roman" w:eastAsia="宋体"/>
            <w:lang w:val="en-US" w:eastAsia="zh-CN"/>
          </w:rPr>
          <w:t xml:space="preserve"> </w:t>
        </w:r>
      </w:ins>
      <w:ins w:id="1537" w:author="1" w:date="2015-08-18T14:15:28Z">
        <w:r>
          <w:rPr>
            <w:rFonts w:hint="eastAsia" w:ascii="Times New Roman" w:hAnsi="Times New Roman" w:eastAsia="宋体"/>
            <w:lang w:val="en-US" w:eastAsia="zh-CN"/>
          </w:rPr>
          <w:t>num</w:t>
        </w:r>
      </w:ins>
      <w:ins w:id="1538" w:author="1" w:date="2015-08-18T14:15:29Z">
        <w:r>
          <w:rPr>
            <w:rFonts w:hint="eastAsia" w:ascii="Times New Roman" w:hAnsi="Times New Roman" w:eastAsia="宋体"/>
            <w:lang w:val="en-US" w:eastAsia="zh-CN"/>
          </w:rPr>
          <w:t>b</w:t>
        </w:r>
      </w:ins>
      <w:ins w:id="1539" w:author="1" w:date="2015-08-18T14:15:30Z">
        <w:r>
          <w:rPr>
            <w:rFonts w:hint="eastAsia" w:ascii="Times New Roman" w:hAnsi="Times New Roman" w:eastAsia="宋体"/>
            <w:lang w:val="en-US" w:eastAsia="zh-CN"/>
          </w:rPr>
          <w:t>er</w:t>
        </w:r>
      </w:ins>
      <w:ins w:id="1540" w:author="1" w:date="2015-08-18T14:15:32Z">
        <w:r>
          <w:rPr>
            <w:rFonts w:hint="eastAsia" w:ascii="Times New Roman" w:hAnsi="Times New Roman" w:eastAsia="宋体"/>
            <w:lang w:val="en-US" w:eastAsia="zh-CN"/>
          </w:rPr>
          <w:t xml:space="preserve"> </w:t>
        </w:r>
      </w:ins>
      <w:ins w:id="1541" w:author="1" w:date="2015-08-18T14:15:33Z">
        <w:r>
          <w:rPr>
            <w:rFonts w:hint="eastAsia" w:ascii="Times New Roman" w:hAnsi="Times New Roman" w:eastAsia="宋体"/>
            <w:lang w:val="en-US" w:eastAsia="zh-CN"/>
          </w:rPr>
          <w:t xml:space="preserve">of </w:t>
        </w:r>
      </w:ins>
      <w:ins w:id="1542" w:author="1" w:date="2015-08-18T14:15:37Z">
        <w:r>
          <w:rPr>
            <w:rFonts w:hint="eastAsia" w:ascii="Times New Roman" w:hAnsi="Times New Roman" w:eastAsia="宋体"/>
            <w:lang w:val="en-US" w:eastAsia="zh-CN"/>
          </w:rPr>
          <w:t>in</w:t>
        </w:r>
      </w:ins>
      <w:ins w:id="1543" w:author="1" w:date="2015-08-18T14:15:38Z">
        <w:r>
          <w:rPr>
            <w:rFonts w:hint="eastAsia" w:ascii="Times New Roman" w:hAnsi="Times New Roman" w:eastAsia="宋体"/>
            <w:lang w:val="en-US" w:eastAsia="zh-CN"/>
          </w:rPr>
          <w:t>terac</w:t>
        </w:r>
      </w:ins>
      <w:ins w:id="1544" w:author="1" w:date="2015-08-18T14:15:39Z">
        <w:r>
          <w:rPr>
            <w:rFonts w:hint="eastAsia" w:ascii="Times New Roman" w:hAnsi="Times New Roman" w:eastAsia="宋体"/>
            <w:lang w:val="en-US" w:eastAsia="zh-CN"/>
          </w:rPr>
          <w:t>tion s</w:t>
        </w:r>
      </w:ins>
      <w:ins w:id="1545" w:author="1" w:date="2015-08-18T14:15:40Z">
        <w:r>
          <w:rPr>
            <w:rFonts w:hint="eastAsia" w:ascii="Times New Roman" w:hAnsi="Times New Roman" w:eastAsia="宋体"/>
            <w:lang w:val="en-US" w:eastAsia="zh-CN"/>
          </w:rPr>
          <w:t>core</w:t>
        </w:r>
      </w:ins>
      <w:ins w:id="1546" w:author="1" w:date="2015-08-18T14:15:41Z">
        <w:r>
          <w:rPr>
            <w:rFonts w:hint="eastAsia" w:ascii="Times New Roman" w:hAnsi="Times New Roman" w:eastAsia="宋体"/>
            <w:lang w:val="en-US" w:eastAsia="zh-CN"/>
          </w:rPr>
          <w:t>.</w:t>
        </w:r>
      </w:ins>
      <w:ins w:id="1547" w:author="1" w:date="2015-08-18T14:15:48Z">
        <w:r>
          <w:rPr>
            <w:rFonts w:hint="eastAsia" w:ascii="Times New Roman" w:hAnsi="Times New Roman" w:eastAsia="宋体"/>
            <w:lang w:val="en-US" w:eastAsia="zh-CN"/>
          </w:rPr>
          <w:t xml:space="preserve"> </w:t>
        </w:r>
      </w:ins>
      <w:ins w:id="1548" w:author="1" w:date="2015-08-18T14:15:52Z">
        <w:r>
          <w:rPr>
            <w:rFonts w:hint="eastAsia" w:ascii="Times New Roman" w:hAnsi="Times New Roman" w:eastAsia="宋体"/>
            <w:lang w:val="en-US" w:eastAsia="zh-CN"/>
          </w:rPr>
          <w:t>F</w:t>
        </w:r>
      </w:ins>
      <w:ins w:id="1549" w:author="1" w:date="2015-08-18T14:15:53Z">
        <w:r>
          <w:rPr>
            <w:rFonts w:hint="eastAsia" w:ascii="Times New Roman" w:hAnsi="Times New Roman" w:eastAsia="宋体"/>
            <w:lang w:val="en-US" w:eastAsia="zh-CN"/>
          </w:rPr>
          <w:t>or e</w:t>
        </w:r>
      </w:ins>
      <w:ins w:id="1550" w:author="1" w:date="2015-08-18T14:15:54Z">
        <w:r>
          <w:rPr>
            <w:rFonts w:hint="eastAsia" w:ascii="Times New Roman" w:hAnsi="Times New Roman" w:eastAsia="宋体"/>
            <w:lang w:val="en-US" w:eastAsia="zh-CN"/>
          </w:rPr>
          <w:t>x</w:t>
        </w:r>
      </w:ins>
      <w:ins w:id="1551" w:author="1" w:date="2015-08-18T14:15:55Z">
        <w:r>
          <w:rPr>
            <w:rFonts w:hint="eastAsia" w:ascii="Times New Roman" w:hAnsi="Times New Roman" w:eastAsia="宋体"/>
            <w:lang w:val="en-US" w:eastAsia="zh-CN"/>
          </w:rPr>
          <w:t>ampl</w:t>
        </w:r>
      </w:ins>
      <w:ins w:id="1552" w:author="1" w:date="2015-08-18T14:15:56Z">
        <w:r>
          <w:rPr>
            <w:rFonts w:hint="eastAsia" w:ascii="Times New Roman" w:hAnsi="Times New Roman" w:eastAsia="宋体"/>
            <w:lang w:val="en-US" w:eastAsia="zh-CN"/>
          </w:rPr>
          <w:t>e</w:t>
        </w:r>
      </w:ins>
      <w:ins w:id="1553" w:author="1" w:date="2015-08-18T14:15:57Z">
        <w:r>
          <w:rPr>
            <w:rFonts w:hint="eastAsia" w:ascii="Times New Roman" w:hAnsi="Times New Roman" w:eastAsia="宋体"/>
            <w:lang w:val="en-US" w:eastAsia="zh-CN"/>
          </w:rPr>
          <w:t>, w</w:t>
        </w:r>
      </w:ins>
      <w:ins w:id="1554" w:author="1" w:date="2015-08-18T14:15:58Z">
        <w:r>
          <w:rPr>
            <w:rFonts w:hint="eastAsia" w:ascii="Times New Roman" w:hAnsi="Times New Roman" w:eastAsia="宋体"/>
            <w:lang w:val="en-US" w:eastAsia="zh-CN"/>
          </w:rPr>
          <w:t>h</w:t>
        </w:r>
      </w:ins>
      <w:ins w:id="1555" w:author="1" w:date="2015-08-18T14:16:56Z">
        <w:r>
          <w:rPr>
            <w:rFonts w:hint="eastAsia" w:ascii="Times New Roman" w:hAnsi="Times New Roman" w:eastAsia="宋体"/>
            <w:lang w:val="en-US" w:eastAsia="zh-CN"/>
          </w:rPr>
          <w:t>en</w:t>
        </w:r>
      </w:ins>
      <w:ins w:id="1556" w:author="1" w:date="2015-08-18T14:16:57Z">
        <w:r>
          <w:rPr>
            <w:rFonts w:hint="eastAsia" w:ascii="Times New Roman" w:hAnsi="Times New Roman" w:eastAsia="宋体"/>
            <w:lang w:val="en-US" w:eastAsia="zh-CN"/>
          </w:rPr>
          <w:t xml:space="preserve"> we </w:t>
        </w:r>
      </w:ins>
      <w:ins w:id="1557" w:author="1" w:date="2015-08-18T14:18:27Z">
        <w:r>
          <w:rPr>
            <w:rFonts w:hint="eastAsia" w:ascii="Times New Roman" w:hAnsi="Times New Roman" w:eastAsia="宋体"/>
            <w:lang w:val="en-US" w:eastAsia="zh-CN"/>
          </w:rPr>
          <w:t>want</w:t>
        </w:r>
      </w:ins>
      <w:ins w:id="1558" w:author="1" w:date="2015-08-18T14:18:28Z">
        <w:r>
          <w:rPr>
            <w:rFonts w:hint="eastAsia" w:ascii="Times New Roman" w:hAnsi="Times New Roman" w:eastAsia="宋体"/>
            <w:lang w:val="en-US" w:eastAsia="zh-CN"/>
          </w:rPr>
          <w:t xml:space="preserve"> to </w:t>
        </w:r>
      </w:ins>
      <w:ins w:id="1559" w:author="1" w:date="2015-08-18T14:18:29Z">
        <w:r>
          <w:rPr>
            <w:rFonts w:hint="eastAsia" w:ascii="Times New Roman" w:hAnsi="Times New Roman" w:eastAsia="宋体"/>
            <w:lang w:val="en-US" w:eastAsia="zh-CN"/>
          </w:rPr>
          <w:t xml:space="preserve">find </w:t>
        </w:r>
      </w:ins>
      <w:ins w:id="1560" w:author="1" w:date="2015-08-18T14:18:30Z">
        <w:r>
          <w:rPr>
            <w:rFonts w:hint="eastAsia" w:ascii="Times New Roman" w:hAnsi="Times New Roman" w:eastAsia="宋体"/>
            <w:lang w:val="en-US" w:eastAsia="zh-CN"/>
          </w:rPr>
          <w:t>inter</w:t>
        </w:r>
      </w:ins>
      <w:ins w:id="1561" w:author="1" w:date="2015-08-18T14:18:31Z">
        <w:r>
          <w:rPr>
            <w:rFonts w:hint="eastAsia" w:ascii="Times New Roman" w:hAnsi="Times New Roman" w:eastAsia="宋体"/>
            <w:lang w:val="en-US" w:eastAsia="zh-CN"/>
          </w:rPr>
          <w:t>action</w:t>
        </w:r>
      </w:ins>
      <w:ins w:id="1562" w:author="1" w:date="2015-08-18T14:18:32Z">
        <w:r>
          <w:rPr>
            <w:rFonts w:hint="eastAsia" w:ascii="Times New Roman" w:hAnsi="Times New Roman" w:eastAsia="宋体"/>
            <w:lang w:val="en-US" w:eastAsia="zh-CN"/>
          </w:rPr>
          <w:t xml:space="preserve"> scor</w:t>
        </w:r>
      </w:ins>
      <w:ins w:id="1563" w:author="1" w:date="2015-08-18T14:18:33Z">
        <w:r>
          <w:rPr>
            <w:rFonts w:hint="eastAsia" w:ascii="Times New Roman" w:hAnsi="Times New Roman" w:eastAsia="宋体"/>
            <w:lang w:val="en-US" w:eastAsia="zh-CN"/>
          </w:rPr>
          <w:t xml:space="preserve">e </w:t>
        </w:r>
      </w:ins>
      <w:ins w:id="1564" w:author="1" w:date="2015-08-18T14:18:35Z">
        <w:r>
          <w:rPr>
            <w:rFonts w:hint="eastAsia" w:ascii="Times New Roman" w:hAnsi="Times New Roman" w:eastAsia="宋体"/>
            <w:lang w:val="en-US" w:eastAsia="zh-CN"/>
          </w:rPr>
          <w:t>bet</w:t>
        </w:r>
      </w:ins>
      <w:ins w:id="1565" w:author="1" w:date="2015-08-18T14:18:36Z">
        <w:r>
          <w:rPr>
            <w:rFonts w:hint="eastAsia" w:ascii="Times New Roman" w:hAnsi="Times New Roman" w:eastAsia="宋体"/>
            <w:lang w:val="en-US" w:eastAsia="zh-CN"/>
          </w:rPr>
          <w:t>ween</w:t>
        </w:r>
      </w:ins>
      <w:ins w:id="1566" w:author="1" w:date="2015-08-18T14:18:37Z">
        <w:r>
          <w:rPr>
            <w:rFonts w:hint="eastAsia" w:ascii="Times New Roman" w:hAnsi="Times New Roman" w:eastAsia="宋体"/>
            <w:lang w:val="en-US" w:eastAsia="zh-CN"/>
          </w:rPr>
          <w:t xml:space="preserve"> </w:t>
        </w:r>
      </w:ins>
      <w:ins w:id="1567" w:author="1" w:date="2015-08-18T14:18:41Z">
        <w:r>
          <w:rPr>
            <w:rFonts w:hint="eastAsia" w:ascii="Times New Roman" w:hAnsi="Times New Roman" w:eastAsia="宋体"/>
            <w:lang w:val="en-US" w:eastAsia="zh-CN"/>
          </w:rPr>
          <w:t>a and</w:t>
        </w:r>
      </w:ins>
      <w:ins w:id="1568" w:author="1" w:date="2015-08-18T14:18:42Z">
        <w:r>
          <w:rPr>
            <w:rFonts w:hint="eastAsia" w:ascii="Times New Roman" w:hAnsi="Times New Roman" w:eastAsia="宋体"/>
            <w:lang w:val="en-US" w:eastAsia="zh-CN"/>
          </w:rPr>
          <w:t xml:space="preserve"> b</w:t>
        </w:r>
      </w:ins>
      <w:ins w:id="1569" w:author="1" w:date="2015-08-18T14:18:45Z">
        <w:r>
          <w:rPr>
            <w:rFonts w:hint="eastAsia" w:ascii="Times New Roman" w:hAnsi="Times New Roman" w:eastAsia="宋体"/>
            <w:lang w:val="en-US" w:eastAsia="zh-CN"/>
          </w:rPr>
          <w:t xml:space="preserve">, </w:t>
        </w:r>
      </w:ins>
      <w:ins w:id="1570" w:author="1" w:date="2015-08-18T14:18:46Z">
        <w:r>
          <w:rPr>
            <w:rFonts w:hint="eastAsia" w:ascii="Times New Roman" w:hAnsi="Times New Roman" w:eastAsia="宋体"/>
            <w:lang w:val="en-US" w:eastAsia="zh-CN"/>
          </w:rPr>
          <w:t xml:space="preserve">we </w:t>
        </w:r>
      </w:ins>
      <w:ins w:id="1571" w:author="1" w:date="2015-08-18T14:18:47Z">
        <w:r>
          <w:rPr>
            <w:rFonts w:hint="eastAsia" w:ascii="Times New Roman" w:hAnsi="Times New Roman" w:eastAsia="宋体"/>
            <w:lang w:val="en-US" w:eastAsia="zh-CN"/>
          </w:rPr>
          <w:t>star</w:t>
        </w:r>
      </w:ins>
      <w:ins w:id="1572" w:author="1" w:date="2015-08-18T14:18:49Z">
        <w:r>
          <w:rPr>
            <w:rFonts w:hint="eastAsia" w:ascii="Times New Roman" w:hAnsi="Times New Roman" w:eastAsia="宋体"/>
            <w:lang w:val="en-US" w:eastAsia="zh-CN"/>
          </w:rPr>
          <w:t>t</w:t>
        </w:r>
      </w:ins>
      <w:ins w:id="1573" w:author="1" w:date="2015-08-18T14:18:50Z">
        <w:r>
          <w:rPr>
            <w:rFonts w:hint="eastAsia" w:ascii="Times New Roman" w:hAnsi="Times New Roman" w:eastAsia="宋体"/>
            <w:lang w:val="en-US" w:eastAsia="zh-CN"/>
          </w:rPr>
          <w:t xml:space="preserve"> from </w:t>
        </w:r>
      </w:ins>
      <w:ins w:id="1574" w:author="1" w:date="2015-08-18T14:18:51Z">
        <w:r>
          <w:rPr>
            <w:rFonts w:hint="eastAsia" w:ascii="Times New Roman" w:hAnsi="Times New Roman" w:eastAsia="宋体"/>
            <w:lang w:val="en-US" w:eastAsia="zh-CN"/>
          </w:rPr>
          <w:t>point</w:t>
        </w:r>
      </w:ins>
      <w:ins w:id="1575" w:author="1" w:date="2015-08-18T14:18:52Z">
        <w:r>
          <w:rPr>
            <w:rFonts w:hint="eastAsia" w:ascii="Times New Roman" w:hAnsi="Times New Roman" w:eastAsia="宋体"/>
            <w:lang w:val="en-US" w:eastAsia="zh-CN"/>
          </w:rPr>
          <w:t xml:space="preserve"> a </w:t>
        </w:r>
      </w:ins>
      <w:ins w:id="1576" w:author="1" w:date="2015-08-18T14:18:54Z">
        <w:r>
          <w:rPr>
            <w:rFonts w:hint="eastAsia" w:ascii="Times New Roman" w:hAnsi="Times New Roman" w:eastAsia="宋体"/>
            <w:lang w:val="en-US" w:eastAsia="zh-CN"/>
          </w:rPr>
          <w:t xml:space="preserve">and </w:t>
        </w:r>
      </w:ins>
      <w:ins w:id="1577" w:author="1" w:date="2015-08-18T14:19:19Z">
        <w:r>
          <w:rPr>
            <w:rFonts w:hint="eastAsia" w:ascii="Times New Roman" w:hAnsi="Times New Roman" w:eastAsia="宋体"/>
            <w:lang w:val="en-US" w:eastAsia="zh-CN"/>
          </w:rPr>
          <w:t>fi</w:t>
        </w:r>
      </w:ins>
      <w:ins w:id="1578" w:author="1" w:date="2015-08-18T14:19:20Z">
        <w:r>
          <w:rPr>
            <w:rFonts w:hint="eastAsia" w:ascii="Times New Roman" w:hAnsi="Times New Roman" w:eastAsia="宋体"/>
            <w:lang w:val="en-US" w:eastAsia="zh-CN"/>
          </w:rPr>
          <w:t>nd</w:t>
        </w:r>
      </w:ins>
      <w:ins w:id="1579" w:author="1" w:date="2015-08-18T14:19:47Z">
        <w:r>
          <w:rPr>
            <w:rFonts w:hint="eastAsia" w:ascii="Times New Roman" w:hAnsi="Times New Roman" w:eastAsia="宋体"/>
            <w:lang w:val="en-US" w:eastAsia="zh-CN"/>
          </w:rPr>
          <w:t xml:space="preserve"> </w:t>
        </w:r>
      </w:ins>
      <w:ins w:id="1580" w:author="1" w:date="2015-08-18T14:19:49Z">
        <w:r>
          <w:rPr>
            <w:rFonts w:hint="eastAsia" w:ascii="Times New Roman" w:hAnsi="Times New Roman" w:eastAsia="宋体"/>
            <w:lang w:val="en-US" w:eastAsia="zh-CN"/>
          </w:rPr>
          <w:t>poin</w:t>
        </w:r>
      </w:ins>
      <w:ins w:id="1581" w:author="1" w:date="2015-08-18T14:19:50Z">
        <w:r>
          <w:rPr>
            <w:rFonts w:hint="eastAsia" w:ascii="Times New Roman" w:hAnsi="Times New Roman" w:eastAsia="宋体"/>
            <w:lang w:val="en-US" w:eastAsia="zh-CN"/>
          </w:rPr>
          <w:t xml:space="preserve">t </w:t>
        </w:r>
      </w:ins>
      <w:ins w:id="1582" w:author="1" w:date="2015-08-18T14:19:54Z">
        <w:r>
          <w:rPr>
            <w:rFonts w:hint="eastAsia" w:ascii="Times New Roman" w:hAnsi="Times New Roman" w:eastAsia="宋体"/>
            <w:lang w:val="en-US" w:eastAsia="zh-CN"/>
          </w:rPr>
          <w:t xml:space="preserve">with </w:t>
        </w:r>
      </w:ins>
      <w:ins w:id="1583" w:author="1" w:date="2015-08-18T14:19:55Z">
        <w:r>
          <w:rPr>
            <w:rFonts w:hint="eastAsia" w:ascii="Times New Roman" w:hAnsi="Times New Roman" w:eastAsia="宋体"/>
            <w:lang w:val="en-US" w:eastAsia="zh-CN"/>
          </w:rPr>
          <w:t>ma</w:t>
        </w:r>
      </w:ins>
      <w:ins w:id="1584" w:author="1" w:date="2015-08-18T14:19:56Z">
        <w:r>
          <w:rPr>
            <w:rFonts w:hint="eastAsia" w:ascii="Times New Roman" w:hAnsi="Times New Roman" w:eastAsia="宋体"/>
            <w:lang w:val="en-US" w:eastAsia="zh-CN"/>
          </w:rPr>
          <w:t>xi</w:t>
        </w:r>
      </w:ins>
      <w:ins w:id="1585" w:author="1" w:date="2015-08-18T14:19:57Z">
        <w:r>
          <w:rPr>
            <w:rFonts w:hint="eastAsia" w:ascii="Times New Roman" w:hAnsi="Times New Roman" w:eastAsia="宋体"/>
            <w:lang w:val="en-US" w:eastAsia="zh-CN"/>
          </w:rPr>
          <w:t>m</w:t>
        </w:r>
      </w:ins>
      <w:ins w:id="1586" w:author="1" w:date="2015-08-18T14:19:58Z">
        <w:r>
          <w:rPr>
            <w:rFonts w:hint="eastAsia" w:ascii="Times New Roman" w:hAnsi="Times New Roman" w:eastAsia="宋体"/>
            <w:lang w:val="en-US" w:eastAsia="zh-CN"/>
          </w:rPr>
          <w:t xml:space="preserve">um </w:t>
        </w:r>
      </w:ins>
      <w:ins w:id="1587" w:author="1" w:date="2015-08-18T14:19:59Z">
        <w:r>
          <w:rPr>
            <w:rFonts w:hint="eastAsia" w:ascii="Times New Roman" w:hAnsi="Times New Roman" w:eastAsia="宋体"/>
            <w:lang w:val="en-US" w:eastAsia="zh-CN"/>
          </w:rPr>
          <w:t>f</w:t>
        </w:r>
      </w:ins>
      <w:ins w:id="1588" w:author="1" w:date="2015-08-18T14:20:00Z">
        <w:r>
          <w:rPr>
            <w:rFonts w:hint="eastAsia" w:ascii="Times New Roman" w:hAnsi="Times New Roman" w:eastAsia="宋体"/>
            <w:lang w:val="en-US" w:eastAsia="zh-CN"/>
          </w:rPr>
          <w:t>l</w:t>
        </w:r>
      </w:ins>
      <w:ins w:id="1589" w:author="1" w:date="2015-08-18T14:20:01Z">
        <w:r>
          <w:rPr>
            <w:rFonts w:hint="eastAsia" w:ascii="Times New Roman" w:hAnsi="Times New Roman" w:eastAsia="宋体"/>
            <w:lang w:val="en-US" w:eastAsia="zh-CN"/>
          </w:rPr>
          <w:t>ow</w:t>
        </w:r>
      </w:ins>
      <w:ins w:id="1590" w:author="1" w:date="2015-08-18T14:20:02Z">
        <w:r>
          <w:rPr>
            <w:rFonts w:hint="eastAsia" w:ascii="Times New Roman" w:hAnsi="Times New Roman" w:eastAsia="宋体"/>
            <w:lang w:val="en-US" w:eastAsia="zh-CN"/>
          </w:rPr>
          <w:t xml:space="preserve"> </w:t>
        </w:r>
      </w:ins>
      <w:ins w:id="1591" w:author="1" w:date="2015-08-18T14:20:15Z">
        <w:r>
          <w:rPr>
            <w:rFonts w:hint="eastAsia" w:ascii="Times New Roman" w:hAnsi="Times New Roman" w:eastAsia="宋体"/>
            <w:lang w:val="en-US" w:eastAsia="zh-CN"/>
          </w:rPr>
          <w:t xml:space="preserve">to it </w:t>
        </w:r>
      </w:ins>
      <w:ins w:id="1592" w:author="1" w:date="2015-08-18T14:20:16Z">
        <w:r>
          <w:rPr>
            <w:rFonts w:hint="eastAsia" w:ascii="Times New Roman" w:hAnsi="Times New Roman" w:eastAsia="宋体"/>
            <w:lang w:val="en-US" w:eastAsia="zh-CN"/>
          </w:rPr>
          <w:t>am</w:t>
        </w:r>
      </w:ins>
      <w:ins w:id="1593" w:author="1" w:date="2015-08-18T14:20:17Z">
        <w:r>
          <w:rPr>
            <w:rFonts w:hint="eastAsia" w:ascii="Times New Roman" w:hAnsi="Times New Roman" w:eastAsia="宋体"/>
            <w:lang w:val="en-US" w:eastAsia="zh-CN"/>
          </w:rPr>
          <w:t>ong</w:t>
        </w:r>
      </w:ins>
      <w:ins w:id="1594" w:author="1" w:date="2015-08-18T14:20:18Z">
        <w:r>
          <w:rPr>
            <w:rFonts w:hint="eastAsia" w:ascii="Times New Roman" w:hAnsi="Times New Roman" w:eastAsia="宋体"/>
            <w:lang w:val="en-US" w:eastAsia="zh-CN"/>
          </w:rPr>
          <w:t xml:space="preserve"> al</w:t>
        </w:r>
      </w:ins>
      <w:ins w:id="1595" w:author="1" w:date="2015-08-18T14:20:20Z">
        <w:r>
          <w:rPr>
            <w:rFonts w:hint="eastAsia" w:ascii="Times New Roman" w:hAnsi="Times New Roman" w:eastAsia="宋体"/>
            <w:lang w:val="en-US" w:eastAsia="zh-CN"/>
          </w:rPr>
          <w:t xml:space="preserve">l </w:t>
        </w:r>
      </w:ins>
      <w:ins w:id="1596" w:author="1" w:date="2015-08-18T14:19:20Z">
        <w:r>
          <w:rPr>
            <w:rFonts w:hint="eastAsia" w:ascii="Times New Roman" w:hAnsi="Times New Roman" w:eastAsia="宋体"/>
            <w:lang w:val="en-US" w:eastAsia="zh-CN"/>
          </w:rPr>
          <w:t>ne</w:t>
        </w:r>
      </w:ins>
      <w:ins w:id="1597" w:author="1" w:date="2015-08-18T14:19:21Z">
        <w:r>
          <w:rPr>
            <w:rFonts w:hint="eastAsia" w:ascii="Times New Roman" w:hAnsi="Times New Roman" w:eastAsia="宋体"/>
            <w:lang w:val="en-US" w:eastAsia="zh-CN"/>
          </w:rPr>
          <w:t xml:space="preserve">xt </w:t>
        </w:r>
      </w:ins>
      <w:ins w:id="1598" w:author="1" w:date="2015-08-18T14:19:23Z">
        <w:r>
          <w:rPr>
            <w:rFonts w:hint="eastAsia" w:ascii="Times New Roman" w:hAnsi="Times New Roman" w:eastAsia="宋体"/>
            <w:lang w:val="en-US" w:eastAsia="zh-CN"/>
          </w:rPr>
          <w:t>poi</w:t>
        </w:r>
      </w:ins>
      <w:ins w:id="1599" w:author="1" w:date="2015-08-18T14:19:24Z">
        <w:r>
          <w:rPr>
            <w:rFonts w:hint="eastAsia" w:ascii="Times New Roman" w:hAnsi="Times New Roman" w:eastAsia="宋体"/>
            <w:lang w:val="en-US" w:eastAsia="zh-CN"/>
          </w:rPr>
          <w:t>nt</w:t>
        </w:r>
      </w:ins>
      <w:ins w:id="1600" w:author="1" w:date="2015-08-18T14:19:31Z">
        <w:r>
          <w:rPr>
            <w:rFonts w:hint="eastAsia" w:ascii="Times New Roman" w:hAnsi="Times New Roman" w:eastAsia="宋体"/>
            <w:lang w:val="en-US" w:eastAsia="zh-CN"/>
          </w:rPr>
          <w:t>s</w:t>
        </w:r>
      </w:ins>
      <w:ins w:id="1601" w:author="1" w:date="2015-08-18T14:19:24Z">
        <w:r>
          <w:rPr>
            <w:rFonts w:hint="eastAsia" w:ascii="Times New Roman" w:hAnsi="Times New Roman" w:eastAsia="宋体"/>
            <w:lang w:val="en-US" w:eastAsia="zh-CN"/>
          </w:rPr>
          <w:t xml:space="preserve"> c</w:t>
        </w:r>
      </w:ins>
      <w:ins w:id="1602" w:author="1" w:date="2015-08-18T14:19:25Z">
        <w:r>
          <w:rPr>
            <w:rFonts w:hint="eastAsia" w:ascii="Times New Roman" w:hAnsi="Times New Roman" w:eastAsia="宋体"/>
            <w:lang w:val="en-US" w:eastAsia="zh-CN"/>
          </w:rPr>
          <w:t>onnec</w:t>
        </w:r>
      </w:ins>
      <w:ins w:id="1603" w:author="1" w:date="2015-08-18T14:19:26Z">
        <w:r>
          <w:rPr>
            <w:rFonts w:hint="eastAsia" w:ascii="Times New Roman" w:hAnsi="Times New Roman" w:eastAsia="宋体"/>
            <w:lang w:val="en-US" w:eastAsia="zh-CN"/>
          </w:rPr>
          <w:t xml:space="preserve">ting </w:t>
        </w:r>
      </w:ins>
      <w:ins w:id="1604" w:author="1" w:date="2015-08-18T14:19:27Z">
        <w:r>
          <w:rPr>
            <w:rFonts w:hint="eastAsia" w:ascii="Times New Roman" w:hAnsi="Times New Roman" w:eastAsia="宋体"/>
            <w:lang w:val="en-US" w:eastAsia="zh-CN"/>
          </w:rPr>
          <w:t>to it</w:t>
        </w:r>
      </w:ins>
      <w:ins w:id="1605" w:author="1" w:date="2015-08-18T14:20:42Z">
        <w:r>
          <w:rPr>
            <w:rFonts w:hint="eastAsia" w:ascii="Times New Roman" w:hAnsi="Times New Roman" w:eastAsia="宋体"/>
            <w:lang w:val="en-US" w:eastAsia="zh-CN"/>
          </w:rPr>
          <w:t>.</w:t>
        </w:r>
      </w:ins>
      <w:ins w:id="1606" w:author="1" w:date="2015-08-18T14:20:43Z">
        <w:r>
          <w:rPr>
            <w:rFonts w:hint="eastAsia" w:ascii="Times New Roman" w:hAnsi="Times New Roman" w:eastAsia="宋体"/>
            <w:lang w:val="en-US" w:eastAsia="zh-CN"/>
          </w:rPr>
          <w:t xml:space="preserve"> </w:t>
        </w:r>
      </w:ins>
      <w:ins w:id="1607" w:author="1" w:date="2015-08-18T14:20:44Z">
        <w:r>
          <w:rPr>
            <w:rFonts w:hint="eastAsia" w:ascii="Times New Roman" w:hAnsi="Times New Roman" w:eastAsia="宋体"/>
            <w:lang w:val="en-US" w:eastAsia="zh-CN"/>
          </w:rPr>
          <w:t xml:space="preserve">We </w:t>
        </w:r>
      </w:ins>
      <w:ins w:id="1608" w:author="1" w:date="2015-08-18T14:20:46Z">
        <w:r>
          <w:rPr>
            <w:rFonts w:hint="eastAsia" w:ascii="Times New Roman" w:hAnsi="Times New Roman" w:eastAsia="宋体"/>
            <w:lang w:val="en-US" w:eastAsia="zh-CN"/>
          </w:rPr>
          <w:t>rep</w:t>
        </w:r>
      </w:ins>
      <w:ins w:id="1609" w:author="1" w:date="2015-08-18T14:20:47Z">
        <w:r>
          <w:rPr>
            <w:rFonts w:hint="eastAsia" w:ascii="Times New Roman" w:hAnsi="Times New Roman" w:eastAsia="宋体"/>
            <w:lang w:val="en-US" w:eastAsia="zh-CN"/>
          </w:rPr>
          <w:t>eat</w:t>
        </w:r>
      </w:ins>
      <w:ins w:id="1610" w:author="1" w:date="2015-08-18T14:20:48Z">
        <w:r>
          <w:rPr>
            <w:rFonts w:hint="eastAsia" w:ascii="Times New Roman" w:hAnsi="Times New Roman" w:eastAsia="宋体"/>
            <w:lang w:val="en-US" w:eastAsia="zh-CN"/>
          </w:rPr>
          <w:t xml:space="preserve"> the </w:t>
        </w:r>
      </w:ins>
      <w:ins w:id="1611" w:author="1" w:date="2015-08-18T14:20:50Z">
        <w:r>
          <w:rPr>
            <w:rFonts w:hint="eastAsia" w:ascii="Times New Roman" w:hAnsi="Times New Roman" w:eastAsia="宋体"/>
            <w:lang w:val="en-US" w:eastAsia="zh-CN"/>
          </w:rPr>
          <w:t>pro</w:t>
        </w:r>
      </w:ins>
      <w:ins w:id="1612" w:author="1" w:date="2015-08-18T14:20:51Z">
        <w:r>
          <w:rPr>
            <w:rFonts w:hint="eastAsia" w:ascii="Times New Roman" w:hAnsi="Times New Roman" w:eastAsia="宋体"/>
            <w:lang w:val="en-US" w:eastAsia="zh-CN"/>
          </w:rPr>
          <w:t>cedur</w:t>
        </w:r>
      </w:ins>
      <w:ins w:id="1613" w:author="1" w:date="2015-08-18T14:20:52Z">
        <w:r>
          <w:rPr>
            <w:rFonts w:hint="eastAsia" w:ascii="Times New Roman" w:hAnsi="Times New Roman" w:eastAsia="宋体"/>
            <w:lang w:val="en-US" w:eastAsia="zh-CN"/>
          </w:rPr>
          <w:t>e</w:t>
        </w:r>
      </w:ins>
      <w:ins w:id="1614" w:author="1" w:date="2015-08-18T14:21:19Z">
        <w:r>
          <w:rPr>
            <w:rFonts w:hint="eastAsia" w:ascii="Times New Roman" w:hAnsi="Times New Roman" w:eastAsia="宋体"/>
            <w:lang w:val="en-US" w:eastAsia="zh-CN"/>
          </w:rPr>
          <w:t xml:space="preserve"> </w:t>
        </w:r>
      </w:ins>
      <w:ins w:id="1615" w:author="1" w:date="2015-08-18T14:20:58Z">
        <w:r>
          <w:rPr>
            <w:rFonts w:hint="eastAsia" w:ascii="Times New Roman" w:hAnsi="Times New Roman" w:eastAsia="宋体"/>
            <w:lang w:val="en-US" w:eastAsia="zh-CN"/>
          </w:rPr>
          <w:t>an</w:t>
        </w:r>
      </w:ins>
      <w:ins w:id="1616" w:author="1" w:date="2015-08-18T14:20:59Z">
        <w:r>
          <w:rPr>
            <w:rFonts w:hint="eastAsia" w:ascii="Times New Roman" w:hAnsi="Times New Roman" w:eastAsia="宋体"/>
            <w:lang w:val="en-US" w:eastAsia="zh-CN"/>
          </w:rPr>
          <w:t>d ke</w:t>
        </w:r>
      </w:ins>
      <w:ins w:id="1617" w:author="1" w:date="2015-08-18T14:21:00Z">
        <w:r>
          <w:rPr>
            <w:rFonts w:hint="eastAsia" w:ascii="Times New Roman" w:hAnsi="Times New Roman" w:eastAsia="宋体"/>
            <w:lang w:val="en-US" w:eastAsia="zh-CN"/>
          </w:rPr>
          <w:t xml:space="preserve">ep </w:t>
        </w:r>
      </w:ins>
      <w:ins w:id="1618" w:author="1" w:date="2015-08-18T14:21:01Z">
        <w:r>
          <w:rPr>
            <w:rFonts w:hint="eastAsia" w:ascii="Times New Roman" w:hAnsi="Times New Roman" w:eastAsia="宋体"/>
            <w:lang w:val="en-US" w:eastAsia="zh-CN"/>
          </w:rPr>
          <w:t>findin</w:t>
        </w:r>
      </w:ins>
      <w:ins w:id="1619" w:author="1" w:date="2015-08-18T14:21:02Z">
        <w:r>
          <w:rPr>
            <w:rFonts w:hint="eastAsia" w:ascii="Times New Roman" w:hAnsi="Times New Roman" w:eastAsia="宋体"/>
            <w:lang w:val="en-US" w:eastAsia="zh-CN"/>
          </w:rPr>
          <w:t>g ne</w:t>
        </w:r>
      </w:ins>
      <w:ins w:id="1620" w:author="1" w:date="2015-08-18T14:21:03Z">
        <w:r>
          <w:rPr>
            <w:rFonts w:hint="eastAsia" w:ascii="Times New Roman" w:hAnsi="Times New Roman" w:eastAsia="宋体"/>
            <w:lang w:val="en-US" w:eastAsia="zh-CN"/>
          </w:rPr>
          <w:t xml:space="preserve">xt </w:t>
        </w:r>
      </w:ins>
      <w:ins w:id="1621" w:author="1" w:date="2015-08-18T14:21:04Z">
        <w:r>
          <w:rPr>
            <w:rFonts w:hint="eastAsia" w:ascii="Times New Roman" w:hAnsi="Times New Roman" w:eastAsia="宋体"/>
            <w:lang w:val="en-US" w:eastAsia="zh-CN"/>
          </w:rPr>
          <w:t>ma</w:t>
        </w:r>
      </w:ins>
      <w:ins w:id="1622" w:author="1" w:date="2015-08-18T14:21:05Z">
        <w:r>
          <w:rPr>
            <w:rFonts w:hint="eastAsia" w:ascii="Times New Roman" w:hAnsi="Times New Roman" w:eastAsia="宋体"/>
            <w:lang w:val="en-US" w:eastAsia="zh-CN"/>
          </w:rPr>
          <w:t>x</w:t>
        </w:r>
      </w:ins>
      <w:ins w:id="1623" w:author="1" w:date="2015-08-18T14:21:06Z">
        <w:r>
          <w:rPr>
            <w:rFonts w:hint="eastAsia" w:ascii="Times New Roman" w:hAnsi="Times New Roman" w:eastAsia="宋体"/>
            <w:lang w:val="en-US" w:eastAsia="zh-CN"/>
          </w:rPr>
          <w:t>im</w:t>
        </w:r>
      </w:ins>
      <w:ins w:id="1624" w:author="1" w:date="2015-08-18T14:21:07Z">
        <w:r>
          <w:rPr>
            <w:rFonts w:hint="eastAsia" w:ascii="Times New Roman" w:hAnsi="Times New Roman" w:eastAsia="宋体"/>
            <w:lang w:val="en-US" w:eastAsia="zh-CN"/>
          </w:rPr>
          <w:t>u</w:t>
        </w:r>
      </w:ins>
      <w:ins w:id="1625" w:author="1" w:date="2015-08-18T14:21:08Z">
        <w:r>
          <w:rPr>
            <w:rFonts w:hint="eastAsia" w:ascii="Times New Roman" w:hAnsi="Times New Roman" w:eastAsia="宋体"/>
            <w:lang w:val="en-US" w:eastAsia="zh-CN"/>
          </w:rPr>
          <w:t>m fl</w:t>
        </w:r>
      </w:ins>
      <w:ins w:id="1626" w:author="1" w:date="2015-08-18T14:21:09Z">
        <w:r>
          <w:rPr>
            <w:rFonts w:hint="eastAsia" w:ascii="Times New Roman" w:hAnsi="Times New Roman" w:eastAsia="宋体"/>
            <w:lang w:val="en-US" w:eastAsia="zh-CN"/>
          </w:rPr>
          <w:t xml:space="preserve">ow </w:t>
        </w:r>
      </w:ins>
      <w:ins w:id="1627" w:author="1" w:date="2015-08-18T14:21:10Z">
        <w:r>
          <w:rPr>
            <w:rFonts w:hint="eastAsia" w:ascii="Times New Roman" w:hAnsi="Times New Roman" w:eastAsia="宋体"/>
            <w:lang w:val="en-US" w:eastAsia="zh-CN"/>
          </w:rPr>
          <w:t>po</w:t>
        </w:r>
      </w:ins>
      <w:ins w:id="1628" w:author="1" w:date="2015-08-18T14:21:11Z">
        <w:r>
          <w:rPr>
            <w:rFonts w:hint="eastAsia" w:ascii="Times New Roman" w:hAnsi="Times New Roman" w:eastAsia="宋体"/>
            <w:lang w:val="en-US" w:eastAsia="zh-CN"/>
          </w:rPr>
          <w:t>int</w:t>
        </w:r>
      </w:ins>
      <w:ins w:id="1629" w:author="1" w:date="2015-08-18T14:21:23Z">
        <w:r>
          <w:rPr>
            <w:rFonts w:hint="eastAsia" w:ascii="Times New Roman" w:hAnsi="Times New Roman" w:eastAsia="宋体"/>
            <w:lang w:val="en-US" w:eastAsia="zh-CN"/>
          </w:rPr>
          <w:t xml:space="preserve"> </w:t>
        </w:r>
      </w:ins>
      <w:ins w:id="1630" w:author="1" w:date="2015-08-18T14:21:29Z">
        <w:r>
          <w:rPr>
            <w:rFonts w:hint="eastAsia" w:ascii="Times New Roman" w:hAnsi="Times New Roman" w:eastAsia="宋体"/>
            <w:lang w:val="en-US" w:eastAsia="zh-CN"/>
          </w:rPr>
          <w:t>cont</w:t>
        </w:r>
      </w:ins>
      <w:ins w:id="1631" w:author="1" w:date="2015-08-18T14:21:30Z">
        <w:r>
          <w:rPr>
            <w:rFonts w:hint="eastAsia" w:ascii="Times New Roman" w:hAnsi="Times New Roman" w:eastAsia="宋体"/>
            <w:lang w:val="en-US" w:eastAsia="zh-CN"/>
          </w:rPr>
          <w:t>inu</w:t>
        </w:r>
      </w:ins>
      <w:ins w:id="1632" w:author="1" w:date="2015-08-18T14:21:31Z">
        <w:r>
          <w:rPr>
            <w:rFonts w:hint="eastAsia" w:ascii="Times New Roman" w:hAnsi="Times New Roman" w:eastAsia="宋体"/>
            <w:lang w:val="en-US" w:eastAsia="zh-CN"/>
          </w:rPr>
          <w:t>ousl</w:t>
        </w:r>
      </w:ins>
      <w:ins w:id="1633" w:author="1" w:date="2015-08-18T14:21:32Z">
        <w:r>
          <w:rPr>
            <w:rFonts w:hint="eastAsia" w:ascii="Times New Roman" w:hAnsi="Times New Roman" w:eastAsia="宋体"/>
            <w:lang w:val="en-US" w:eastAsia="zh-CN"/>
          </w:rPr>
          <w:t>y</w:t>
        </w:r>
      </w:ins>
      <w:ins w:id="1634" w:author="1" w:date="2015-08-18T14:21:33Z">
        <w:r>
          <w:rPr>
            <w:rFonts w:hint="eastAsia" w:ascii="Times New Roman" w:hAnsi="Times New Roman" w:eastAsia="宋体"/>
            <w:lang w:val="en-US" w:eastAsia="zh-CN"/>
          </w:rPr>
          <w:t xml:space="preserve">. </w:t>
        </w:r>
      </w:ins>
      <w:ins w:id="1635" w:author="1" w:date="2015-08-18T14:21:34Z">
        <w:r>
          <w:rPr>
            <w:rFonts w:hint="eastAsia" w:ascii="Times New Roman" w:hAnsi="Times New Roman" w:eastAsia="宋体"/>
            <w:lang w:val="en-US" w:eastAsia="zh-CN"/>
          </w:rPr>
          <w:t>I</w:t>
        </w:r>
      </w:ins>
      <w:ins w:id="1636" w:author="1" w:date="2015-08-18T14:21:36Z">
        <w:r>
          <w:rPr>
            <w:rFonts w:hint="eastAsia" w:ascii="Times New Roman" w:hAnsi="Times New Roman" w:eastAsia="宋体"/>
            <w:lang w:val="en-US" w:eastAsia="zh-CN"/>
          </w:rPr>
          <w:t xml:space="preserve">f </w:t>
        </w:r>
      </w:ins>
      <w:ins w:id="1637" w:author="1" w:date="2015-08-18T14:21:42Z">
        <w:r>
          <w:rPr>
            <w:rFonts w:hint="eastAsia" w:ascii="Times New Roman" w:hAnsi="Times New Roman" w:eastAsia="宋体"/>
            <w:lang w:val="en-US" w:eastAsia="zh-CN"/>
          </w:rPr>
          <w:t>b</w:t>
        </w:r>
      </w:ins>
      <w:ins w:id="1638" w:author="1" w:date="2015-08-18T14:21:43Z">
        <w:r>
          <w:rPr>
            <w:rFonts w:hint="eastAsia" w:ascii="Times New Roman" w:hAnsi="Times New Roman" w:eastAsia="宋体"/>
            <w:lang w:val="en-US" w:eastAsia="zh-CN"/>
          </w:rPr>
          <w:t xml:space="preserve"> po</w:t>
        </w:r>
      </w:ins>
      <w:ins w:id="1639" w:author="1" w:date="2015-08-18T14:21:44Z">
        <w:r>
          <w:rPr>
            <w:rFonts w:hint="eastAsia" w:ascii="Times New Roman" w:hAnsi="Times New Roman" w:eastAsia="宋体"/>
            <w:lang w:val="en-US" w:eastAsia="zh-CN"/>
          </w:rPr>
          <w:t xml:space="preserve">int </w:t>
        </w:r>
      </w:ins>
      <w:ins w:id="1640" w:author="1" w:date="2015-08-18T14:21:48Z">
        <w:r>
          <w:rPr>
            <w:rFonts w:hint="eastAsia" w:ascii="Times New Roman" w:hAnsi="Times New Roman" w:eastAsia="宋体"/>
            <w:lang w:val="en-US" w:eastAsia="zh-CN"/>
          </w:rPr>
          <w:t>cou</w:t>
        </w:r>
      </w:ins>
      <w:ins w:id="1641" w:author="1" w:date="2015-08-18T14:21:49Z">
        <w:r>
          <w:rPr>
            <w:rFonts w:hint="eastAsia" w:ascii="Times New Roman" w:hAnsi="Times New Roman" w:eastAsia="宋体"/>
            <w:lang w:val="en-US" w:eastAsia="zh-CN"/>
          </w:rPr>
          <w:t>ld n</w:t>
        </w:r>
      </w:ins>
      <w:ins w:id="1642" w:author="1" w:date="2015-08-18T14:21:50Z">
        <w:r>
          <w:rPr>
            <w:rFonts w:hint="eastAsia" w:ascii="Times New Roman" w:hAnsi="Times New Roman" w:eastAsia="宋体"/>
            <w:lang w:val="en-US" w:eastAsia="zh-CN"/>
          </w:rPr>
          <w:t xml:space="preserve">ot </w:t>
        </w:r>
      </w:ins>
      <w:ins w:id="1643" w:author="1" w:date="2015-08-18T14:21:51Z">
        <w:r>
          <w:rPr>
            <w:rFonts w:hint="eastAsia" w:ascii="Times New Roman" w:hAnsi="Times New Roman" w:eastAsia="宋体"/>
            <w:lang w:val="en-US" w:eastAsia="zh-CN"/>
          </w:rPr>
          <w:t>be fo</w:t>
        </w:r>
      </w:ins>
      <w:ins w:id="1644" w:author="1" w:date="2015-08-18T14:21:52Z">
        <w:r>
          <w:rPr>
            <w:rFonts w:hint="eastAsia" w:ascii="Times New Roman" w:hAnsi="Times New Roman" w:eastAsia="宋体"/>
            <w:lang w:val="en-US" w:eastAsia="zh-CN"/>
          </w:rPr>
          <w:t>und</w:t>
        </w:r>
      </w:ins>
      <w:ins w:id="1645" w:author="1" w:date="2015-08-18T14:21:53Z">
        <w:r>
          <w:rPr>
            <w:rFonts w:hint="eastAsia" w:ascii="Times New Roman" w:hAnsi="Times New Roman" w:eastAsia="宋体"/>
            <w:lang w:val="en-US" w:eastAsia="zh-CN"/>
          </w:rPr>
          <w:t xml:space="preserve">, </w:t>
        </w:r>
      </w:ins>
      <w:ins w:id="1646" w:author="1" w:date="2015-08-18T14:22:15Z">
        <w:r>
          <w:rPr>
            <w:rFonts w:hint="eastAsia" w:ascii="Times New Roman" w:hAnsi="Times New Roman" w:eastAsia="宋体"/>
            <w:lang w:val="en-US" w:eastAsia="zh-CN"/>
          </w:rPr>
          <w:t xml:space="preserve">we </w:t>
        </w:r>
      </w:ins>
      <w:ins w:id="1647" w:author="1" w:date="2015-08-18T14:22:16Z">
        <w:r>
          <w:rPr>
            <w:rFonts w:hint="eastAsia" w:ascii="Times New Roman" w:hAnsi="Times New Roman" w:eastAsia="宋体"/>
            <w:lang w:val="en-US" w:eastAsia="zh-CN"/>
          </w:rPr>
          <w:t xml:space="preserve">need </w:t>
        </w:r>
      </w:ins>
      <w:ins w:id="1648" w:author="1" w:date="2015-08-18T14:22:17Z">
        <w:r>
          <w:rPr>
            <w:rFonts w:hint="eastAsia" w:ascii="Times New Roman" w:hAnsi="Times New Roman" w:eastAsia="宋体"/>
            <w:lang w:val="en-US" w:eastAsia="zh-CN"/>
          </w:rPr>
          <w:t>to re</w:t>
        </w:r>
      </w:ins>
      <w:ins w:id="1649" w:author="1" w:date="2015-08-18T14:22:18Z">
        <w:r>
          <w:rPr>
            <w:rFonts w:hint="eastAsia" w:ascii="Times New Roman" w:hAnsi="Times New Roman" w:eastAsia="宋体"/>
            <w:lang w:val="en-US" w:eastAsia="zh-CN"/>
          </w:rPr>
          <w:t>tra</w:t>
        </w:r>
      </w:ins>
      <w:ins w:id="1650" w:author="1" w:date="2015-08-18T14:22:19Z">
        <w:r>
          <w:rPr>
            <w:rFonts w:hint="eastAsia" w:ascii="Times New Roman" w:hAnsi="Times New Roman" w:eastAsia="宋体"/>
            <w:lang w:val="en-US" w:eastAsia="zh-CN"/>
          </w:rPr>
          <w:t xml:space="preserve">ce the </w:t>
        </w:r>
      </w:ins>
      <w:ins w:id="1651" w:author="1" w:date="2015-08-18T14:22:20Z">
        <w:r>
          <w:rPr>
            <w:rFonts w:hint="eastAsia" w:ascii="Times New Roman" w:hAnsi="Times New Roman" w:eastAsia="宋体"/>
            <w:lang w:val="en-US" w:eastAsia="zh-CN"/>
          </w:rPr>
          <w:t>pa</w:t>
        </w:r>
      </w:ins>
      <w:ins w:id="1652" w:author="1" w:date="2015-08-18T14:22:21Z">
        <w:r>
          <w:rPr>
            <w:rFonts w:hint="eastAsia" w:ascii="Times New Roman" w:hAnsi="Times New Roman" w:eastAsia="宋体"/>
            <w:lang w:val="en-US" w:eastAsia="zh-CN"/>
          </w:rPr>
          <w:t>th and</w:t>
        </w:r>
      </w:ins>
      <w:ins w:id="1653" w:author="1" w:date="2015-08-18T14:22:22Z">
        <w:r>
          <w:rPr>
            <w:rFonts w:hint="eastAsia" w:ascii="Times New Roman" w:hAnsi="Times New Roman" w:eastAsia="宋体"/>
            <w:lang w:val="en-US" w:eastAsia="zh-CN"/>
          </w:rPr>
          <w:t xml:space="preserve"> </w:t>
        </w:r>
      </w:ins>
      <w:ins w:id="1654" w:author="1" w:date="2015-08-18T14:22:26Z">
        <w:r>
          <w:rPr>
            <w:rFonts w:hint="eastAsia" w:ascii="Times New Roman" w:hAnsi="Times New Roman" w:eastAsia="宋体"/>
            <w:lang w:val="en-US" w:eastAsia="zh-CN"/>
          </w:rPr>
          <w:t xml:space="preserve">do </w:t>
        </w:r>
      </w:ins>
      <w:ins w:id="1655" w:author="1" w:date="2015-08-18T14:22:27Z">
        <w:r>
          <w:rPr>
            <w:rFonts w:hint="eastAsia" w:ascii="Times New Roman" w:hAnsi="Times New Roman" w:eastAsia="宋体"/>
            <w:lang w:val="en-US" w:eastAsia="zh-CN"/>
          </w:rPr>
          <w:t>same</w:t>
        </w:r>
      </w:ins>
      <w:ins w:id="1656" w:author="1" w:date="2015-08-18T14:22:28Z">
        <w:r>
          <w:rPr>
            <w:rFonts w:hint="eastAsia" w:ascii="Times New Roman" w:hAnsi="Times New Roman" w:eastAsia="宋体"/>
            <w:lang w:val="en-US" w:eastAsia="zh-CN"/>
          </w:rPr>
          <w:t xml:space="preserve"> pro</w:t>
        </w:r>
      </w:ins>
      <w:ins w:id="1657" w:author="1" w:date="2015-08-18T14:22:29Z">
        <w:r>
          <w:rPr>
            <w:rFonts w:hint="eastAsia" w:ascii="Times New Roman" w:hAnsi="Times New Roman" w:eastAsia="宋体"/>
            <w:lang w:val="en-US" w:eastAsia="zh-CN"/>
          </w:rPr>
          <w:t>cedur</w:t>
        </w:r>
      </w:ins>
      <w:ins w:id="1658" w:author="1" w:date="2015-08-18T14:22:30Z">
        <w:r>
          <w:rPr>
            <w:rFonts w:hint="eastAsia" w:ascii="Times New Roman" w:hAnsi="Times New Roman" w:eastAsia="宋体"/>
            <w:lang w:val="en-US" w:eastAsia="zh-CN"/>
          </w:rPr>
          <w:t>e i</w:t>
        </w:r>
      </w:ins>
      <w:ins w:id="1659" w:author="1" w:date="2015-08-18T14:22:31Z">
        <w:r>
          <w:rPr>
            <w:rFonts w:hint="eastAsia" w:ascii="Times New Roman" w:hAnsi="Times New Roman" w:eastAsia="宋体"/>
            <w:lang w:val="en-US" w:eastAsia="zh-CN"/>
          </w:rPr>
          <w:t>n a</w:t>
        </w:r>
      </w:ins>
      <w:ins w:id="1660" w:author="1" w:date="2015-08-18T14:22:32Z">
        <w:r>
          <w:rPr>
            <w:rFonts w:hint="eastAsia" w:ascii="Times New Roman" w:hAnsi="Times New Roman" w:eastAsia="宋体"/>
            <w:lang w:val="en-US" w:eastAsia="zh-CN"/>
          </w:rPr>
          <w:t>noth</w:t>
        </w:r>
      </w:ins>
      <w:ins w:id="1661" w:author="1" w:date="2015-08-18T14:22:33Z">
        <w:r>
          <w:rPr>
            <w:rFonts w:hint="eastAsia" w:ascii="Times New Roman" w:hAnsi="Times New Roman" w:eastAsia="宋体"/>
            <w:lang w:val="en-US" w:eastAsia="zh-CN"/>
          </w:rPr>
          <w:t xml:space="preserve">er </w:t>
        </w:r>
      </w:ins>
      <w:ins w:id="1662" w:author="1" w:date="2015-08-18T14:22:36Z">
        <w:r>
          <w:rPr>
            <w:rFonts w:hint="eastAsia" w:ascii="Times New Roman" w:hAnsi="Times New Roman" w:eastAsia="宋体"/>
            <w:lang w:val="en-US" w:eastAsia="zh-CN"/>
          </w:rPr>
          <w:t>pa</w:t>
        </w:r>
      </w:ins>
      <w:ins w:id="1663" w:author="1" w:date="2015-08-18T14:22:37Z">
        <w:r>
          <w:rPr>
            <w:rFonts w:hint="eastAsia" w:ascii="Times New Roman" w:hAnsi="Times New Roman" w:eastAsia="宋体"/>
            <w:lang w:val="en-US" w:eastAsia="zh-CN"/>
          </w:rPr>
          <w:t>th</w:t>
        </w:r>
      </w:ins>
      <w:ins w:id="1664" w:author="1" w:date="2015-08-18T14:22:42Z">
        <w:r>
          <w:rPr>
            <w:rFonts w:hint="eastAsia" w:ascii="Times New Roman" w:hAnsi="Times New Roman" w:eastAsia="宋体"/>
            <w:lang w:val="en-US" w:eastAsia="zh-CN"/>
          </w:rPr>
          <w:t>.</w:t>
        </w:r>
      </w:ins>
      <w:ins w:id="1665" w:author="1" w:date="2015-08-18T14:22:44Z">
        <w:r>
          <w:rPr>
            <w:rFonts w:hint="eastAsia" w:ascii="Times New Roman" w:hAnsi="Times New Roman" w:eastAsia="宋体"/>
            <w:lang w:val="en-US" w:eastAsia="zh-CN"/>
          </w:rPr>
          <w:t xml:space="preserve"> </w:t>
        </w:r>
      </w:ins>
      <w:ins w:id="1666" w:author="1" w:date="2015-08-18T14:22:47Z">
        <w:r>
          <w:rPr>
            <w:rFonts w:hint="eastAsia" w:ascii="Times New Roman" w:hAnsi="Times New Roman" w:eastAsia="宋体"/>
            <w:lang w:val="en-US" w:eastAsia="zh-CN"/>
          </w:rPr>
          <w:t>F</w:t>
        </w:r>
      </w:ins>
      <w:ins w:id="1667" w:author="1" w:date="2015-08-18T14:22:48Z">
        <w:r>
          <w:rPr>
            <w:rFonts w:hint="eastAsia" w:ascii="Times New Roman" w:hAnsi="Times New Roman" w:eastAsia="宋体"/>
            <w:lang w:val="en-US" w:eastAsia="zh-CN"/>
          </w:rPr>
          <w:t>ina</w:t>
        </w:r>
      </w:ins>
      <w:ins w:id="1668" w:author="1" w:date="2015-08-18T14:22:49Z">
        <w:r>
          <w:rPr>
            <w:rFonts w:hint="eastAsia" w:ascii="Times New Roman" w:hAnsi="Times New Roman" w:eastAsia="宋体"/>
            <w:lang w:val="en-US" w:eastAsia="zh-CN"/>
          </w:rPr>
          <w:t>lly</w:t>
        </w:r>
      </w:ins>
      <w:ins w:id="1669" w:author="1" w:date="2015-08-18T14:22:51Z">
        <w:r>
          <w:rPr>
            <w:rFonts w:hint="eastAsia" w:ascii="Times New Roman" w:hAnsi="Times New Roman" w:eastAsia="宋体"/>
            <w:lang w:val="en-US" w:eastAsia="zh-CN"/>
          </w:rPr>
          <w:t xml:space="preserve">, we </w:t>
        </w:r>
      </w:ins>
      <w:ins w:id="1670" w:author="1" w:date="2015-08-18T14:22:52Z">
        <w:r>
          <w:rPr>
            <w:rFonts w:hint="eastAsia" w:ascii="Times New Roman" w:hAnsi="Times New Roman" w:eastAsia="宋体"/>
            <w:lang w:val="en-US" w:eastAsia="zh-CN"/>
          </w:rPr>
          <w:t>wi</w:t>
        </w:r>
      </w:ins>
      <w:ins w:id="1671" w:author="1" w:date="2015-08-18T14:22:55Z">
        <w:r>
          <w:rPr>
            <w:rFonts w:hint="eastAsia" w:ascii="Times New Roman" w:hAnsi="Times New Roman" w:eastAsia="宋体"/>
            <w:lang w:val="en-US" w:eastAsia="zh-CN"/>
          </w:rPr>
          <w:t>ll f</w:t>
        </w:r>
      </w:ins>
      <w:ins w:id="1672" w:author="1" w:date="2015-08-18T14:22:56Z">
        <w:r>
          <w:rPr>
            <w:rFonts w:hint="eastAsia" w:ascii="Times New Roman" w:hAnsi="Times New Roman" w:eastAsia="宋体"/>
            <w:lang w:val="en-US" w:eastAsia="zh-CN"/>
          </w:rPr>
          <w:t>i</w:t>
        </w:r>
      </w:ins>
      <w:ins w:id="1673" w:author="1" w:date="2015-08-18T14:22:57Z">
        <w:r>
          <w:rPr>
            <w:rFonts w:hint="eastAsia" w:ascii="Times New Roman" w:hAnsi="Times New Roman" w:eastAsia="宋体"/>
            <w:lang w:val="en-US" w:eastAsia="zh-CN"/>
          </w:rPr>
          <w:t xml:space="preserve">nd the </w:t>
        </w:r>
      </w:ins>
      <w:ins w:id="1674" w:author="1" w:date="2015-08-18T14:23:01Z">
        <w:r>
          <w:rPr>
            <w:rFonts w:hint="eastAsia" w:ascii="Times New Roman" w:hAnsi="Times New Roman" w:eastAsia="宋体"/>
            <w:lang w:val="en-US" w:eastAsia="zh-CN"/>
          </w:rPr>
          <w:t>po</w:t>
        </w:r>
      </w:ins>
      <w:ins w:id="1675" w:author="1" w:date="2015-08-18T14:23:02Z">
        <w:r>
          <w:rPr>
            <w:rFonts w:hint="eastAsia" w:ascii="Times New Roman" w:hAnsi="Times New Roman" w:eastAsia="宋体"/>
            <w:lang w:val="en-US" w:eastAsia="zh-CN"/>
          </w:rPr>
          <w:t>i</w:t>
        </w:r>
      </w:ins>
      <w:ins w:id="1676" w:author="1" w:date="2015-08-18T14:23:03Z">
        <w:r>
          <w:rPr>
            <w:rFonts w:hint="eastAsia" w:ascii="Times New Roman" w:hAnsi="Times New Roman" w:eastAsia="宋体"/>
            <w:lang w:val="en-US" w:eastAsia="zh-CN"/>
          </w:rPr>
          <w:t xml:space="preserve">nt </w:t>
        </w:r>
      </w:ins>
      <w:ins w:id="1677" w:author="1" w:date="2015-08-18T14:23:04Z">
        <w:r>
          <w:rPr>
            <w:rFonts w:hint="eastAsia" w:ascii="Times New Roman" w:hAnsi="Times New Roman" w:eastAsia="宋体"/>
            <w:lang w:val="en-US" w:eastAsia="zh-CN"/>
          </w:rPr>
          <w:t>b and</w:t>
        </w:r>
      </w:ins>
      <w:ins w:id="1678" w:author="1" w:date="2015-08-18T14:23:05Z">
        <w:r>
          <w:rPr>
            <w:rFonts w:hint="eastAsia" w:ascii="Times New Roman" w:hAnsi="Times New Roman" w:eastAsia="宋体"/>
            <w:lang w:val="en-US" w:eastAsia="zh-CN"/>
          </w:rPr>
          <w:t xml:space="preserve"> have</w:t>
        </w:r>
      </w:ins>
      <w:ins w:id="1679" w:author="1" w:date="2015-08-18T14:23:06Z">
        <w:r>
          <w:rPr>
            <w:rFonts w:hint="eastAsia" w:ascii="Times New Roman" w:hAnsi="Times New Roman" w:eastAsia="宋体"/>
            <w:lang w:val="en-US" w:eastAsia="zh-CN"/>
          </w:rPr>
          <w:t xml:space="preserve"> t</w:t>
        </w:r>
      </w:ins>
      <w:ins w:id="1680" w:author="1" w:date="2015-08-18T14:23:07Z">
        <w:r>
          <w:rPr>
            <w:rFonts w:hint="eastAsia" w:ascii="Times New Roman" w:hAnsi="Times New Roman" w:eastAsia="宋体"/>
            <w:lang w:val="en-US" w:eastAsia="zh-CN"/>
          </w:rPr>
          <w:t xml:space="preserve">he </w:t>
        </w:r>
      </w:ins>
      <w:ins w:id="1681" w:author="1" w:date="2015-08-18T14:23:08Z">
        <w:r>
          <w:rPr>
            <w:rFonts w:hint="eastAsia" w:ascii="Times New Roman" w:hAnsi="Times New Roman" w:eastAsia="宋体"/>
            <w:lang w:val="en-US" w:eastAsia="zh-CN"/>
          </w:rPr>
          <w:t>ma</w:t>
        </w:r>
      </w:ins>
      <w:ins w:id="1682" w:author="1" w:date="2015-08-18T14:23:09Z">
        <w:r>
          <w:rPr>
            <w:rFonts w:hint="eastAsia" w:ascii="Times New Roman" w:hAnsi="Times New Roman" w:eastAsia="宋体"/>
            <w:lang w:val="en-US" w:eastAsia="zh-CN"/>
          </w:rPr>
          <w:t>ximum</w:t>
        </w:r>
      </w:ins>
      <w:ins w:id="1683" w:author="1" w:date="2015-08-18T14:23:10Z">
        <w:r>
          <w:rPr>
            <w:rFonts w:hint="eastAsia" w:ascii="Times New Roman" w:hAnsi="Times New Roman" w:eastAsia="宋体"/>
            <w:lang w:val="en-US" w:eastAsia="zh-CN"/>
          </w:rPr>
          <w:t xml:space="preserve"> f</w:t>
        </w:r>
      </w:ins>
      <w:ins w:id="1684" w:author="1" w:date="2015-08-18T14:23:11Z">
        <w:r>
          <w:rPr>
            <w:rFonts w:hint="eastAsia" w:ascii="Times New Roman" w:hAnsi="Times New Roman" w:eastAsia="宋体"/>
            <w:lang w:val="en-US" w:eastAsia="zh-CN"/>
          </w:rPr>
          <w:t>l</w:t>
        </w:r>
      </w:ins>
      <w:ins w:id="1685" w:author="1" w:date="2015-08-18T14:23:12Z">
        <w:r>
          <w:rPr>
            <w:rFonts w:hint="eastAsia" w:ascii="Times New Roman" w:hAnsi="Times New Roman" w:eastAsia="宋体"/>
            <w:lang w:val="en-US" w:eastAsia="zh-CN"/>
          </w:rPr>
          <w:t xml:space="preserve">ow </w:t>
        </w:r>
      </w:ins>
      <w:ins w:id="1686" w:author="1" w:date="2015-08-18T14:23:13Z">
        <w:r>
          <w:rPr>
            <w:rFonts w:hint="eastAsia" w:ascii="Times New Roman" w:hAnsi="Times New Roman" w:eastAsia="宋体"/>
            <w:lang w:val="en-US" w:eastAsia="zh-CN"/>
          </w:rPr>
          <w:t>path</w:t>
        </w:r>
      </w:ins>
      <w:ins w:id="1687" w:author="1" w:date="2015-08-18T14:23:14Z">
        <w:r>
          <w:rPr>
            <w:rFonts w:hint="eastAsia" w:ascii="Times New Roman" w:hAnsi="Times New Roman" w:eastAsia="宋体"/>
            <w:lang w:val="en-US" w:eastAsia="zh-CN"/>
          </w:rPr>
          <w:t xml:space="preserve"> and </w:t>
        </w:r>
      </w:ins>
      <w:ins w:id="1688" w:author="1" w:date="2015-08-18T14:23:15Z">
        <w:r>
          <w:rPr>
            <w:rFonts w:hint="eastAsia" w:ascii="Times New Roman" w:hAnsi="Times New Roman" w:eastAsia="宋体"/>
            <w:lang w:val="en-US" w:eastAsia="zh-CN"/>
          </w:rPr>
          <w:t>the m</w:t>
        </w:r>
      </w:ins>
      <w:ins w:id="1689" w:author="1" w:date="2015-08-18T14:23:16Z">
        <w:r>
          <w:rPr>
            <w:rFonts w:hint="eastAsia" w:ascii="Times New Roman" w:hAnsi="Times New Roman" w:eastAsia="宋体"/>
            <w:lang w:val="en-US" w:eastAsia="zh-CN"/>
          </w:rPr>
          <w:t>a</w:t>
        </w:r>
      </w:ins>
      <w:ins w:id="1690" w:author="1" w:date="2015-08-18T14:23:17Z">
        <w:r>
          <w:rPr>
            <w:rFonts w:hint="eastAsia" w:ascii="Times New Roman" w:hAnsi="Times New Roman" w:eastAsia="宋体"/>
            <w:lang w:val="en-US" w:eastAsia="zh-CN"/>
          </w:rPr>
          <w:t>ximi</w:t>
        </w:r>
      </w:ins>
      <w:ins w:id="1691" w:author="1" w:date="2015-08-18T14:23:18Z">
        <w:r>
          <w:rPr>
            <w:rFonts w:hint="eastAsia" w:ascii="Times New Roman" w:hAnsi="Times New Roman" w:eastAsia="宋体"/>
            <w:lang w:val="en-US" w:eastAsia="zh-CN"/>
          </w:rPr>
          <w:t xml:space="preserve">zing </w:t>
        </w:r>
      </w:ins>
      <w:ins w:id="1692" w:author="1" w:date="2015-08-18T14:23:19Z">
        <w:r>
          <w:rPr>
            <w:rFonts w:hint="eastAsia" w:ascii="Times New Roman" w:hAnsi="Times New Roman" w:eastAsia="宋体"/>
            <w:lang w:val="en-US" w:eastAsia="zh-CN"/>
          </w:rPr>
          <w:t>int</w:t>
        </w:r>
      </w:ins>
      <w:ins w:id="1693" w:author="1" w:date="2015-08-18T14:23:20Z">
        <w:r>
          <w:rPr>
            <w:rFonts w:hint="eastAsia" w:ascii="Times New Roman" w:hAnsi="Times New Roman" w:eastAsia="宋体"/>
            <w:lang w:val="en-US" w:eastAsia="zh-CN"/>
          </w:rPr>
          <w:t>eracti</w:t>
        </w:r>
      </w:ins>
      <w:ins w:id="1694" w:author="1" w:date="2015-08-18T14:23:21Z">
        <w:r>
          <w:rPr>
            <w:rFonts w:hint="eastAsia" w:ascii="Times New Roman" w:hAnsi="Times New Roman" w:eastAsia="宋体"/>
            <w:lang w:val="en-US" w:eastAsia="zh-CN"/>
          </w:rPr>
          <w:t>on sc</w:t>
        </w:r>
      </w:ins>
      <w:ins w:id="1695" w:author="1" w:date="2015-08-18T14:23:22Z">
        <w:r>
          <w:rPr>
            <w:rFonts w:hint="eastAsia" w:ascii="Times New Roman" w:hAnsi="Times New Roman" w:eastAsia="宋体"/>
            <w:lang w:val="en-US" w:eastAsia="zh-CN"/>
          </w:rPr>
          <w:t xml:space="preserve">ore </w:t>
        </w:r>
      </w:ins>
      <w:ins w:id="1696" w:author="1" w:date="2015-08-18T14:23:23Z">
        <w:r>
          <w:rPr>
            <w:rFonts w:hint="eastAsia" w:ascii="Times New Roman" w:hAnsi="Times New Roman" w:eastAsia="宋体"/>
            <w:lang w:val="en-US" w:eastAsia="zh-CN"/>
          </w:rPr>
          <w:t>be</w:t>
        </w:r>
      </w:ins>
      <w:ins w:id="1697" w:author="1" w:date="2015-08-18T14:23:24Z">
        <w:r>
          <w:rPr>
            <w:rFonts w:hint="eastAsia" w:ascii="Times New Roman" w:hAnsi="Times New Roman" w:eastAsia="宋体"/>
            <w:lang w:val="en-US" w:eastAsia="zh-CN"/>
          </w:rPr>
          <w:t>tw</w:t>
        </w:r>
      </w:ins>
      <w:ins w:id="1698" w:author="1" w:date="2015-08-18T14:23:25Z">
        <w:r>
          <w:rPr>
            <w:rFonts w:hint="eastAsia" w:ascii="Times New Roman" w:hAnsi="Times New Roman" w:eastAsia="宋体"/>
            <w:lang w:val="en-US" w:eastAsia="zh-CN"/>
          </w:rPr>
          <w:t xml:space="preserve">een </w:t>
        </w:r>
      </w:ins>
      <w:ins w:id="1699" w:author="1" w:date="2015-08-18T14:23:26Z">
        <w:r>
          <w:rPr>
            <w:rFonts w:hint="eastAsia" w:ascii="Times New Roman" w:hAnsi="Times New Roman" w:eastAsia="宋体"/>
            <w:lang w:val="en-US" w:eastAsia="zh-CN"/>
          </w:rPr>
          <w:t xml:space="preserve">a and </w:t>
        </w:r>
      </w:ins>
      <w:ins w:id="1700" w:author="1" w:date="2015-08-18T14:23:27Z">
        <w:r>
          <w:rPr>
            <w:rFonts w:hint="eastAsia" w:ascii="Times New Roman" w:hAnsi="Times New Roman" w:eastAsia="宋体"/>
            <w:lang w:val="en-US" w:eastAsia="zh-CN"/>
          </w:rPr>
          <w:t>b</w:t>
        </w:r>
      </w:ins>
      <w:ins w:id="1701" w:author="1" w:date="2015-08-18T14:23:28Z">
        <w:r>
          <w:rPr>
            <w:rFonts w:hint="eastAsia" w:ascii="Times New Roman" w:hAnsi="Times New Roman" w:eastAsia="宋体"/>
            <w:lang w:val="en-US" w:eastAsia="zh-CN"/>
          </w:rPr>
          <w:t>.</w:t>
        </w:r>
      </w:ins>
      <w:ins w:id="1702" w:author="1" w:date="2015-08-18T14:23:37Z">
        <w:r>
          <w:rPr>
            <w:rFonts w:hint="eastAsia" w:ascii="Times New Roman" w:hAnsi="Times New Roman" w:eastAsia="宋体"/>
            <w:lang w:val="en-US" w:eastAsia="zh-CN"/>
          </w:rPr>
          <w:t xml:space="preserve"> </w:t>
        </w:r>
      </w:ins>
      <w:ins w:id="1703" w:author="1" w:date="2015-08-18T14:24:03Z">
        <w:r>
          <w:rPr>
            <w:rFonts w:hint="eastAsia" w:ascii="Times New Roman" w:hAnsi="Times New Roman" w:eastAsia="宋体"/>
            <w:lang w:val="en-US" w:eastAsia="zh-CN"/>
          </w:rPr>
          <w:t>Th</w:t>
        </w:r>
      </w:ins>
      <w:ins w:id="1704" w:author="1" w:date="2015-08-18T14:24:04Z">
        <w:r>
          <w:rPr>
            <w:rFonts w:hint="eastAsia" w:ascii="Times New Roman" w:hAnsi="Times New Roman" w:eastAsia="宋体"/>
            <w:lang w:val="en-US" w:eastAsia="zh-CN"/>
          </w:rPr>
          <w:t xml:space="preserve">e </w:t>
        </w:r>
      </w:ins>
      <w:ins w:id="1705" w:author="1" w:date="2015-08-18T14:24:09Z">
        <w:r>
          <w:rPr>
            <w:rFonts w:hint="eastAsia" w:ascii="Times New Roman" w:hAnsi="Times New Roman" w:eastAsia="宋体"/>
            <w:lang w:val="en-US" w:eastAsia="zh-CN"/>
          </w:rPr>
          <w:t xml:space="preserve">time </w:t>
        </w:r>
      </w:ins>
      <w:ins w:id="1706" w:author="1" w:date="2015-08-18T14:24:10Z">
        <w:r>
          <w:rPr>
            <w:rFonts w:hint="eastAsia" w:ascii="Times New Roman" w:hAnsi="Times New Roman" w:eastAsia="宋体"/>
            <w:lang w:val="en-US" w:eastAsia="zh-CN"/>
          </w:rPr>
          <w:t>c</w:t>
        </w:r>
      </w:ins>
      <w:ins w:id="1707" w:author="1" w:date="2015-08-18T14:24:12Z">
        <w:r>
          <w:rPr>
            <w:rFonts w:hint="eastAsia" w:ascii="Times New Roman" w:hAnsi="Times New Roman" w:eastAsia="宋体"/>
            <w:lang w:val="en-US" w:eastAsia="zh-CN"/>
          </w:rPr>
          <w:t>omp</w:t>
        </w:r>
      </w:ins>
      <w:ins w:id="1708" w:author="1" w:date="2015-08-18T14:24:13Z">
        <w:r>
          <w:rPr>
            <w:rFonts w:hint="eastAsia" w:ascii="Times New Roman" w:hAnsi="Times New Roman" w:eastAsia="宋体"/>
            <w:lang w:val="en-US" w:eastAsia="zh-CN"/>
          </w:rPr>
          <w:t xml:space="preserve">uting </w:t>
        </w:r>
      </w:ins>
      <w:ins w:id="1709" w:author="1" w:date="2015-08-18T14:24:18Z">
        <w:r>
          <w:rPr>
            <w:rFonts w:hint="eastAsia" w:ascii="Times New Roman" w:hAnsi="Times New Roman" w:eastAsia="宋体"/>
            <w:lang w:val="en-US" w:eastAsia="zh-CN"/>
          </w:rPr>
          <w:t xml:space="preserve">100 </w:t>
        </w:r>
      </w:ins>
      <w:ins w:id="1710" w:author="1" w:date="2015-08-18T14:24:20Z">
        <w:r>
          <w:rPr>
            <w:rFonts w:hint="eastAsia" w:ascii="Times New Roman" w:hAnsi="Times New Roman" w:eastAsia="宋体"/>
            <w:lang w:val="en-US" w:eastAsia="zh-CN"/>
          </w:rPr>
          <w:t>p</w:t>
        </w:r>
      </w:ins>
      <w:ins w:id="1711" w:author="1" w:date="2015-08-18T14:24:21Z">
        <w:r>
          <w:rPr>
            <w:rFonts w:hint="eastAsia" w:ascii="Times New Roman" w:hAnsi="Times New Roman" w:eastAsia="宋体"/>
            <w:lang w:val="en-US" w:eastAsia="zh-CN"/>
          </w:rPr>
          <w:t>air</w:t>
        </w:r>
      </w:ins>
      <w:ins w:id="1712" w:author="1" w:date="2015-08-18T14:24:28Z">
        <w:r>
          <w:rPr>
            <w:rFonts w:hint="eastAsia" w:ascii="Times New Roman" w:hAnsi="Times New Roman" w:eastAsia="宋体"/>
            <w:lang w:val="en-US" w:eastAsia="zh-CN"/>
          </w:rPr>
          <w:t xml:space="preserve">s </w:t>
        </w:r>
      </w:ins>
      <w:ins w:id="1713" w:author="1" w:date="2015-08-18T14:24:30Z">
        <w:r>
          <w:rPr>
            <w:rFonts w:hint="eastAsia" w:ascii="Times New Roman" w:hAnsi="Times New Roman" w:eastAsia="宋体"/>
            <w:lang w:val="en-US" w:eastAsia="zh-CN"/>
          </w:rPr>
          <w:t xml:space="preserve">of </w:t>
        </w:r>
      </w:ins>
      <w:ins w:id="1714" w:author="1" w:date="2015-08-18T14:24:31Z">
        <w:r>
          <w:rPr>
            <w:rFonts w:hint="eastAsia" w:ascii="Times New Roman" w:hAnsi="Times New Roman" w:eastAsia="宋体"/>
            <w:lang w:val="en-US" w:eastAsia="zh-CN"/>
          </w:rPr>
          <w:t>score</w:t>
        </w:r>
      </w:ins>
      <w:ins w:id="1715" w:author="1" w:date="2015-08-18T14:24:32Z">
        <w:r>
          <w:rPr>
            <w:rFonts w:hint="eastAsia" w:ascii="Times New Roman" w:hAnsi="Times New Roman" w:eastAsia="宋体"/>
            <w:lang w:val="en-US" w:eastAsia="zh-CN"/>
          </w:rPr>
          <w:t xml:space="preserve"> </w:t>
        </w:r>
      </w:ins>
      <w:ins w:id="1716" w:author="1" w:date="2015-08-18T14:24:34Z">
        <w:r>
          <w:rPr>
            <w:rFonts w:hint="eastAsia" w:ascii="Times New Roman" w:hAnsi="Times New Roman" w:eastAsia="宋体"/>
            <w:lang w:val="en-US" w:eastAsia="zh-CN"/>
          </w:rPr>
          <w:t>i</w:t>
        </w:r>
      </w:ins>
      <w:ins w:id="1717" w:author="1" w:date="2015-08-18T14:24:35Z">
        <w:r>
          <w:rPr>
            <w:rFonts w:hint="eastAsia" w:ascii="Times New Roman" w:hAnsi="Times New Roman" w:eastAsia="宋体"/>
            <w:lang w:val="en-US" w:eastAsia="zh-CN"/>
          </w:rPr>
          <w:t>s no</w:t>
        </w:r>
      </w:ins>
      <w:ins w:id="1718" w:author="1" w:date="2015-08-18T14:24:36Z">
        <w:r>
          <w:rPr>
            <w:rFonts w:hint="eastAsia" w:ascii="Times New Roman" w:hAnsi="Times New Roman" w:eastAsia="宋体"/>
            <w:lang w:val="en-US" w:eastAsia="zh-CN"/>
          </w:rPr>
          <w:t xml:space="preserve">t </w:t>
        </w:r>
      </w:ins>
      <w:ins w:id="1719" w:author="1" w:date="2015-08-18T14:24:44Z">
        <w:r>
          <w:rPr>
            <w:rFonts w:hint="eastAsia" w:ascii="Times New Roman" w:hAnsi="Times New Roman" w:eastAsia="宋体"/>
            <w:lang w:val="en-US" w:eastAsia="zh-CN"/>
          </w:rPr>
          <w:t>m</w:t>
        </w:r>
      </w:ins>
      <w:ins w:id="1720" w:author="1" w:date="2015-08-18T14:24:45Z">
        <w:r>
          <w:rPr>
            <w:rFonts w:hint="eastAsia" w:ascii="Times New Roman" w:hAnsi="Times New Roman" w:eastAsia="宋体"/>
            <w:lang w:val="en-US" w:eastAsia="zh-CN"/>
          </w:rPr>
          <w:t>ore t</w:t>
        </w:r>
      </w:ins>
      <w:ins w:id="1721" w:author="1" w:date="2015-08-18T14:24:46Z">
        <w:r>
          <w:rPr>
            <w:rFonts w:hint="eastAsia" w:ascii="Times New Roman" w:hAnsi="Times New Roman" w:eastAsia="宋体"/>
            <w:lang w:val="en-US" w:eastAsia="zh-CN"/>
          </w:rPr>
          <w:t xml:space="preserve">han </w:t>
        </w:r>
      </w:ins>
      <w:ins w:id="1722" w:author="1" w:date="2015-08-18T14:24:58Z">
        <w:r>
          <w:rPr>
            <w:rFonts w:hint="eastAsia" w:ascii="Times New Roman" w:hAnsi="Times New Roman" w:eastAsia="宋体"/>
            <w:lang w:val="en-US" w:eastAsia="zh-CN"/>
          </w:rPr>
          <w:t xml:space="preserve">2 </w:t>
        </w:r>
      </w:ins>
      <w:ins w:id="1723" w:author="1" w:date="2015-08-18T14:24:59Z">
        <w:r>
          <w:rPr>
            <w:rFonts w:hint="eastAsia" w:ascii="Times New Roman" w:hAnsi="Times New Roman" w:eastAsia="宋体"/>
            <w:lang w:val="en-US" w:eastAsia="zh-CN"/>
          </w:rPr>
          <w:t>se</w:t>
        </w:r>
      </w:ins>
      <w:ins w:id="1724" w:author="1" w:date="2015-08-18T14:25:00Z">
        <w:r>
          <w:rPr>
            <w:rFonts w:hint="eastAsia" w:ascii="Times New Roman" w:hAnsi="Times New Roman" w:eastAsia="宋体"/>
            <w:lang w:val="en-US" w:eastAsia="zh-CN"/>
          </w:rPr>
          <w:t>co</w:t>
        </w:r>
      </w:ins>
      <w:ins w:id="1725" w:author="1" w:date="2015-08-18T14:25:01Z">
        <w:r>
          <w:rPr>
            <w:rFonts w:hint="eastAsia" w:ascii="Times New Roman" w:hAnsi="Times New Roman" w:eastAsia="宋体"/>
            <w:lang w:val="en-US" w:eastAsia="zh-CN"/>
          </w:rPr>
          <w:t>n</w:t>
        </w:r>
      </w:ins>
      <w:ins w:id="1726" w:author="1" w:date="2015-08-18T14:25:02Z">
        <w:r>
          <w:rPr>
            <w:rFonts w:hint="eastAsia" w:ascii="Times New Roman" w:hAnsi="Times New Roman" w:eastAsia="宋体"/>
            <w:lang w:val="en-US" w:eastAsia="zh-CN"/>
          </w:rPr>
          <w:t>d</w:t>
        </w:r>
      </w:ins>
      <w:ins w:id="1727" w:author="1" w:date="2015-08-18T14:25:03Z">
        <w:r>
          <w:rPr>
            <w:rFonts w:hint="eastAsia" w:ascii="Times New Roman" w:hAnsi="Times New Roman" w:eastAsia="宋体"/>
            <w:lang w:val="en-US" w:eastAsia="zh-CN"/>
          </w:rPr>
          <w:t xml:space="preserve">s </w:t>
        </w:r>
      </w:ins>
      <w:ins w:id="1728" w:author="1" w:date="2015-08-18T14:25:09Z">
        <w:r>
          <w:rPr>
            <w:rFonts w:hint="eastAsia" w:ascii="Times New Roman" w:hAnsi="Times New Roman" w:eastAsia="宋体"/>
            <w:lang w:val="en-US" w:eastAsia="zh-CN"/>
          </w:rPr>
          <w:t>ac</w:t>
        </w:r>
      </w:ins>
      <w:ins w:id="1729" w:author="1" w:date="2015-08-18T14:25:10Z">
        <w:r>
          <w:rPr>
            <w:rFonts w:hint="eastAsia" w:ascii="Times New Roman" w:hAnsi="Times New Roman" w:eastAsia="宋体"/>
            <w:lang w:val="en-US" w:eastAsia="zh-CN"/>
          </w:rPr>
          <w:t>cor</w:t>
        </w:r>
      </w:ins>
      <w:ins w:id="1730" w:author="1" w:date="2015-08-18T14:25:11Z">
        <w:r>
          <w:rPr>
            <w:rFonts w:hint="eastAsia" w:ascii="Times New Roman" w:hAnsi="Times New Roman" w:eastAsia="宋体"/>
            <w:lang w:val="en-US" w:eastAsia="zh-CN"/>
          </w:rPr>
          <w:t>ding</w:t>
        </w:r>
      </w:ins>
      <w:ins w:id="1731" w:author="1" w:date="2015-08-18T14:25:12Z">
        <w:r>
          <w:rPr>
            <w:rFonts w:hint="eastAsia" w:ascii="Times New Roman" w:hAnsi="Times New Roman" w:eastAsia="宋体"/>
            <w:lang w:val="en-US" w:eastAsia="zh-CN"/>
          </w:rPr>
          <w:t xml:space="preserve"> to</w:t>
        </w:r>
      </w:ins>
      <w:ins w:id="1732" w:author="1" w:date="2015-08-18T14:25:21Z">
        <w:r>
          <w:rPr>
            <w:rFonts w:hint="eastAsia" w:ascii="Times New Roman" w:hAnsi="Times New Roman" w:eastAsia="宋体"/>
            <w:lang w:val="en-US" w:eastAsia="zh-CN"/>
          </w:rPr>
          <w:t xml:space="preserve"> real</w:t>
        </w:r>
      </w:ins>
      <w:ins w:id="1733" w:author="1" w:date="2015-08-18T14:25:22Z">
        <w:r>
          <w:rPr>
            <w:rFonts w:hint="eastAsia" w:ascii="Times New Roman" w:hAnsi="Times New Roman" w:eastAsia="宋体"/>
            <w:lang w:val="en-US" w:eastAsia="zh-CN"/>
          </w:rPr>
          <w:t xml:space="preserve"> e</w:t>
        </w:r>
      </w:ins>
      <w:ins w:id="1734" w:author="1" w:date="2015-08-18T14:25:23Z">
        <w:r>
          <w:rPr>
            <w:rFonts w:hint="eastAsia" w:ascii="Times New Roman" w:hAnsi="Times New Roman" w:eastAsia="宋体"/>
            <w:lang w:val="en-US" w:eastAsia="zh-CN"/>
          </w:rPr>
          <w:t>xperi</w:t>
        </w:r>
      </w:ins>
      <w:ins w:id="1735" w:author="1" w:date="2015-08-18T14:25:24Z">
        <w:r>
          <w:rPr>
            <w:rFonts w:hint="eastAsia" w:ascii="Times New Roman" w:hAnsi="Times New Roman" w:eastAsia="宋体"/>
            <w:lang w:val="en-US" w:eastAsia="zh-CN"/>
          </w:rPr>
          <w:t>enc</w:t>
        </w:r>
      </w:ins>
      <w:ins w:id="1736" w:author="1" w:date="2015-08-18T14:25:25Z">
        <w:r>
          <w:rPr>
            <w:rFonts w:hint="eastAsia" w:ascii="Times New Roman" w:hAnsi="Times New Roman" w:eastAsia="宋体"/>
            <w:lang w:val="en-US" w:eastAsia="zh-CN"/>
          </w:rPr>
          <w:t xml:space="preserve">e of </w:t>
        </w:r>
      </w:ins>
      <w:ins w:id="1737" w:author="1" w:date="2015-08-18T14:25:26Z">
        <w:r>
          <w:rPr>
            <w:rFonts w:hint="eastAsia" w:ascii="Times New Roman" w:hAnsi="Times New Roman" w:eastAsia="宋体"/>
            <w:lang w:val="en-US" w:eastAsia="zh-CN"/>
          </w:rPr>
          <w:t xml:space="preserve">my </w:t>
        </w:r>
      </w:ins>
      <w:ins w:id="1738" w:author="1" w:date="2015-08-18T14:25:28Z">
        <w:r>
          <w:rPr>
            <w:rFonts w:hint="eastAsia" w:ascii="Times New Roman" w:hAnsi="Times New Roman" w:eastAsia="宋体"/>
            <w:lang w:val="en-US" w:eastAsia="zh-CN"/>
          </w:rPr>
          <w:t>cod</w:t>
        </w:r>
      </w:ins>
      <w:ins w:id="1739" w:author="1" w:date="2015-08-18T14:25:29Z">
        <w:r>
          <w:rPr>
            <w:rFonts w:hint="eastAsia" w:ascii="Times New Roman" w:hAnsi="Times New Roman" w:eastAsia="宋体"/>
            <w:lang w:val="en-US" w:eastAsia="zh-CN"/>
          </w:rPr>
          <w:t>e</w:t>
        </w:r>
      </w:ins>
      <w:ins w:id="1740" w:author="1" w:date="2015-08-18T14:25:30Z">
        <w:r>
          <w:rPr>
            <w:rFonts w:hint="eastAsia" w:ascii="Times New Roman" w:hAnsi="Times New Roman" w:eastAsia="宋体"/>
            <w:lang w:val="en-US" w:eastAsia="zh-CN"/>
          </w:rPr>
          <w:t>,</w:t>
        </w:r>
      </w:ins>
      <w:ins w:id="1741" w:author="1" w:date="2015-08-18T14:25:31Z">
        <w:r>
          <w:rPr>
            <w:rFonts w:hint="eastAsia" w:ascii="Times New Roman" w:hAnsi="Times New Roman" w:eastAsia="宋体"/>
            <w:lang w:val="en-US" w:eastAsia="zh-CN"/>
          </w:rPr>
          <w:t xml:space="preserve"> </w:t>
        </w:r>
      </w:ins>
      <w:ins w:id="1742" w:author="1" w:date="2015-08-18T14:25:37Z">
        <w:r>
          <w:rPr>
            <w:rFonts w:hint="eastAsia" w:ascii="Times New Roman" w:hAnsi="Times New Roman" w:eastAsia="宋体"/>
            <w:lang w:val="en-US" w:eastAsia="zh-CN"/>
          </w:rPr>
          <w:t>T</w:t>
        </w:r>
      </w:ins>
      <w:ins w:id="1743" w:author="1" w:date="2015-08-18T14:25:38Z">
        <w:r>
          <w:rPr>
            <w:rFonts w:hint="eastAsia" w:ascii="Times New Roman" w:hAnsi="Times New Roman" w:eastAsia="宋体"/>
            <w:lang w:val="en-US" w:eastAsia="zh-CN"/>
          </w:rPr>
          <w:t>hu</w:t>
        </w:r>
      </w:ins>
      <w:ins w:id="1744" w:author="1" w:date="2015-08-18T14:25:39Z">
        <w:r>
          <w:rPr>
            <w:rFonts w:hint="eastAsia" w:ascii="Times New Roman" w:hAnsi="Times New Roman" w:eastAsia="宋体"/>
            <w:lang w:val="en-US" w:eastAsia="zh-CN"/>
          </w:rPr>
          <w:t>s</w:t>
        </w:r>
      </w:ins>
      <w:ins w:id="1745" w:author="1" w:date="2015-08-18T14:25:43Z">
        <w:r>
          <w:rPr>
            <w:rFonts w:hint="eastAsia" w:ascii="Times New Roman" w:hAnsi="Times New Roman" w:eastAsia="宋体"/>
            <w:lang w:val="en-US" w:eastAsia="zh-CN"/>
          </w:rPr>
          <w:t>, the</w:t>
        </w:r>
      </w:ins>
      <w:ins w:id="1746" w:author="1" w:date="2015-08-18T14:25:44Z">
        <w:r>
          <w:rPr>
            <w:rFonts w:hint="eastAsia" w:ascii="Times New Roman" w:hAnsi="Times New Roman" w:eastAsia="宋体"/>
            <w:lang w:val="en-US" w:eastAsia="zh-CN"/>
          </w:rPr>
          <w:t xml:space="preserve"> eff</w:t>
        </w:r>
      </w:ins>
      <w:ins w:id="1747" w:author="1" w:date="2015-08-18T14:25:46Z">
        <w:r>
          <w:rPr>
            <w:rFonts w:hint="eastAsia" w:ascii="Times New Roman" w:hAnsi="Times New Roman" w:eastAsia="宋体"/>
            <w:lang w:val="en-US" w:eastAsia="zh-CN"/>
          </w:rPr>
          <w:t>i</w:t>
        </w:r>
      </w:ins>
      <w:ins w:id="1748" w:author="1" w:date="2015-08-18T14:25:47Z">
        <w:r>
          <w:rPr>
            <w:rFonts w:hint="eastAsia" w:ascii="Times New Roman" w:hAnsi="Times New Roman" w:eastAsia="宋体"/>
            <w:lang w:val="en-US" w:eastAsia="zh-CN"/>
          </w:rPr>
          <w:t>cien</w:t>
        </w:r>
      </w:ins>
      <w:ins w:id="1749" w:author="1" w:date="2015-08-18T14:25:48Z">
        <w:r>
          <w:rPr>
            <w:rFonts w:hint="eastAsia" w:ascii="Times New Roman" w:hAnsi="Times New Roman" w:eastAsia="宋体"/>
            <w:lang w:val="en-US" w:eastAsia="zh-CN"/>
          </w:rPr>
          <w:t>cy o</w:t>
        </w:r>
      </w:ins>
      <w:ins w:id="1750" w:author="1" w:date="2015-08-18T14:25:49Z">
        <w:r>
          <w:rPr>
            <w:rFonts w:hint="eastAsia" w:ascii="Times New Roman" w:hAnsi="Times New Roman" w:eastAsia="宋体"/>
            <w:lang w:val="en-US" w:eastAsia="zh-CN"/>
          </w:rPr>
          <w:t xml:space="preserve">f </w:t>
        </w:r>
      </w:ins>
      <w:ins w:id="1751" w:author="1" w:date="2015-08-18T14:25:59Z">
        <w:r>
          <w:rPr>
            <w:rFonts w:hint="eastAsia" w:ascii="Times New Roman" w:hAnsi="Times New Roman" w:eastAsia="宋体"/>
            <w:lang w:val="en-US" w:eastAsia="zh-CN"/>
          </w:rPr>
          <w:t>MA</w:t>
        </w:r>
      </w:ins>
      <w:ins w:id="1752" w:author="1" w:date="2015-08-18T14:26:00Z">
        <w:r>
          <w:rPr>
            <w:rFonts w:hint="eastAsia" w:ascii="Times New Roman" w:hAnsi="Times New Roman" w:eastAsia="宋体"/>
            <w:lang w:val="en-US" w:eastAsia="zh-CN"/>
          </w:rPr>
          <w:t>XIF</w:t>
        </w:r>
      </w:ins>
      <w:ins w:id="1753" w:author="1" w:date="2015-08-18T14:26:01Z">
        <w:r>
          <w:rPr>
            <w:rFonts w:hint="eastAsia" w:ascii="Times New Roman" w:hAnsi="Times New Roman" w:eastAsia="宋体"/>
            <w:lang w:val="en-US" w:eastAsia="zh-CN"/>
          </w:rPr>
          <w:t xml:space="preserve"> </w:t>
        </w:r>
      </w:ins>
      <w:ins w:id="1754" w:author="1" w:date="2015-08-18T14:26:02Z">
        <w:r>
          <w:rPr>
            <w:rFonts w:hint="eastAsia" w:ascii="Times New Roman" w:hAnsi="Times New Roman" w:eastAsia="宋体"/>
            <w:lang w:val="en-US" w:eastAsia="zh-CN"/>
          </w:rPr>
          <w:t xml:space="preserve">is </w:t>
        </w:r>
      </w:ins>
      <w:ins w:id="1755" w:author="1" w:date="2015-08-18T14:26:03Z">
        <w:r>
          <w:rPr>
            <w:rFonts w:hint="eastAsia" w:ascii="Times New Roman" w:hAnsi="Times New Roman" w:eastAsia="宋体"/>
            <w:lang w:val="en-US" w:eastAsia="zh-CN"/>
          </w:rPr>
          <w:t>ama</w:t>
        </w:r>
      </w:ins>
      <w:ins w:id="1756" w:author="1" w:date="2015-08-18T14:26:04Z">
        <w:r>
          <w:rPr>
            <w:rFonts w:hint="eastAsia" w:ascii="Times New Roman" w:hAnsi="Times New Roman" w:eastAsia="宋体"/>
            <w:lang w:val="en-US" w:eastAsia="zh-CN"/>
          </w:rPr>
          <w:t xml:space="preserve">zing </w:t>
        </w:r>
      </w:ins>
      <w:ins w:id="1757" w:author="1" w:date="2015-08-18T14:26:07Z">
        <w:r>
          <w:rPr>
            <w:rFonts w:hint="eastAsia" w:ascii="Times New Roman" w:hAnsi="Times New Roman" w:eastAsia="宋体"/>
            <w:lang w:val="en-US" w:eastAsia="zh-CN"/>
          </w:rPr>
          <w:t xml:space="preserve">and </w:t>
        </w:r>
      </w:ins>
      <w:ins w:id="1758" w:author="1" w:date="2015-08-18T14:26:09Z">
        <w:r>
          <w:rPr>
            <w:rFonts w:hint="eastAsia" w:ascii="Times New Roman" w:hAnsi="Times New Roman" w:eastAsia="宋体"/>
            <w:lang w:val="en-US" w:eastAsia="zh-CN"/>
          </w:rPr>
          <w:t>cou</w:t>
        </w:r>
      </w:ins>
      <w:ins w:id="1759" w:author="1" w:date="2015-08-18T14:26:10Z">
        <w:r>
          <w:rPr>
            <w:rFonts w:hint="eastAsia" w:ascii="Times New Roman" w:hAnsi="Times New Roman" w:eastAsia="宋体"/>
            <w:lang w:val="en-US" w:eastAsia="zh-CN"/>
          </w:rPr>
          <w:t xml:space="preserve">ld </w:t>
        </w:r>
      </w:ins>
      <w:ins w:id="1760" w:author="1" w:date="2015-08-18T14:26:11Z">
        <w:r>
          <w:rPr>
            <w:rFonts w:hint="eastAsia" w:ascii="Times New Roman" w:hAnsi="Times New Roman" w:eastAsia="宋体"/>
            <w:lang w:val="en-US" w:eastAsia="zh-CN"/>
          </w:rPr>
          <w:t>s</w:t>
        </w:r>
      </w:ins>
      <w:ins w:id="1761" w:author="1" w:date="2015-08-18T14:26:12Z">
        <w:r>
          <w:rPr>
            <w:rFonts w:hint="eastAsia" w:ascii="Times New Roman" w:hAnsi="Times New Roman" w:eastAsia="宋体"/>
            <w:lang w:val="en-US" w:eastAsia="zh-CN"/>
          </w:rPr>
          <w:t>p</w:t>
        </w:r>
      </w:ins>
      <w:ins w:id="1762" w:author="1" w:date="2015-08-18T14:26:13Z">
        <w:r>
          <w:rPr>
            <w:rFonts w:hint="eastAsia" w:ascii="Times New Roman" w:hAnsi="Times New Roman" w:eastAsia="宋体"/>
            <w:lang w:val="en-US" w:eastAsia="zh-CN"/>
          </w:rPr>
          <w:t>e</w:t>
        </w:r>
      </w:ins>
      <w:ins w:id="1763" w:author="1" w:date="2015-08-18T14:26:14Z">
        <w:r>
          <w:rPr>
            <w:rFonts w:hint="eastAsia" w:ascii="Times New Roman" w:hAnsi="Times New Roman" w:eastAsia="宋体"/>
            <w:lang w:val="en-US" w:eastAsia="zh-CN"/>
          </w:rPr>
          <w:t xml:space="preserve">ed </w:t>
        </w:r>
      </w:ins>
      <w:ins w:id="1764" w:author="1" w:date="2015-08-18T14:26:15Z">
        <w:r>
          <w:rPr>
            <w:rFonts w:hint="eastAsia" w:ascii="Times New Roman" w:hAnsi="Times New Roman" w:eastAsia="宋体"/>
            <w:lang w:val="en-US" w:eastAsia="zh-CN"/>
          </w:rPr>
          <w:t xml:space="preserve">up </w:t>
        </w:r>
      </w:ins>
      <w:ins w:id="1765" w:author="1" w:date="2015-08-18T14:26:18Z">
        <w:r>
          <w:rPr>
            <w:rFonts w:hint="eastAsia" w:ascii="Times New Roman" w:hAnsi="Times New Roman" w:eastAsia="宋体"/>
            <w:lang w:val="en-US" w:eastAsia="zh-CN"/>
          </w:rPr>
          <w:t xml:space="preserve">the </w:t>
        </w:r>
      </w:ins>
      <w:ins w:id="1766" w:author="1" w:date="2015-08-18T14:26:21Z">
        <w:r>
          <w:rPr>
            <w:rFonts w:hint="eastAsia" w:ascii="Times New Roman" w:hAnsi="Times New Roman" w:eastAsia="宋体"/>
            <w:lang w:val="en-US" w:eastAsia="zh-CN"/>
          </w:rPr>
          <w:t>r</w:t>
        </w:r>
      </w:ins>
      <w:ins w:id="1767" w:author="1" w:date="2015-08-18T14:26:22Z">
        <w:r>
          <w:rPr>
            <w:rFonts w:hint="eastAsia" w:ascii="Times New Roman" w:hAnsi="Times New Roman" w:eastAsia="宋体"/>
            <w:lang w:val="en-US" w:eastAsia="zh-CN"/>
          </w:rPr>
          <w:t>esea</w:t>
        </w:r>
      </w:ins>
      <w:ins w:id="1768" w:author="1" w:date="2015-08-18T14:26:23Z">
        <w:r>
          <w:rPr>
            <w:rFonts w:hint="eastAsia" w:ascii="Times New Roman" w:hAnsi="Times New Roman" w:eastAsia="宋体"/>
            <w:lang w:val="en-US" w:eastAsia="zh-CN"/>
          </w:rPr>
          <w:t xml:space="preserve">rch </w:t>
        </w:r>
      </w:ins>
      <w:ins w:id="1769" w:author="1" w:date="2015-08-18T14:26:24Z">
        <w:r>
          <w:rPr>
            <w:rFonts w:hint="eastAsia" w:ascii="Times New Roman" w:hAnsi="Times New Roman" w:eastAsia="宋体"/>
            <w:lang w:val="en-US" w:eastAsia="zh-CN"/>
          </w:rPr>
          <w:t xml:space="preserve">in </w:t>
        </w:r>
      </w:ins>
      <w:ins w:id="1770" w:author="1" w:date="2015-08-18T14:26:28Z">
        <w:r>
          <w:rPr>
            <w:rFonts w:hint="eastAsia" w:ascii="Times New Roman" w:hAnsi="Times New Roman" w:eastAsia="宋体"/>
            <w:lang w:val="en-US" w:eastAsia="zh-CN"/>
          </w:rPr>
          <w:t>m</w:t>
        </w:r>
      </w:ins>
      <w:ins w:id="1771" w:author="1" w:date="2015-08-18T14:26:29Z">
        <w:r>
          <w:rPr>
            <w:rFonts w:hint="eastAsia" w:ascii="Times New Roman" w:hAnsi="Times New Roman" w:eastAsia="宋体"/>
            <w:lang w:val="en-US" w:eastAsia="zh-CN"/>
          </w:rPr>
          <w:t>e</w:t>
        </w:r>
      </w:ins>
      <w:ins w:id="1772" w:author="1" w:date="2015-08-18T14:26:30Z">
        <w:r>
          <w:rPr>
            <w:rFonts w:hint="eastAsia" w:ascii="Times New Roman" w:hAnsi="Times New Roman" w:eastAsia="宋体"/>
            <w:lang w:val="en-US" w:eastAsia="zh-CN"/>
          </w:rPr>
          <w:t xml:space="preserve">dical </w:t>
        </w:r>
      </w:ins>
      <w:ins w:id="1773" w:author="1" w:date="2015-08-18T14:26:31Z">
        <w:r>
          <w:rPr>
            <w:rFonts w:hint="eastAsia" w:ascii="Times New Roman" w:hAnsi="Times New Roman" w:eastAsia="宋体"/>
            <w:lang w:val="en-US" w:eastAsia="zh-CN"/>
          </w:rPr>
          <w:t>are</w:t>
        </w:r>
      </w:ins>
      <w:ins w:id="1774" w:author="1" w:date="2015-08-18T14:26:32Z">
        <w:r>
          <w:rPr>
            <w:rFonts w:hint="eastAsia" w:ascii="Times New Roman" w:hAnsi="Times New Roman" w:eastAsia="宋体"/>
            <w:lang w:val="en-US" w:eastAsia="zh-CN"/>
          </w:rPr>
          <w:t>a,</w:t>
        </w:r>
      </w:ins>
    </w:p>
    <w:p>
      <w:pPr>
        <w:spacing w:line="360" w:lineRule="auto"/>
        <w:ind w:firstLine="0"/>
        <w:jc w:val="both"/>
        <w:rPr>
          <w:rFonts w:ascii="Times New Roman" w:hAnsi="Times New Roman" w:eastAsia="宋体"/>
          <w:lang w:eastAsia="zh-CN"/>
        </w:rPr>
      </w:pPr>
      <w:ins w:id="1775" w:author="Ana Lyons" w:date="2015-08-17T16:38:00Z">
        <w:r>
          <w:rPr>
            <w:rFonts w:ascii="Avenir Next Regular" w:hAnsi="Avenir Next Regular" w:eastAsia="宋体" w:cs="Avenir Next Regular"/>
            <w:lang w:eastAsia="zh-CN"/>
          </w:rPr>
          <w:tab/>
        </w:r>
      </w:ins>
      <w:r>
        <w:rPr>
          <w:rFonts w:ascii="Times New Roman" w:hAnsi="Times New Roman" w:eastAsia="宋体"/>
          <w:lang w:eastAsia="zh-CN"/>
        </w:rPr>
        <w:t>The key point of MAXIF in</w:t>
      </w:r>
      <w:ins w:id="1776" w:author="Ana Lyons" w:date="2015-08-17T16:37:00Z">
        <w:r>
          <w:rPr>
            <w:rFonts w:ascii="Times New Roman" w:hAnsi="Times New Roman" w:eastAsia="宋体"/>
            <w:lang w:eastAsia="zh-CN"/>
          </w:rPr>
          <w:t xml:space="preserve"> the</w:t>
        </w:r>
      </w:ins>
      <w:r>
        <w:rPr>
          <w:rFonts w:ascii="Times New Roman" w:hAnsi="Times New Roman" w:eastAsia="宋体"/>
          <w:lang w:eastAsia="zh-CN"/>
        </w:rPr>
        <w:t xml:space="preserve"> information model is </w:t>
      </w:r>
      <w:ins w:id="1777" w:author="Ana Lyons" w:date="2015-08-17T16:37:00Z">
        <w:r>
          <w:rPr>
            <w:rFonts w:ascii="Times New Roman" w:hAnsi="Times New Roman" w:eastAsia="宋体"/>
            <w:lang w:eastAsia="zh-CN"/>
          </w:rPr>
          <w:t xml:space="preserve">that </w:t>
        </w:r>
      </w:ins>
      <w:r>
        <w:rPr>
          <w:rFonts w:ascii="Times New Roman" w:hAnsi="Times New Roman" w:eastAsia="宋体"/>
          <w:lang w:eastAsia="zh-CN"/>
        </w:rPr>
        <w:t>the method based on the assumption that the relationship between a drug and protein can be captured by maximum information flow sent from source point.</w:t>
      </w:r>
      <w:ins w:id="1778" w:author="RSI – Tutor" w:date="2015-08-16T20:09:00Z">
        <w:r>
          <w:rPr>
            <w:rFonts w:ascii="Times New Roman" w:hAnsi="Times New Roman" w:eastAsia="宋体"/>
            <w:lang w:eastAsia="zh-CN"/>
          </w:rPr>
          <w:t xml:space="preserve"> </w:t>
        </w:r>
      </w:ins>
      <w:r>
        <w:rPr>
          <w:rFonts w:ascii="Times New Roman" w:hAnsi="Times New Roman" w:eastAsia="宋体"/>
          <w:lang w:eastAsia="zh-CN"/>
        </w:rPr>
        <w:t>Although</w:t>
      </w:r>
      <w:ins w:id="1779" w:author="Ana Lyons" w:date="2015-08-17T16:38:00Z">
        <w:r>
          <w:rPr>
            <w:rFonts w:ascii="Times New Roman" w:hAnsi="Times New Roman" w:eastAsia="宋体"/>
            <w:lang w:eastAsia="zh-CN"/>
          </w:rPr>
          <w:t xml:space="preserve"> the</w:t>
        </w:r>
      </w:ins>
      <w:r>
        <w:rPr>
          <w:rFonts w:ascii="Times New Roman" w:hAnsi="Times New Roman" w:eastAsia="宋体"/>
          <w:lang w:eastAsia="zh-CN"/>
        </w:rPr>
        <w:t xml:space="preserve"> shortest path is used most commonly to find extent of </w:t>
      </w:r>
      <w:ins w:id="1780" w:author="Ana Lyons" w:date="2015-08-17T16:38:00Z">
        <w:r>
          <w:rPr>
            <w:rFonts w:ascii="Times New Roman" w:hAnsi="Times New Roman" w:eastAsia="宋体"/>
            <w:lang w:eastAsia="zh-CN"/>
          </w:rPr>
          <w:t xml:space="preserve">drug-protein </w:t>
        </w:r>
      </w:ins>
      <w:r>
        <w:rPr>
          <w:rFonts w:ascii="Times New Roman" w:hAnsi="Times New Roman" w:eastAsia="宋体"/>
          <w:lang w:eastAsia="zh-CN"/>
        </w:rPr>
        <w:t>relationship in previous methods, shortest path only considers one optimal path overlooking other paths.</w:t>
      </w:r>
      <w:ins w:id="1781" w:author="RSI – Tutor" w:date="2015-08-16T20:09:00Z">
        <w:r>
          <w:rPr>
            <w:rFonts w:ascii="Times New Roman" w:hAnsi="Times New Roman" w:eastAsia="宋体"/>
            <w:lang w:eastAsia="zh-CN"/>
          </w:rPr>
          <w:t xml:space="preserve"> </w:t>
        </w:r>
      </w:ins>
      <w:r>
        <w:rPr>
          <w:rFonts w:ascii="Times New Roman" w:hAnsi="Times New Roman" w:eastAsia="宋体"/>
          <w:lang w:eastAsia="zh-CN"/>
        </w:rPr>
        <w:t>However, maximizing information flow method considers all path</w:t>
      </w:r>
      <w:ins w:id="1782" w:author="Ana Lyons" w:date="2015-08-17T16:38:00Z">
        <w:r>
          <w:rPr>
            <w:rFonts w:ascii="Times New Roman" w:hAnsi="Times New Roman" w:eastAsia="宋体"/>
            <w:lang w:eastAsia="zh-CN"/>
          </w:rPr>
          <w:t>s</w:t>
        </w:r>
      </w:ins>
      <w:r>
        <w:rPr>
          <w:rFonts w:ascii="Times New Roman" w:hAnsi="Times New Roman" w:eastAsia="宋体"/>
          <w:lang w:eastAsia="zh-CN"/>
        </w:rPr>
        <w:t xml:space="preserve"> by flowing through them from which could avoid the shortcoming of unilateral consideration of other way of connections.</w:t>
      </w:r>
      <w:ins w:id="1783" w:author="RSI – Tutor" w:date="2015-08-16T20:09:00Z">
        <w:r>
          <w:rPr>
            <w:rFonts w:ascii="Times New Roman" w:hAnsi="Times New Roman" w:eastAsia="宋体"/>
            <w:lang w:eastAsia="zh-CN"/>
          </w:rPr>
          <w:t xml:space="preserve"> </w:t>
        </w:r>
      </w:ins>
      <w:r>
        <w:rPr>
          <w:rFonts w:ascii="Times New Roman" w:hAnsi="Times New Roman" w:eastAsia="宋体"/>
          <w:lang w:eastAsia="zh-CN"/>
        </w:rPr>
        <w:t xml:space="preserve">Moreover, </w:t>
      </w:r>
      <w:ins w:id="1784" w:author="RSI – Tutor" w:date="2015-08-16T20:10:00Z">
        <w:r>
          <w:rPr>
            <w:rFonts w:ascii="Times New Roman" w:hAnsi="Times New Roman" w:eastAsia="宋体"/>
            <w:lang w:eastAsia="zh-CN"/>
          </w:rPr>
          <w:t xml:space="preserve">the </w:t>
        </w:r>
      </w:ins>
      <w:r>
        <w:rPr>
          <w:rFonts w:ascii="Times New Roman" w:hAnsi="Times New Roman" w:eastAsia="宋体"/>
          <w:lang w:eastAsia="zh-CN"/>
        </w:rPr>
        <w:t>MAXIF method could also clearly provide path of maximum information which could contribute to the research of pharmacology.</w:t>
      </w:r>
    </w:p>
    <w:p>
      <w:pPr>
        <w:spacing w:line="360" w:lineRule="auto"/>
        <w:ind w:firstLine="720"/>
        <w:jc w:val="both"/>
        <w:rPr>
          <w:rFonts w:ascii="Times New Roman" w:hAnsi="Times New Roman" w:eastAsia="宋体"/>
          <w:lang w:eastAsia="zh-CN"/>
        </w:rPr>
      </w:pPr>
      <w:r>
        <w:rPr>
          <w:rFonts w:ascii="Times New Roman" w:hAnsi="Times New Roman" w:eastAsia="宋体"/>
          <w:lang w:eastAsia="zh-CN"/>
        </w:rPr>
        <w:t xml:space="preserve">Also, unlike other methods </w:t>
      </w:r>
      <w:ins w:id="1785" w:author="RSI – Tutor" w:date="2015-08-16T20:10:00Z">
        <w:r>
          <w:rPr>
            <w:rFonts w:ascii="Times New Roman" w:hAnsi="Times New Roman" w:eastAsia="宋体"/>
            <w:lang w:eastAsia="zh-CN"/>
          </w:rPr>
          <w:t xml:space="preserve">the </w:t>
        </w:r>
      </w:ins>
      <w:r>
        <w:rPr>
          <w:rFonts w:ascii="Times New Roman" w:hAnsi="Times New Roman" w:eastAsia="宋体"/>
          <w:lang w:eastAsia="zh-CN"/>
        </w:rPr>
        <w:t>deeply rely on one source of data, MAXIF integrates different data source like protein-protein interaction or drug similarities.</w:t>
      </w:r>
      <w:ins w:id="1786" w:author="RSI – Tutor" w:date="2015-08-16T20:09:00Z">
        <w:r>
          <w:rPr>
            <w:rFonts w:ascii="Times New Roman" w:hAnsi="Times New Roman" w:eastAsia="宋体"/>
            <w:lang w:eastAsia="zh-CN"/>
          </w:rPr>
          <w:t xml:space="preserve"> </w:t>
        </w:r>
      </w:ins>
      <w:r>
        <w:rPr>
          <w:rFonts w:ascii="Times New Roman" w:hAnsi="Times New Roman" w:eastAsia="宋体"/>
          <w:lang w:eastAsia="zh-CN"/>
        </w:rPr>
        <w:t>In this case, it could have more complete and accurate judge of interactions instead of only depend on one kind of data.</w:t>
      </w:r>
    </w:p>
    <w:p>
      <w:pPr>
        <w:spacing w:line="360" w:lineRule="auto"/>
        <w:ind w:firstLine="0"/>
        <w:jc w:val="both"/>
        <w:rPr>
          <w:ins w:id="1787" w:author="RSI – Tutor" w:date="2015-08-16T20:14:00Z"/>
          <w:rFonts w:ascii="Times New Roman" w:hAnsi="Times New Roman" w:eastAsia="宋体"/>
          <w:lang w:eastAsia="zh-CN"/>
        </w:rPr>
      </w:pPr>
      <w:ins w:id="1788" w:author="Ana Lyons" w:date="2015-08-17T16:38:00Z">
        <w:r>
          <w:rPr>
            <w:rFonts w:ascii="Avenir Next Regular" w:hAnsi="Avenir Next Regular" w:eastAsia="宋体" w:cs="Avenir Next Regular"/>
            <w:lang w:eastAsia="zh-CN"/>
          </w:rPr>
          <w:tab/>
        </w:r>
      </w:ins>
      <w:r>
        <w:rPr>
          <w:rFonts w:ascii="Times New Roman" w:hAnsi="Times New Roman" w:eastAsia="宋体"/>
          <w:lang w:eastAsia="zh-CN"/>
        </w:rPr>
        <w:t>We found that when ranking the proteins in cross validation, there are many proteins</w:t>
      </w:r>
      <w:ins w:id="1789" w:author="RSI – Tutor" w:date="2015-08-16T20:12:00Z">
        <w:r>
          <w:rPr>
            <w:rFonts w:ascii="Times New Roman" w:hAnsi="Times New Roman" w:eastAsia="宋体"/>
            <w:lang w:eastAsia="zh-CN"/>
          </w:rPr>
          <w:t xml:space="preserve"> ranked </w:t>
        </w:r>
      </w:ins>
      <w:ins w:id="1790" w:author="Ana Lyons" w:date="2015-08-17T16:38:00Z">
        <w:r>
          <w:rPr>
            <w:rFonts w:ascii="Times New Roman" w:hAnsi="Times New Roman" w:eastAsia="宋体"/>
            <w:lang w:eastAsia="zh-CN"/>
          </w:rPr>
          <w:t>similarly</w:t>
        </w:r>
      </w:ins>
      <w:r>
        <w:rPr>
          <w:rFonts w:ascii="Times New Roman" w:hAnsi="Times New Roman" w:eastAsia="宋体"/>
          <w:lang w:eastAsia="zh-CN"/>
        </w:rPr>
        <w:t>.</w:t>
      </w:r>
      <w:ins w:id="1791" w:author="RSI – Tutor" w:date="2015-08-16T20:10:00Z">
        <w:r>
          <w:rPr>
            <w:rFonts w:ascii="Times New Roman" w:hAnsi="Times New Roman" w:eastAsia="宋体"/>
            <w:lang w:eastAsia="zh-CN"/>
          </w:rPr>
          <w:t xml:space="preserve"> </w:t>
        </w:r>
      </w:ins>
      <w:ins w:id="1792" w:author="1" w:date="2015-08-18T13:43:08Z">
        <w:r>
          <w:rPr>
            <w:rFonts w:hint="eastAsia" w:ascii="Times New Roman" w:hAnsi="Times New Roman" w:eastAsia="宋体"/>
            <w:lang w:val="en-US" w:eastAsia="zh-CN"/>
          </w:rPr>
          <w:t>B</w:t>
        </w:r>
      </w:ins>
      <w:ins w:id="1793" w:author="1" w:date="2015-08-18T13:43:09Z">
        <w:r>
          <w:rPr>
            <w:rFonts w:hint="eastAsia" w:ascii="Times New Roman" w:hAnsi="Times New Roman" w:eastAsia="宋体"/>
            <w:lang w:val="en-US" w:eastAsia="zh-CN"/>
          </w:rPr>
          <w:t>e</w:t>
        </w:r>
      </w:ins>
      <w:ins w:id="1794" w:author="1" w:date="2015-08-18T13:43:10Z">
        <w:r>
          <w:rPr>
            <w:rFonts w:hint="eastAsia" w:ascii="Times New Roman" w:hAnsi="Times New Roman" w:eastAsia="宋体"/>
            <w:lang w:val="en-US" w:eastAsia="zh-CN"/>
          </w:rPr>
          <w:t>cause</w:t>
        </w:r>
      </w:ins>
      <w:ins w:id="1795" w:author="1" w:date="2015-08-18T13:43:11Z">
        <w:r>
          <w:rPr>
            <w:rFonts w:hint="eastAsia" w:ascii="Times New Roman" w:hAnsi="Times New Roman" w:eastAsia="宋体"/>
            <w:lang w:val="en-US" w:eastAsia="zh-CN"/>
          </w:rPr>
          <w:t xml:space="preserve"> </w:t>
        </w:r>
      </w:ins>
      <w:ins w:id="1796" w:author="1" w:date="2015-08-18T13:43:21Z">
        <w:r>
          <w:rPr>
            <w:rFonts w:hint="eastAsia" w:ascii="Times New Roman" w:hAnsi="Times New Roman" w:eastAsia="宋体"/>
            <w:lang w:val="en-US" w:eastAsia="zh-CN"/>
          </w:rPr>
          <w:t>we d</w:t>
        </w:r>
      </w:ins>
      <w:ins w:id="1797" w:author="1" w:date="2015-08-18T13:43:22Z">
        <w:r>
          <w:rPr>
            <w:rFonts w:hint="eastAsia" w:ascii="Times New Roman" w:hAnsi="Times New Roman" w:eastAsia="宋体"/>
            <w:lang w:val="en-US" w:eastAsia="zh-CN"/>
          </w:rPr>
          <w:t>ef</w:t>
        </w:r>
      </w:ins>
      <w:ins w:id="1798" w:author="1" w:date="2015-08-18T13:43:23Z">
        <w:r>
          <w:rPr>
            <w:rFonts w:hint="eastAsia" w:ascii="Times New Roman" w:hAnsi="Times New Roman" w:eastAsia="宋体"/>
            <w:lang w:val="en-US" w:eastAsia="zh-CN"/>
          </w:rPr>
          <w:t xml:space="preserve">ined </w:t>
        </w:r>
      </w:ins>
      <w:ins w:id="1799" w:author="1" w:date="2015-08-18T13:43:25Z">
        <w:r>
          <w:rPr>
            <w:rFonts w:hint="eastAsia" w:ascii="Times New Roman" w:hAnsi="Times New Roman" w:eastAsia="宋体"/>
            <w:lang w:val="en-US" w:eastAsia="zh-CN"/>
          </w:rPr>
          <w:t>e</w:t>
        </w:r>
      </w:ins>
      <w:ins w:id="1800" w:author="1" w:date="2015-08-18T13:43:26Z">
        <w:r>
          <w:rPr>
            <w:rFonts w:hint="eastAsia" w:ascii="Times New Roman" w:hAnsi="Times New Roman" w:eastAsia="宋体"/>
            <w:lang w:val="en-US" w:eastAsia="zh-CN"/>
          </w:rPr>
          <w:t>a</w:t>
        </w:r>
      </w:ins>
      <w:ins w:id="1801" w:author="1" w:date="2015-08-18T13:43:27Z">
        <w:r>
          <w:rPr>
            <w:rFonts w:hint="eastAsia" w:ascii="Times New Roman" w:hAnsi="Times New Roman" w:eastAsia="宋体"/>
            <w:lang w:val="en-US" w:eastAsia="zh-CN"/>
          </w:rPr>
          <w:t xml:space="preserve">ch </w:t>
        </w:r>
      </w:ins>
      <w:ins w:id="1802" w:author="1" w:date="2015-08-18T13:43:29Z">
        <w:r>
          <w:rPr>
            <w:rFonts w:hint="eastAsia" w:ascii="Times New Roman" w:hAnsi="Times New Roman" w:eastAsia="宋体"/>
            <w:lang w:val="en-US" w:eastAsia="zh-CN"/>
          </w:rPr>
          <w:t>p</w:t>
        </w:r>
      </w:ins>
      <w:ins w:id="1803" w:author="1" w:date="2015-08-18T13:43:31Z">
        <w:r>
          <w:rPr>
            <w:rFonts w:hint="eastAsia" w:ascii="Times New Roman" w:hAnsi="Times New Roman" w:eastAsia="宋体"/>
            <w:lang w:val="en-US" w:eastAsia="zh-CN"/>
          </w:rPr>
          <w:t>rote</w:t>
        </w:r>
      </w:ins>
      <w:ins w:id="1804" w:author="1" w:date="2015-08-18T13:43:32Z">
        <w:r>
          <w:rPr>
            <w:rFonts w:hint="eastAsia" w:ascii="Times New Roman" w:hAnsi="Times New Roman" w:eastAsia="宋体"/>
            <w:lang w:val="en-US" w:eastAsia="zh-CN"/>
          </w:rPr>
          <w:t>in</w:t>
        </w:r>
      </w:ins>
      <w:ins w:id="1805" w:author="1" w:date="2015-08-18T13:43:33Z">
        <w:r>
          <w:rPr>
            <w:rFonts w:hint="eastAsia" w:ascii="Times New Roman" w:hAnsi="Times New Roman" w:eastAsia="宋体"/>
            <w:lang w:val="en-US" w:eastAsia="zh-CN"/>
          </w:rPr>
          <w:t>-</w:t>
        </w:r>
      </w:ins>
      <w:ins w:id="1806" w:author="1" w:date="2015-08-18T13:43:34Z">
        <w:r>
          <w:rPr>
            <w:rFonts w:hint="eastAsia" w:ascii="Times New Roman" w:hAnsi="Times New Roman" w:eastAsia="宋体"/>
            <w:lang w:val="en-US" w:eastAsia="zh-CN"/>
          </w:rPr>
          <w:t>prote</w:t>
        </w:r>
      </w:ins>
      <w:ins w:id="1807" w:author="1" w:date="2015-08-18T13:43:35Z">
        <w:r>
          <w:rPr>
            <w:rFonts w:hint="eastAsia" w:ascii="Times New Roman" w:hAnsi="Times New Roman" w:eastAsia="宋体"/>
            <w:lang w:val="en-US" w:eastAsia="zh-CN"/>
          </w:rPr>
          <w:t>in int</w:t>
        </w:r>
      </w:ins>
      <w:ins w:id="1808" w:author="1" w:date="2015-08-18T13:43:36Z">
        <w:r>
          <w:rPr>
            <w:rFonts w:hint="eastAsia" w:ascii="Times New Roman" w:hAnsi="Times New Roman" w:eastAsia="宋体"/>
            <w:lang w:val="en-US" w:eastAsia="zh-CN"/>
          </w:rPr>
          <w:t>erac</w:t>
        </w:r>
      </w:ins>
      <w:ins w:id="1809" w:author="1" w:date="2015-08-18T13:43:37Z">
        <w:r>
          <w:rPr>
            <w:rFonts w:hint="eastAsia" w:ascii="Times New Roman" w:hAnsi="Times New Roman" w:eastAsia="宋体"/>
            <w:lang w:val="en-US" w:eastAsia="zh-CN"/>
          </w:rPr>
          <w:t>tion as</w:t>
        </w:r>
      </w:ins>
      <w:ins w:id="1810" w:author="1" w:date="2015-08-18T13:43:38Z">
        <w:r>
          <w:rPr>
            <w:rFonts w:hint="eastAsia" w:ascii="Times New Roman" w:hAnsi="Times New Roman" w:eastAsia="宋体"/>
            <w:lang w:val="en-US" w:eastAsia="zh-CN"/>
          </w:rPr>
          <w:t xml:space="preserve"> 1</w:t>
        </w:r>
      </w:ins>
      <w:ins w:id="1811" w:author="1" w:date="2015-08-18T13:43:40Z">
        <w:r>
          <w:rPr>
            <w:rFonts w:hint="eastAsia" w:ascii="Times New Roman" w:hAnsi="Times New Roman" w:eastAsia="宋体"/>
            <w:lang w:val="en-US" w:eastAsia="zh-CN"/>
          </w:rPr>
          <w:t xml:space="preserve"> w</w:t>
        </w:r>
      </w:ins>
      <w:ins w:id="1812" w:author="1" w:date="2015-08-18T13:43:41Z">
        <w:r>
          <w:rPr>
            <w:rFonts w:hint="eastAsia" w:ascii="Times New Roman" w:hAnsi="Times New Roman" w:eastAsia="宋体"/>
            <w:lang w:val="en-US" w:eastAsia="zh-CN"/>
          </w:rPr>
          <w:t>he</w:t>
        </w:r>
      </w:ins>
      <w:ins w:id="1813" w:author="1" w:date="2015-08-18T13:43:42Z">
        <w:r>
          <w:rPr>
            <w:rFonts w:hint="eastAsia" w:ascii="Times New Roman" w:hAnsi="Times New Roman" w:eastAsia="宋体"/>
            <w:lang w:val="en-US" w:eastAsia="zh-CN"/>
          </w:rPr>
          <w:t xml:space="preserve">n </w:t>
        </w:r>
      </w:ins>
      <w:ins w:id="1814" w:author="1" w:date="2015-08-18T13:43:43Z">
        <w:r>
          <w:rPr>
            <w:rFonts w:hint="eastAsia" w:ascii="Times New Roman" w:hAnsi="Times New Roman" w:eastAsia="宋体"/>
            <w:lang w:val="en-US" w:eastAsia="zh-CN"/>
          </w:rPr>
          <w:t>they</w:t>
        </w:r>
      </w:ins>
      <w:ins w:id="1815" w:author="1" w:date="2015-08-18T13:43:44Z">
        <w:r>
          <w:rPr>
            <w:rFonts w:hint="eastAsia" w:ascii="Times New Roman" w:hAnsi="Times New Roman" w:eastAsia="宋体"/>
            <w:lang w:val="en-US" w:eastAsia="zh-CN"/>
          </w:rPr>
          <w:t xml:space="preserve"> </w:t>
        </w:r>
      </w:ins>
      <w:ins w:id="1816" w:author="1" w:date="2015-08-18T13:43:50Z">
        <w:r>
          <w:rPr>
            <w:rFonts w:hint="eastAsia" w:ascii="Times New Roman" w:hAnsi="Times New Roman" w:eastAsia="宋体"/>
            <w:lang w:val="en-US" w:eastAsia="zh-CN"/>
          </w:rPr>
          <w:t>a</w:t>
        </w:r>
      </w:ins>
      <w:ins w:id="1817" w:author="1" w:date="2015-08-18T13:43:51Z">
        <w:r>
          <w:rPr>
            <w:rFonts w:hint="eastAsia" w:ascii="Times New Roman" w:hAnsi="Times New Roman" w:eastAsia="宋体"/>
            <w:lang w:val="en-US" w:eastAsia="zh-CN"/>
          </w:rPr>
          <w:t>re d</w:t>
        </w:r>
      </w:ins>
      <w:ins w:id="1818" w:author="1" w:date="2015-08-18T13:43:52Z">
        <w:r>
          <w:rPr>
            <w:rFonts w:hint="eastAsia" w:ascii="Times New Roman" w:hAnsi="Times New Roman" w:eastAsia="宋体"/>
            <w:lang w:val="en-US" w:eastAsia="zh-CN"/>
          </w:rPr>
          <w:t>e</w:t>
        </w:r>
      </w:ins>
      <w:ins w:id="1819" w:author="1" w:date="2015-08-18T13:43:53Z">
        <w:r>
          <w:rPr>
            <w:rFonts w:hint="eastAsia" w:ascii="Times New Roman" w:hAnsi="Times New Roman" w:eastAsia="宋体"/>
            <w:lang w:val="en-US" w:eastAsia="zh-CN"/>
          </w:rPr>
          <w:t>mon</w:t>
        </w:r>
      </w:ins>
      <w:ins w:id="1820" w:author="1" w:date="2015-08-18T13:43:54Z">
        <w:r>
          <w:rPr>
            <w:rFonts w:hint="eastAsia" w:ascii="Times New Roman" w:hAnsi="Times New Roman" w:eastAsia="宋体"/>
            <w:lang w:val="en-US" w:eastAsia="zh-CN"/>
          </w:rPr>
          <w:t>stra</w:t>
        </w:r>
      </w:ins>
      <w:ins w:id="1821" w:author="1" w:date="2015-08-18T13:43:55Z">
        <w:r>
          <w:rPr>
            <w:rFonts w:hint="eastAsia" w:ascii="Times New Roman" w:hAnsi="Times New Roman" w:eastAsia="宋体"/>
            <w:lang w:val="en-US" w:eastAsia="zh-CN"/>
          </w:rPr>
          <w:t>ted a</w:t>
        </w:r>
      </w:ins>
      <w:ins w:id="1822" w:author="1" w:date="2015-08-18T13:43:57Z">
        <w:r>
          <w:rPr>
            <w:rFonts w:hint="eastAsia" w:ascii="Times New Roman" w:hAnsi="Times New Roman" w:eastAsia="宋体"/>
            <w:lang w:val="en-US" w:eastAsia="zh-CN"/>
          </w:rPr>
          <w:t xml:space="preserve">s </w:t>
        </w:r>
      </w:ins>
      <w:ins w:id="1823" w:author="1" w:date="2015-08-18T13:43:58Z">
        <w:r>
          <w:rPr>
            <w:rFonts w:hint="eastAsia" w:ascii="Times New Roman" w:hAnsi="Times New Roman" w:eastAsia="宋体"/>
            <w:lang w:val="en-US" w:eastAsia="zh-CN"/>
          </w:rPr>
          <w:t>c</w:t>
        </w:r>
      </w:ins>
      <w:ins w:id="1824" w:author="1" w:date="2015-08-18T13:43:59Z">
        <w:r>
          <w:rPr>
            <w:rFonts w:hint="eastAsia" w:ascii="Times New Roman" w:hAnsi="Times New Roman" w:eastAsia="宋体"/>
            <w:lang w:val="en-US" w:eastAsia="zh-CN"/>
          </w:rPr>
          <w:t>o</w:t>
        </w:r>
      </w:ins>
      <w:ins w:id="1825" w:author="1" w:date="2015-08-18T13:44:01Z">
        <w:r>
          <w:rPr>
            <w:rFonts w:hint="eastAsia" w:ascii="Times New Roman" w:hAnsi="Times New Roman" w:eastAsia="宋体"/>
            <w:lang w:val="en-US" w:eastAsia="zh-CN"/>
          </w:rPr>
          <w:t>nn</w:t>
        </w:r>
      </w:ins>
      <w:ins w:id="1826" w:author="1" w:date="2015-08-18T13:44:02Z">
        <w:r>
          <w:rPr>
            <w:rFonts w:hint="eastAsia" w:ascii="Times New Roman" w:hAnsi="Times New Roman" w:eastAsia="宋体"/>
            <w:lang w:val="en-US" w:eastAsia="zh-CN"/>
          </w:rPr>
          <w:t>ect</w:t>
        </w:r>
      </w:ins>
      <w:ins w:id="1827" w:author="1" w:date="2015-08-18T13:44:03Z">
        <w:r>
          <w:rPr>
            <w:rFonts w:hint="eastAsia" w:ascii="Times New Roman" w:hAnsi="Times New Roman" w:eastAsia="宋体"/>
            <w:lang w:val="en-US" w:eastAsia="zh-CN"/>
          </w:rPr>
          <w:t>ing</w:t>
        </w:r>
      </w:ins>
      <w:ins w:id="1828" w:author="1" w:date="2015-08-18T13:44:05Z">
        <w:r>
          <w:rPr>
            <w:rFonts w:hint="eastAsia" w:ascii="Times New Roman" w:hAnsi="Times New Roman" w:eastAsia="宋体"/>
            <w:lang w:val="en-US" w:eastAsia="zh-CN"/>
          </w:rPr>
          <w:t xml:space="preserve">, </w:t>
        </w:r>
      </w:ins>
      <w:ins w:id="1829" w:author="1" w:date="2015-08-18T13:44:11Z">
        <w:r>
          <w:rPr>
            <w:rFonts w:hint="eastAsia" w:ascii="Times New Roman" w:hAnsi="Times New Roman" w:eastAsia="宋体"/>
            <w:lang w:val="en-US" w:eastAsia="zh-CN"/>
          </w:rPr>
          <w:t>t</w:t>
        </w:r>
      </w:ins>
      <w:ins w:id="1830" w:author="1" w:date="2015-08-18T13:44:12Z">
        <w:r>
          <w:rPr>
            <w:rFonts w:hint="eastAsia" w:ascii="Times New Roman" w:hAnsi="Times New Roman" w:eastAsia="宋体"/>
            <w:lang w:val="en-US" w:eastAsia="zh-CN"/>
          </w:rPr>
          <w:t xml:space="preserve">here </w:t>
        </w:r>
      </w:ins>
      <w:ins w:id="1831" w:author="1" w:date="2015-08-18T13:44:13Z">
        <w:r>
          <w:rPr>
            <w:rFonts w:hint="eastAsia" w:ascii="Times New Roman" w:hAnsi="Times New Roman" w:eastAsia="宋体"/>
            <w:lang w:val="en-US" w:eastAsia="zh-CN"/>
          </w:rPr>
          <w:t xml:space="preserve">is </w:t>
        </w:r>
      </w:ins>
      <w:ins w:id="1832" w:author="1" w:date="2015-08-18T13:44:14Z">
        <w:r>
          <w:rPr>
            <w:rFonts w:hint="eastAsia" w:ascii="Times New Roman" w:hAnsi="Times New Roman" w:eastAsia="宋体"/>
            <w:lang w:val="en-US" w:eastAsia="zh-CN"/>
          </w:rPr>
          <w:t xml:space="preserve">no </w:t>
        </w:r>
      </w:ins>
      <w:ins w:id="1833" w:author="1" w:date="2015-08-18T13:44:15Z">
        <w:r>
          <w:rPr>
            <w:rFonts w:hint="eastAsia" w:ascii="Times New Roman" w:hAnsi="Times New Roman" w:eastAsia="宋体"/>
            <w:lang w:val="en-US" w:eastAsia="zh-CN"/>
          </w:rPr>
          <w:t>clea</w:t>
        </w:r>
      </w:ins>
      <w:ins w:id="1834" w:author="1" w:date="2015-08-18T13:44:16Z">
        <w:r>
          <w:rPr>
            <w:rFonts w:hint="eastAsia" w:ascii="Times New Roman" w:hAnsi="Times New Roman" w:eastAsia="宋体"/>
            <w:lang w:val="en-US" w:eastAsia="zh-CN"/>
          </w:rPr>
          <w:t xml:space="preserve">r </w:t>
        </w:r>
      </w:ins>
      <w:ins w:id="1835" w:author="1" w:date="2015-08-18T13:44:17Z">
        <w:r>
          <w:rPr>
            <w:rFonts w:hint="eastAsia" w:ascii="Times New Roman" w:hAnsi="Times New Roman" w:eastAsia="宋体"/>
            <w:lang w:val="en-US" w:eastAsia="zh-CN"/>
          </w:rPr>
          <w:t>d</w:t>
        </w:r>
      </w:ins>
      <w:ins w:id="1836" w:author="1" w:date="2015-08-18T13:44:18Z">
        <w:r>
          <w:rPr>
            <w:rFonts w:hint="eastAsia" w:ascii="Times New Roman" w:hAnsi="Times New Roman" w:eastAsia="宋体"/>
            <w:lang w:val="en-US" w:eastAsia="zh-CN"/>
          </w:rPr>
          <w:t>iffe</w:t>
        </w:r>
      </w:ins>
      <w:ins w:id="1837" w:author="1" w:date="2015-08-18T13:44:19Z">
        <w:r>
          <w:rPr>
            <w:rFonts w:hint="eastAsia" w:ascii="Times New Roman" w:hAnsi="Times New Roman" w:eastAsia="宋体"/>
            <w:lang w:val="en-US" w:eastAsia="zh-CN"/>
          </w:rPr>
          <w:t>r</w:t>
        </w:r>
      </w:ins>
      <w:ins w:id="1838" w:author="1" w:date="2015-08-18T13:44:20Z">
        <w:r>
          <w:rPr>
            <w:rFonts w:hint="eastAsia" w:ascii="Times New Roman" w:hAnsi="Times New Roman" w:eastAsia="宋体"/>
            <w:lang w:val="en-US" w:eastAsia="zh-CN"/>
          </w:rPr>
          <w:t>ent</w:t>
        </w:r>
      </w:ins>
      <w:ins w:id="1839" w:author="1" w:date="2015-08-18T13:44:21Z">
        <w:r>
          <w:rPr>
            <w:rFonts w:hint="eastAsia" w:ascii="Times New Roman" w:hAnsi="Times New Roman" w:eastAsia="宋体"/>
            <w:lang w:val="en-US" w:eastAsia="zh-CN"/>
          </w:rPr>
          <w:t xml:space="preserve">iate </w:t>
        </w:r>
      </w:ins>
      <w:ins w:id="1840" w:author="1" w:date="2015-08-18T13:44:27Z">
        <w:r>
          <w:rPr>
            <w:rFonts w:hint="eastAsia" w:ascii="Times New Roman" w:hAnsi="Times New Roman" w:eastAsia="宋体"/>
            <w:lang w:val="en-US" w:eastAsia="zh-CN"/>
          </w:rPr>
          <w:t xml:space="preserve">of </w:t>
        </w:r>
      </w:ins>
      <w:ins w:id="1841" w:author="1" w:date="2015-08-18T13:44:31Z">
        <w:r>
          <w:rPr>
            <w:rFonts w:hint="eastAsia" w:ascii="Times New Roman" w:hAnsi="Times New Roman" w:eastAsia="宋体"/>
            <w:lang w:val="en-US" w:eastAsia="zh-CN"/>
          </w:rPr>
          <w:t>le</w:t>
        </w:r>
      </w:ins>
      <w:ins w:id="1842" w:author="1" w:date="2015-08-18T13:44:32Z">
        <w:r>
          <w:rPr>
            <w:rFonts w:hint="eastAsia" w:ascii="Times New Roman" w:hAnsi="Times New Roman" w:eastAsia="宋体"/>
            <w:lang w:val="en-US" w:eastAsia="zh-CN"/>
          </w:rPr>
          <w:t xml:space="preserve">vel </w:t>
        </w:r>
      </w:ins>
      <w:ins w:id="1843" w:author="1" w:date="2015-08-18T13:44:33Z">
        <w:r>
          <w:rPr>
            <w:rFonts w:hint="eastAsia" w:ascii="Times New Roman" w:hAnsi="Times New Roman" w:eastAsia="宋体"/>
            <w:lang w:val="en-US" w:eastAsia="zh-CN"/>
          </w:rPr>
          <w:t>of in</w:t>
        </w:r>
      </w:ins>
      <w:ins w:id="1844" w:author="1" w:date="2015-08-18T13:44:34Z">
        <w:r>
          <w:rPr>
            <w:rFonts w:hint="eastAsia" w:ascii="Times New Roman" w:hAnsi="Times New Roman" w:eastAsia="宋体"/>
            <w:lang w:val="en-US" w:eastAsia="zh-CN"/>
          </w:rPr>
          <w:t>teract</w:t>
        </w:r>
      </w:ins>
      <w:ins w:id="1845" w:author="1" w:date="2015-08-18T13:44:35Z">
        <w:r>
          <w:rPr>
            <w:rFonts w:hint="eastAsia" w:ascii="Times New Roman" w:hAnsi="Times New Roman" w:eastAsia="宋体"/>
            <w:lang w:val="en-US" w:eastAsia="zh-CN"/>
          </w:rPr>
          <w:t xml:space="preserve">ion </w:t>
        </w:r>
      </w:ins>
      <w:ins w:id="1846" w:author="1" w:date="2015-08-18T13:44:36Z">
        <w:r>
          <w:rPr>
            <w:rFonts w:hint="eastAsia" w:ascii="Times New Roman" w:hAnsi="Times New Roman" w:eastAsia="宋体"/>
            <w:lang w:val="en-US" w:eastAsia="zh-CN"/>
          </w:rPr>
          <w:t>bet</w:t>
        </w:r>
      </w:ins>
      <w:ins w:id="1847" w:author="1" w:date="2015-08-18T13:44:37Z">
        <w:r>
          <w:rPr>
            <w:rFonts w:hint="eastAsia" w:ascii="Times New Roman" w:hAnsi="Times New Roman" w:eastAsia="宋体"/>
            <w:lang w:val="en-US" w:eastAsia="zh-CN"/>
          </w:rPr>
          <w:t>w</w:t>
        </w:r>
      </w:ins>
      <w:ins w:id="1848" w:author="1" w:date="2015-08-18T13:44:38Z">
        <w:r>
          <w:rPr>
            <w:rFonts w:hint="eastAsia" w:ascii="Times New Roman" w:hAnsi="Times New Roman" w:eastAsia="宋体"/>
            <w:lang w:val="en-US" w:eastAsia="zh-CN"/>
          </w:rPr>
          <w:t xml:space="preserve">een </w:t>
        </w:r>
      </w:ins>
      <w:ins w:id="1849" w:author="1" w:date="2015-08-18T13:44:39Z">
        <w:r>
          <w:rPr>
            <w:rFonts w:hint="eastAsia" w:ascii="Times New Roman" w:hAnsi="Times New Roman" w:eastAsia="宋体"/>
            <w:lang w:val="en-US" w:eastAsia="zh-CN"/>
          </w:rPr>
          <w:t>d</w:t>
        </w:r>
      </w:ins>
      <w:ins w:id="1850" w:author="1" w:date="2015-08-18T13:44:40Z">
        <w:r>
          <w:rPr>
            <w:rFonts w:hint="eastAsia" w:ascii="Times New Roman" w:hAnsi="Times New Roman" w:eastAsia="宋体"/>
            <w:lang w:val="en-US" w:eastAsia="zh-CN"/>
          </w:rPr>
          <w:t>iffe</w:t>
        </w:r>
      </w:ins>
      <w:ins w:id="1851" w:author="1" w:date="2015-08-18T13:44:41Z">
        <w:r>
          <w:rPr>
            <w:rFonts w:hint="eastAsia" w:ascii="Times New Roman" w:hAnsi="Times New Roman" w:eastAsia="宋体"/>
            <w:lang w:val="en-US" w:eastAsia="zh-CN"/>
          </w:rPr>
          <w:t>rent</w:t>
        </w:r>
      </w:ins>
      <w:ins w:id="1852" w:author="1" w:date="2015-08-18T13:44:42Z">
        <w:r>
          <w:rPr>
            <w:rFonts w:hint="eastAsia" w:ascii="Times New Roman" w:hAnsi="Times New Roman" w:eastAsia="宋体"/>
            <w:lang w:val="en-US" w:eastAsia="zh-CN"/>
          </w:rPr>
          <w:t xml:space="preserve"> p</w:t>
        </w:r>
      </w:ins>
      <w:ins w:id="1853" w:author="1" w:date="2015-08-18T13:44:43Z">
        <w:r>
          <w:rPr>
            <w:rFonts w:hint="eastAsia" w:ascii="Times New Roman" w:hAnsi="Times New Roman" w:eastAsia="宋体"/>
            <w:lang w:val="en-US" w:eastAsia="zh-CN"/>
          </w:rPr>
          <w:t xml:space="preserve">air </w:t>
        </w:r>
      </w:ins>
      <w:ins w:id="1854" w:author="1" w:date="2015-08-18T13:44:44Z">
        <w:r>
          <w:rPr>
            <w:rFonts w:hint="eastAsia" w:ascii="Times New Roman" w:hAnsi="Times New Roman" w:eastAsia="宋体"/>
            <w:lang w:val="en-US" w:eastAsia="zh-CN"/>
          </w:rPr>
          <w:t>of p</w:t>
        </w:r>
      </w:ins>
      <w:ins w:id="1855" w:author="1" w:date="2015-08-18T13:44:45Z">
        <w:r>
          <w:rPr>
            <w:rFonts w:hint="eastAsia" w:ascii="Times New Roman" w:hAnsi="Times New Roman" w:eastAsia="宋体"/>
            <w:lang w:val="en-US" w:eastAsia="zh-CN"/>
          </w:rPr>
          <w:t>rotein</w:t>
        </w:r>
      </w:ins>
      <w:ins w:id="1856" w:author="1" w:date="2015-08-18T13:44:46Z">
        <w:r>
          <w:rPr>
            <w:rFonts w:hint="eastAsia" w:ascii="Times New Roman" w:hAnsi="Times New Roman" w:eastAsia="宋体"/>
            <w:lang w:val="en-US" w:eastAsia="zh-CN"/>
          </w:rPr>
          <w:t>s</w:t>
        </w:r>
      </w:ins>
      <w:ins w:id="1857" w:author="RSI – Tutor" w:date="2015-08-16T20:10:00Z">
        <w:r>
          <w:rPr>
            <w:rFonts w:ascii="Times New Roman" w:hAnsi="Times New Roman" w:eastAsia="宋体"/>
            <w:lang w:eastAsia="zh-CN"/>
          </w:rPr>
          <w:t xml:space="preserve"> </w:t>
        </w:r>
      </w:ins>
      <w:ins w:id="1858" w:author="1" w:date="2015-08-18T13:45:08Z">
        <w:r>
          <w:rPr>
            <w:rFonts w:hint="eastAsia" w:ascii="Times New Roman" w:hAnsi="Times New Roman" w:eastAsia="宋体"/>
            <w:lang w:val="en-US" w:eastAsia="zh-CN"/>
          </w:rPr>
          <w:t>Whi</w:t>
        </w:r>
      </w:ins>
      <w:ins w:id="1859" w:author="1" w:date="2015-08-18T13:45:09Z">
        <w:r>
          <w:rPr>
            <w:rFonts w:hint="eastAsia" w:ascii="Times New Roman" w:hAnsi="Times New Roman" w:eastAsia="宋体"/>
            <w:lang w:val="en-US" w:eastAsia="zh-CN"/>
          </w:rPr>
          <w:t xml:space="preserve">le </w:t>
        </w:r>
      </w:ins>
      <w:ins w:id="1860" w:author="1" w:date="2015-08-18T13:45:10Z">
        <w:r>
          <w:rPr>
            <w:rFonts w:hint="eastAsia" w:ascii="Times New Roman" w:hAnsi="Times New Roman" w:eastAsia="宋体"/>
            <w:lang w:val="en-US" w:eastAsia="zh-CN"/>
          </w:rPr>
          <w:t>ca</w:t>
        </w:r>
      </w:ins>
      <w:ins w:id="1861" w:author="1" w:date="2015-08-18T13:45:12Z">
        <w:r>
          <w:rPr>
            <w:rFonts w:hint="eastAsia" w:ascii="Times New Roman" w:hAnsi="Times New Roman" w:eastAsia="宋体"/>
            <w:lang w:val="en-US" w:eastAsia="zh-CN"/>
          </w:rPr>
          <w:t>l</w:t>
        </w:r>
      </w:ins>
      <w:ins w:id="1862" w:author="1" w:date="2015-08-18T13:45:13Z">
        <w:r>
          <w:rPr>
            <w:rFonts w:hint="eastAsia" w:ascii="Times New Roman" w:hAnsi="Times New Roman" w:eastAsia="宋体"/>
            <w:lang w:val="en-US" w:eastAsia="zh-CN"/>
          </w:rPr>
          <w:t>culat</w:t>
        </w:r>
      </w:ins>
      <w:ins w:id="1863" w:author="1" w:date="2015-08-18T13:45:14Z">
        <w:r>
          <w:rPr>
            <w:rFonts w:hint="eastAsia" w:ascii="Times New Roman" w:hAnsi="Times New Roman" w:eastAsia="宋体"/>
            <w:lang w:val="en-US" w:eastAsia="zh-CN"/>
          </w:rPr>
          <w:t>ing th</w:t>
        </w:r>
      </w:ins>
      <w:ins w:id="1864" w:author="1" w:date="2015-08-18T13:45:16Z">
        <w:r>
          <w:rPr>
            <w:rFonts w:hint="eastAsia" w:ascii="Times New Roman" w:hAnsi="Times New Roman" w:eastAsia="宋体"/>
            <w:lang w:val="en-US" w:eastAsia="zh-CN"/>
          </w:rPr>
          <w:t xml:space="preserve">e </w:t>
        </w:r>
      </w:ins>
      <w:ins w:id="1865" w:author="1" w:date="2015-08-18T13:45:21Z">
        <w:r>
          <w:rPr>
            <w:rFonts w:hint="eastAsia" w:ascii="Times New Roman" w:hAnsi="Times New Roman" w:eastAsia="宋体"/>
            <w:lang w:val="en-US" w:eastAsia="zh-CN"/>
          </w:rPr>
          <w:t>sco</w:t>
        </w:r>
      </w:ins>
      <w:ins w:id="1866" w:author="1" w:date="2015-08-18T13:45:22Z">
        <w:r>
          <w:rPr>
            <w:rFonts w:hint="eastAsia" w:ascii="Times New Roman" w:hAnsi="Times New Roman" w:eastAsia="宋体"/>
            <w:lang w:val="en-US" w:eastAsia="zh-CN"/>
          </w:rPr>
          <w:t xml:space="preserve">re </w:t>
        </w:r>
      </w:ins>
      <w:ins w:id="1867" w:author="1" w:date="2015-08-18T13:45:23Z">
        <w:r>
          <w:rPr>
            <w:rFonts w:hint="eastAsia" w:ascii="Times New Roman" w:hAnsi="Times New Roman" w:eastAsia="宋体"/>
            <w:lang w:val="en-US" w:eastAsia="zh-CN"/>
          </w:rPr>
          <w:t>pass</w:t>
        </w:r>
      </w:ins>
      <w:ins w:id="1868" w:author="1" w:date="2015-08-18T13:45:24Z">
        <w:r>
          <w:rPr>
            <w:rFonts w:hint="eastAsia" w:ascii="Times New Roman" w:hAnsi="Times New Roman" w:eastAsia="宋体"/>
            <w:lang w:val="en-US" w:eastAsia="zh-CN"/>
          </w:rPr>
          <w:t>ing</w:t>
        </w:r>
      </w:ins>
      <w:ins w:id="1869" w:author="1" w:date="2015-08-18T13:45:26Z">
        <w:r>
          <w:rPr>
            <w:rFonts w:hint="eastAsia" w:ascii="Times New Roman" w:hAnsi="Times New Roman" w:eastAsia="宋体"/>
            <w:lang w:val="en-US" w:eastAsia="zh-CN"/>
          </w:rPr>
          <w:t xml:space="preserve"> th</w:t>
        </w:r>
      </w:ins>
      <w:ins w:id="1870" w:author="1" w:date="2015-08-18T13:45:27Z">
        <w:r>
          <w:rPr>
            <w:rFonts w:hint="eastAsia" w:ascii="Times New Roman" w:hAnsi="Times New Roman" w:eastAsia="宋体"/>
            <w:lang w:val="en-US" w:eastAsia="zh-CN"/>
          </w:rPr>
          <w:t>rough</w:t>
        </w:r>
      </w:ins>
      <w:ins w:id="1871" w:author="1" w:date="2015-08-18T13:45:28Z">
        <w:r>
          <w:rPr>
            <w:rFonts w:hint="eastAsia" w:ascii="Times New Roman" w:hAnsi="Times New Roman" w:eastAsia="宋体"/>
            <w:lang w:val="en-US" w:eastAsia="zh-CN"/>
          </w:rPr>
          <w:t xml:space="preserve"> the</w:t>
        </w:r>
      </w:ins>
      <w:ins w:id="1872" w:author="1" w:date="2015-08-18T13:45:29Z">
        <w:r>
          <w:rPr>
            <w:rFonts w:hint="eastAsia" w:ascii="Times New Roman" w:hAnsi="Times New Roman" w:eastAsia="宋体"/>
            <w:lang w:val="en-US" w:eastAsia="zh-CN"/>
          </w:rPr>
          <w:t>m</w:t>
        </w:r>
      </w:ins>
      <w:ins w:id="1873" w:author="1" w:date="2015-08-18T13:45:31Z">
        <w:r>
          <w:rPr>
            <w:rFonts w:hint="eastAsia" w:ascii="Times New Roman" w:hAnsi="Times New Roman" w:eastAsia="宋体"/>
            <w:lang w:val="en-US" w:eastAsia="zh-CN"/>
          </w:rPr>
          <w:t>, t</w:t>
        </w:r>
      </w:ins>
      <w:ins w:id="1874" w:author="1" w:date="2015-08-18T13:45:33Z">
        <w:r>
          <w:rPr>
            <w:rFonts w:hint="eastAsia" w:ascii="Times New Roman" w:hAnsi="Times New Roman" w:eastAsia="宋体"/>
            <w:lang w:val="en-US" w:eastAsia="zh-CN"/>
          </w:rPr>
          <w:t>h</w:t>
        </w:r>
      </w:ins>
      <w:ins w:id="1875" w:author="1" w:date="2015-08-18T13:45:34Z">
        <w:r>
          <w:rPr>
            <w:rFonts w:hint="eastAsia" w:ascii="Times New Roman" w:hAnsi="Times New Roman" w:eastAsia="宋体"/>
            <w:lang w:val="en-US" w:eastAsia="zh-CN"/>
          </w:rPr>
          <w:t>eir</w:t>
        </w:r>
      </w:ins>
      <w:ins w:id="1876" w:author="1" w:date="2015-08-18T13:45:35Z">
        <w:r>
          <w:rPr>
            <w:rFonts w:hint="eastAsia" w:ascii="Times New Roman" w:hAnsi="Times New Roman" w:eastAsia="宋体"/>
            <w:lang w:val="en-US" w:eastAsia="zh-CN"/>
          </w:rPr>
          <w:t xml:space="preserve"> m</w:t>
        </w:r>
      </w:ins>
      <w:ins w:id="1877" w:author="1" w:date="2015-08-18T13:45:36Z">
        <w:r>
          <w:rPr>
            <w:rFonts w:hint="eastAsia" w:ascii="Times New Roman" w:hAnsi="Times New Roman" w:eastAsia="宋体"/>
            <w:lang w:val="en-US" w:eastAsia="zh-CN"/>
          </w:rPr>
          <w:t>ight</w:t>
        </w:r>
      </w:ins>
      <w:ins w:id="1878" w:author="1" w:date="2015-08-18T13:45:37Z">
        <w:r>
          <w:rPr>
            <w:rFonts w:hint="eastAsia" w:ascii="Times New Roman" w:hAnsi="Times New Roman" w:eastAsia="宋体"/>
            <w:lang w:val="en-US" w:eastAsia="zh-CN"/>
          </w:rPr>
          <w:t xml:space="preserve"> be </w:t>
        </w:r>
      </w:ins>
      <w:ins w:id="1879" w:author="1" w:date="2015-08-18T13:45:38Z">
        <w:r>
          <w:rPr>
            <w:rFonts w:hint="eastAsia" w:ascii="Times New Roman" w:hAnsi="Times New Roman" w:eastAsia="宋体"/>
            <w:lang w:val="en-US" w:eastAsia="zh-CN"/>
          </w:rPr>
          <w:t xml:space="preserve">no </w:t>
        </w:r>
      </w:ins>
      <w:ins w:id="1880" w:author="1" w:date="2015-08-18T13:45:39Z">
        <w:r>
          <w:rPr>
            <w:rFonts w:hint="eastAsia" w:ascii="Times New Roman" w:hAnsi="Times New Roman" w:eastAsia="宋体"/>
            <w:lang w:val="en-US" w:eastAsia="zh-CN"/>
          </w:rPr>
          <w:t>diff</w:t>
        </w:r>
      </w:ins>
      <w:ins w:id="1881" w:author="1" w:date="2015-08-18T13:45:40Z">
        <w:r>
          <w:rPr>
            <w:rFonts w:hint="eastAsia" w:ascii="Times New Roman" w:hAnsi="Times New Roman" w:eastAsia="宋体"/>
            <w:lang w:val="en-US" w:eastAsia="zh-CN"/>
          </w:rPr>
          <w:t>eren</w:t>
        </w:r>
      </w:ins>
      <w:ins w:id="1882" w:author="1" w:date="2015-08-18T13:45:41Z">
        <w:r>
          <w:rPr>
            <w:rFonts w:hint="eastAsia" w:ascii="Times New Roman" w:hAnsi="Times New Roman" w:eastAsia="宋体"/>
            <w:lang w:val="en-US" w:eastAsia="zh-CN"/>
          </w:rPr>
          <w:t xml:space="preserve">ce </w:t>
        </w:r>
      </w:ins>
      <w:ins w:id="1883" w:author="1" w:date="2015-08-18T13:45:43Z">
        <w:r>
          <w:rPr>
            <w:rFonts w:hint="eastAsia" w:ascii="Times New Roman" w:hAnsi="Times New Roman" w:eastAsia="宋体"/>
            <w:lang w:val="en-US" w:eastAsia="zh-CN"/>
          </w:rPr>
          <w:t xml:space="preserve">of </w:t>
        </w:r>
      </w:ins>
      <w:ins w:id="1884" w:author="1" w:date="2015-08-18T13:45:44Z">
        <w:r>
          <w:rPr>
            <w:rFonts w:hint="eastAsia" w:ascii="Times New Roman" w:hAnsi="Times New Roman" w:eastAsia="宋体"/>
            <w:lang w:val="en-US" w:eastAsia="zh-CN"/>
          </w:rPr>
          <w:t>diff</w:t>
        </w:r>
      </w:ins>
      <w:ins w:id="1885" w:author="1" w:date="2015-08-18T13:45:45Z">
        <w:r>
          <w:rPr>
            <w:rFonts w:hint="eastAsia" w:ascii="Times New Roman" w:hAnsi="Times New Roman" w:eastAsia="宋体"/>
            <w:lang w:val="en-US" w:eastAsia="zh-CN"/>
          </w:rPr>
          <w:t xml:space="preserve">erent </w:t>
        </w:r>
      </w:ins>
      <w:ins w:id="1886" w:author="1" w:date="2015-08-18T13:45:46Z">
        <w:r>
          <w:rPr>
            <w:rFonts w:hint="eastAsia" w:ascii="Times New Roman" w:hAnsi="Times New Roman" w:eastAsia="宋体"/>
            <w:lang w:val="en-US" w:eastAsia="zh-CN"/>
          </w:rPr>
          <w:t>prote</w:t>
        </w:r>
      </w:ins>
      <w:ins w:id="1887" w:author="1" w:date="2015-08-18T13:45:47Z">
        <w:r>
          <w:rPr>
            <w:rFonts w:hint="eastAsia" w:ascii="Times New Roman" w:hAnsi="Times New Roman" w:eastAsia="宋体"/>
            <w:lang w:val="en-US" w:eastAsia="zh-CN"/>
          </w:rPr>
          <w:t>in</w:t>
        </w:r>
      </w:ins>
      <w:ins w:id="1888" w:author="1" w:date="2015-08-18T13:45:52Z">
        <w:r>
          <w:rPr>
            <w:rFonts w:hint="eastAsia" w:ascii="Times New Roman" w:hAnsi="Times New Roman" w:eastAsia="宋体"/>
            <w:lang w:val="en-US" w:eastAsia="zh-CN"/>
          </w:rPr>
          <w:t xml:space="preserve">, so </w:t>
        </w:r>
      </w:ins>
      <w:ins w:id="1889" w:author="1" w:date="2015-08-18T13:45:58Z">
        <w:r>
          <w:rPr>
            <w:rFonts w:hint="eastAsia" w:ascii="Times New Roman" w:hAnsi="Times New Roman" w:eastAsia="宋体"/>
            <w:lang w:val="en-US" w:eastAsia="zh-CN"/>
          </w:rPr>
          <w:t>h</w:t>
        </w:r>
      </w:ins>
      <w:ins w:id="1890" w:author="1" w:date="2015-08-18T13:45:59Z">
        <w:r>
          <w:rPr>
            <w:rFonts w:hint="eastAsia" w:ascii="Times New Roman" w:hAnsi="Times New Roman" w:eastAsia="宋体"/>
            <w:lang w:val="en-US" w:eastAsia="zh-CN"/>
          </w:rPr>
          <w:t xml:space="preserve">igh </w:t>
        </w:r>
      </w:ins>
      <w:ins w:id="1891" w:author="1" w:date="2015-08-18T13:46:00Z">
        <w:r>
          <w:rPr>
            <w:rFonts w:hint="eastAsia" w:ascii="Times New Roman" w:hAnsi="Times New Roman" w:eastAsia="宋体"/>
            <w:lang w:val="en-US" w:eastAsia="zh-CN"/>
          </w:rPr>
          <w:t>fre</w:t>
        </w:r>
      </w:ins>
      <w:ins w:id="1892" w:author="1" w:date="2015-08-18T13:46:01Z">
        <w:r>
          <w:rPr>
            <w:rFonts w:hint="eastAsia" w:ascii="Times New Roman" w:hAnsi="Times New Roman" w:eastAsia="宋体"/>
            <w:lang w:val="en-US" w:eastAsia="zh-CN"/>
          </w:rPr>
          <w:t>quenc</w:t>
        </w:r>
      </w:ins>
      <w:ins w:id="1893" w:author="1" w:date="2015-08-18T13:46:02Z">
        <w:r>
          <w:rPr>
            <w:rFonts w:hint="eastAsia" w:ascii="Times New Roman" w:hAnsi="Times New Roman" w:eastAsia="宋体"/>
            <w:lang w:val="en-US" w:eastAsia="zh-CN"/>
          </w:rPr>
          <w:t xml:space="preserve">y of </w:t>
        </w:r>
      </w:ins>
      <w:ins w:id="1894" w:author="1" w:date="2015-08-18T13:46:04Z">
        <w:r>
          <w:rPr>
            <w:rFonts w:hint="eastAsia" w:ascii="Times New Roman" w:hAnsi="Times New Roman" w:eastAsia="宋体"/>
            <w:lang w:val="en-US" w:eastAsia="zh-CN"/>
          </w:rPr>
          <w:t>same</w:t>
        </w:r>
      </w:ins>
      <w:ins w:id="1895" w:author="1" w:date="2015-08-18T13:46:05Z">
        <w:r>
          <w:rPr>
            <w:rFonts w:hint="eastAsia" w:ascii="Times New Roman" w:hAnsi="Times New Roman" w:eastAsia="宋体"/>
            <w:lang w:val="en-US" w:eastAsia="zh-CN"/>
          </w:rPr>
          <w:t xml:space="preserve"> sc</w:t>
        </w:r>
      </w:ins>
      <w:ins w:id="1896" w:author="1" w:date="2015-08-18T13:46:06Z">
        <w:r>
          <w:rPr>
            <w:rFonts w:hint="eastAsia" w:ascii="Times New Roman" w:hAnsi="Times New Roman" w:eastAsia="宋体"/>
            <w:lang w:val="en-US" w:eastAsia="zh-CN"/>
          </w:rPr>
          <w:t xml:space="preserve">ore </w:t>
        </w:r>
      </w:ins>
      <w:ins w:id="1897" w:author="1" w:date="2015-08-18T13:46:08Z">
        <w:r>
          <w:rPr>
            <w:rFonts w:hint="eastAsia" w:ascii="Times New Roman" w:hAnsi="Times New Roman" w:eastAsia="宋体"/>
            <w:lang w:val="en-US" w:eastAsia="zh-CN"/>
          </w:rPr>
          <w:t>ap</w:t>
        </w:r>
      </w:ins>
      <w:ins w:id="1898" w:author="1" w:date="2015-08-18T13:46:09Z">
        <w:r>
          <w:rPr>
            <w:rFonts w:hint="eastAsia" w:ascii="Times New Roman" w:hAnsi="Times New Roman" w:eastAsia="宋体"/>
            <w:lang w:val="en-US" w:eastAsia="zh-CN"/>
          </w:rPr>
          <w:t>pea</w:t>
        </w:r>
      </w:ins>
      <w:ins w:id="1899" w:author="1" w:date="2015-08-18T13:46:10Z">
        <w:r>
          <w:rPr>
            <w:rFonts w:hint="eastAsia" w:ascii="Times New Roman" w:hAnsi="Times New Roman" w:eastAsia="宋体"/>
            <w:lang w:val="en-US" w:eastAsia="zh-CN"/>
          </w:rPr>
          <w:t>rs</w:t>
        </w:r>
      </w:ins>
      <w:ins w:id="1900" w:author="1" w:date="2015-08-18T13:46:11Z">
        <w:r>
          <w:rPr>
            <w:rFonts w:hint="eastAsia" w:ascii="Times New Roman" w:hAnsi="Times New Roman" w:eastAsia="宋体"/>
            <w:lang w:val="en-US" w:eastAsia="zh-CN"/>
          </w:rPr>
          <w:t>.</w:t>
        </w:r>
      </w:ins>
      <w:ins w:id="1901" w:author="1" w:date="2015-08-18T13:46:12Z">
        <w:r>
          <w:rPr>
            <w:rFonts w:hint="eastAsia" w:ascii="Times New Roman" w:hAnsi="Times New Roman" w:eastAsia="宋体"/>
            <w:lang w:val="en-US" w:eastAsia="zh-CN"/>
          </w:rPr>
          <w:t xml:space="preserve"> </w:t>
        </w:r>
      </w:ins>
      <w:ins w:id="1902" w:author="RSI – Tutor" w:date="2015-08-16T20:13:00Z">
        <w:r>
          <w:rPr>
            <w:rFonts w:ascii="Times New Roman" w:hAnsi="Times New Roman" w:eastAsia="宋体"/>
            <w:lang w:eastAsia="zh-CN"/>
          </w:rPr>
          <w:t>I</w:t>
        </w:r>
      </w:ins>
      <w:r>
        <w:rPr>
          <w:rFonts w:ascii="Times New Roman" w:hAnsi="Times New Roman" w:eastAsia="宋体"/>
          <w:lang w:eastAsia="zh-CN"/>
        </w:rPr>
        <w:t xml:space="preserve">n further </w:t>
      </w:r>
      <w:ins w:id="1903" w:author="RSI – Tutor" w:date="2015-08-16T20:14:00Z">
        <w:r>
          <w:rPr>
            <w:rFonts w:ascii="Times New Roman" w:hAnsi="Times New Roman" w:eastAsia="宋体"/>
            <w:lang w:eastAsia="zh-CN"/>
          </w:rPr>
          <w:t>optimizations</w:t>
        </w:r>
      </w:ins>
      <w:r>
        <w:rPr>
          <w:rFonts w:ascii="Times New Roman" w:hAnsi="Times New Roman" w:eastAsia="宋体"/>
          <w:lang w:eastAsia="zh-CN"/>
        </w:rPr>
        <w:t xml:space="preserve"> of </w:t>
      </w:r>
      <w:ins w:id="1904" w:author="RSI – Tutor" w:date="2015-08-16T20:13:00Z">
        <w:r>
          <w:rPr>
            <w:rFonts w:ascii="Times New Roman" w:hAnsi="Times New Roman" w:eastAsia="宋体"/>
            <w:lang w:eastAsia="zh-CN"/>
          </w:rPr>
          <w:t xml:space="preserve">this </w:t>
        </w:r>
      </w:ins>
      <w:r>
        <w:rPr>
          <w:rFonts w:ascii="Times New Roman" w:hAnsi="Times New Roman" w:eastAsia="宋体"/>
          <w:lang w:eastAsia="zh-CN"/>
        </w:rPr>
        <w:t>method, different level</w:t>
      </w:r>
      <w:ins w:id="1905" w:author="RSI – Tutor" w:date="2015-08-16T20:11:00Z">
        <w:r>
          <w:rPr>
            <w:rFonts w:ascii="Times New Roman" w:hAnsi="Times New Roman" w:eastAsia="宋体"/>
            <w:lang w:eastAsia="zh-CN"/>
          </w:rPr>
          <w:t>s</w:t>
        </w:r>
      </w:ins>
      <w:r>
        <w:rPr>
          <w:rFonts w:ascii="Times New Roman" w:hAnsi="Times New Roman" w:eastAsia="宋体"/>
          <w:lang w:eastAsia="zh-CN"/>
        </w:rPr>
        <w:t xml:space="preserve"> of coefficients should be used and different interaction scores between proteins should be calculated through their similar of amino acid sequences or structure.</w:t>
      </w:r>
    </w:p>
    <w:p>
      <w:pPr>
        <w:spacing w:line="360" w:lineRule="auto"/>
        <w:jc w:val="both"/>
        <w:rPr>
          <w:rFonts w:ascii="Avenir Next Regular" w:hAnsi="Avenir Next Regular" w:cs="Avenir Next Regular"/>
          <w:sz w:val="28"/>
          <w:szCs w:val="28"/>
        </w:rPr>
      </w:pPr>
      <w:r>
        <w:rPr>
          <w:rFonts w:ascii="Avenir Next Regular" w:hAnsi="Avenir Next Regular" w:cs="Avenir Next Regular"/>
          <w:sz w:val="28"/>
          <w:szCs w:val="28"/>
        </w:rPr>
        <w:t>5. Conclusion</w:t>
      </w:r>
    </w:p>
    <w:p>
      <w:pPr>
        <w:spacing w:line="360" w:lineRule="auto"/>
        <w:ind w:firstLine="720"/>
        <w:jc w:val="both"/>
        <w:rPr>
          <w:rFonts w:ascii="Times New Roman" w:hAnsi="Times New Roman" w:eastAsia="宋体"/>
          <w:lang w:eastAsia="zh-CN"/>
        </w:rPr>
      </w:pPr>
      <w:r>
        <w:rPr>
          <w:rFonts w:ascii="Times New Roman" w:hAnsi="Times New Roman" w:eastAsia="宋体"/>
          <w:lang w:eastAsia="zh-CN"/>
        </w:rPr>
        <w:t>In our research, a network is built to connect all drugs and proteins</w:t>
      </w:r>
      <w:ins w:id="1906" w:author="1" w:date="2015-08-18T13:51:33Z">
        <w:r>
          <w:rPr>
            <w:rFonts w:hint="eastAsia" w:ascii="Times New Roman" w:hAnsi="Times New Roman" w:eastAsia="宋体"/>
            <w:lang w:val="en-US" w:eastAsia="zh-CN"/>
          </w:rPr>
          <w:t xml:space="preserve"> </w:t>
        </w:r>
      </w:ins>
      <w:ins w:id="1907" w:author="1" w:date="2015-08-18T13:51:33Z">
        <w:r>
          <w:rPr>
            <w:rFonts w:ascii="Times New Roman" w:hAnsi="Times New Roman" w:eastAsia="宋体"/>
            <w:lang w:eastAsia="zh-CN"/>
          </w:rPr>
          <w:t>directly or indirectly</w:t>
        </w:r>
      </w:ins>
      <w:ins w:id="1908" w:author="1" w:date="2015-08-18T13:41:10Z">
        <w:r>
          <w:rPr>
            <w:rFonts w:hint="eastAsia" w:ascii="Times New Roman" w:hAnsi="Times New Roman" w:eastAsia="宋体"/>
            <w:lang w:val="en-US" w:eastAsia="zh-CN"/>
          </w:rPr>
          <w:t xml:space="preserve"> </w:t>
        </w:r>
      </w:ins>
      <w:ins w:id="1909" w:author="1" w:date="2015-08-18T13:49:43Z">
        <w:r>
          <w:rPr>
            <w:rFonts w:hint="eastAsia" w:ascii="Times New Roman" w:hAnsi="Times New Roman" w:eastAsia="宋体"/>
            <w:lang w:val="en-US" w:eastAsia="zh-CN"/>
          </w:rPr>
          <w:t xml:space="preserve">using </w:t>
        </w:r>
      </w:ins>
      <w:ins w:id="1910" w:author="1" w:date="2015-08-18T13:49:45Z">
        <w:r>
          <w:rPr>
            <w:rFonts w:hint="eastAsia" w:ascii="Times New Roman" w:hAnsi="Times New Roman" w:eastAsia="宋体"/>
            <w:lang w:val="en-US" w:eastAsia="zh-CN"/>
          </w:rPr>
          <w:t>a</w:t>
        </w:r>
      </w:ins>
      <w:ins w:id="1911" w:author="1" w:date="2015-08-18T13:49:46Z">
        <w:r>
          <w:rPr>
            <w:rFonts w:hint="eastAsia" w:ascii="Times New Roman" w:hAnsi="Times New Roman" w:eastAsia="宋体"/>
            <w:lang w:val="en-US" w:eastAsia="zh-CN"/>
          </w:rPr>
          <w:t xml:space="preserve">ll </w:t>
        </w:r>
      </w:ins>
      <w:ins w:id="1912" w:author="1" w:date="2015-08-18T13:49:52Z">
        <w:r>
          <w:rPr>
            <w:rFonts w:hint="eastAsia" w:ascii="Times New Roman" w:hAnsi="Times New Roman" w:eastAsia="宋体"/>
            <w:lang w:val="en-US" w:eastAsia="zh-CN"/>
          </w:rPr>
          <w:t>drug</w:t>
        </w:r>
      </w:ins>
      <w:ins w:id="1913" w:author="1" w:date="2015-08-18T13:49:53Z">
        <w:r>
          <w:rPr>
            <w:rFonts w:hint="eastAsia" w:ascii="Times New Roman" w:hAnsi="Times New Roman" w:eastAsia="宋体"/>
            <w:lang w:val="en-US" w:eastAsia="zh-CN"/>
          </w:rPr>
          <w:t>-dr</w:t>
        </w:r>
      </w:ins>
      <w:ins w:id="1914" w:author="1" w:date="2015-08-18T13:49:54Z">
        <w:r>
          <w:rPr>
            <w:rFonts w:hint="eastAsia" w:ascii="Times New Roman" w:hAnsi="Times New Roman" w:eastAsia="宋体"/>
            <w:lang w:val="en-US" w:eastAsia="zh-CN"/>
          </w:rPr>
          <w:t>ug</w:t>
        </w:r>
      </w:ins>
      <w:ins w:id="1915" w:author="1" w:date="2015-08-18T13:49:55Z">
        <w:r>
          <w:rPr>
            <w:rFonts w:hint="eastAsia" w:ascii="Times New Roman" w:hAnsi="Times New Roman" w:eastAsia="宋体"/>
            <w:lang w:val="en-US" w:eastAsia="zh-CN"/>
          </w:rPr>
          <w:t xml:space="preserve"> </w:t>
        </w:r>
      </w:ins>
      <w:ins w:id="1916" w:author="1" w:date="2015-08-18T13:49:56Z">
        <w:r>
          <w:rPr>
            <w:rFonts w:hint="eastAsia" w:ascii="Times New Roman" w:hAnsi="Times New Roman" w:eastAsia="宋体"/>
            <w:lang w:val="en-US" w:eastAsia="zh-CN"/>
          </w:rPr>
          <w:t>s</w:t>
        </w:r>
      </w:ins>
      <w:ins w:id="1917" w:author="1" w:date="2015-08-18T13:49:57Z">
        <w:r>
          <w:rPr>
            <w:rFonts w:hint="eastAsia" w:ascii="Times New Roman" w:hAnsi="Times New Roman" w:eastAsia="宋体"/>
            <w:lang w:val="en-US" w:eastAsia="zh-CN"/>
          </w:rPr>
          <w:t>imilar</w:t>
        </w:r>
      </w:ins>
      <w:ins w:id="1918" w:author="1" w:date="2015-08-18T13:49:58Z">
        <w:r>
          <w:rPr>
            <w:rFonts w:hint="eastAsia" w:ascii="Times New Roman" w:hAnsi="Times New Roman" w:eastAsia="宋体"/>
            <w:lang w:val="en-US" w:eastAsia="zh-CN"/>
          </w:rPr>
          <w:t>it</w:t>
        </w:r>
      </w:ins>
      <w:ins w:id="1919" w:author="1" w:date="2015-08-18T13:50:26Z">
        <w:r>
          <w:rPr>
            <w:rFonts w:hint="eastAsia" w:ascii="Times New Roman" w:hAnsi="Times New Roman" w:eastAsia="宋体"/>
            <w:lang w:val="en-US" w:eastAsia="zh-CN"/>
          </w:rPr>
          <w:t>ies</w:t>
        </w:r>
      </w:ins>
      <w:ins w:id="1920" w:author="1" w:date="2015-08-18T13:51:55Z">
        <w:r>
          <w:rPr>
            <w:rFonts w:hint="eastAsia" w:ascii="Times New Roman" w:hAnsi="Times New Roman" w:eastAsia="宋体"/>
            <w:lang w:val="en-US" w:eastAsia="zh-CN"/>
          </w:rPr>
          <w:t xml:space="preserve"> w</w:t>
        </w:r>
      </w:ins>
      <w:ins w:id="1921" w:author="1" w:date="2015-08-18T13:51:56Z">
        <w:r>
          <w:rPr>
            <w:rFonts w:hint="eastAsia" w:ascii="Times New Roman" w:hAnsi="Times New Roman" w:eastAsia="宋体"/>
            <w:lang w:val="en-US" w:eastAsia="zh-CN"/>
          </w:rPr>
          <w:t>hich c</w:t>
        </w:r>
      </w:ins>
      <w:ins w:id="1922" w:author="1" w:date="2015-08-18T13:51:57Z">
        <w:r>
          <w:rPr>
            <w:rFonts w:hint="eastAsia" w:ascii="Times New Roman" w:hAnsi="Times New Roman" w:eastAsia="宋体"/>
            <w:lang w:val="en-US" w:eastAsia="zh-CN"/>
          </w:rPr>
          <w:t>al</w:t>
        </w:r>
      </w:ins>
      <w:ins w:id="1923" w:author="1" w:date="2015-08-18T13:51:58Z">
        <w:r>
          <w:rPr>
            <w:rFonts w:hint="eastAsia" w:ascii="Times New Roman" w:hAnsi="Times New Roman" w:eastAsia="宋体"/>
            <w:lang w:val="en-US" w:eastAsia="zh-CN"/>
          </w:rPr>
          <w:t>culate</w:t>
        </w:r>
      </w:ins>
      <w:ins w:id="1924" w:author="1" w:date="2015-08-18T13:51:59Z">
        <w:r>
          <w:rPr>
            <w:rFonts w:hint="eastAsia" w:ascii="Times New Roman" w:hAnsi="Times New Roman" w:eastAsia="宋体"/>
            <w:lang w:val="en-US" w:eastAsia="zh-CN"/>
          </w:rPr>
          <w:t>d f</w:t>
        </w:r>
      </w:ins>
      <w:ins w:id="1925" w:author="1" w:date="2015-08-18T13:52:01Z">
        <w:r>
          <w:rPr>
            <w:rFonts w:hint="eastAsia" w:ascii="Times New Roman" w:hAnsi="Times New Roman" w:eastAsia="宋体"/>
            <w:lang w:val="en-US" w:eastAsia="zh-CN"/>
          </w:rPr>
          <w:t xml:space="preserve">rom </w:t>
        </w:r>
      </w:ins>
      <w:ins w:id="1926" w:author="1" w:date="2015-08-18T13:52:02Z">
        <w:r>
          <w:rPr>
            <w:rFonts w:hint="eastAsia" w:ascii="Times New Roman" w:hAnsi="Times New Roman" w:eastAsia="宋体"/>
            <w:lang w:val="en-US" w:eastAsia="zh-CN"/>
          </w:rPr>
          <w:t>c</w:t>
        </w:r>
      </w:ins>
      <w:ins w:id="1927" w:author="1" w:date="2015-08-18T13:52:09Z">
        <w:r>
          <w:rPr>
            <w:rFonts w:hint="eastAsia" w:ascii="Times New Roman" w:hAnsi="Times New Roman" w:eastAsia="宋体"/>
            <w:lang w:val="en-US" w:eastAsia="zh-CN"/>
          </w:rPr>
          <w:t>om</w:t>
        </w:r>
      </w:ins>
      <w:ins w:id="1928" w:author="1" w:date="2015-08-18T13:52:10Z">
        <w:r>
          <w:rPr>
            <w:rFonts w:hint="eastAsia" w:ascii="Times New Roman" w:hAnsi="Times New Roman" w:eastAsia="宋体"/>
            <w:lang w:val="en-US" w:eastAsia="zh-CN"/>
          </w:rPr>
          <w:t>p</w:t>
        </w:r>
      </w:ins>
      <w:ins w:id="1929" w:author="1" w:date="2015-08-18T13:52:11Z">
        <w:r>
          <w:rPr>
            <w:rFonts w:hint="eastAsia" w:ascii="Times New Roman" w:hAnsi="Times New Roman" w:eastAsia="宋体"/>
            <w:lang w:val="en-US" w:eastAsia="zh-CN"/>
          </w:rPr>
          <w:t>ar</w:t>
        </w:r>
      </w:ins>
      <w:ins w:id="1930" w:author="1" w:date="2015-08-18T13:52:52Z">
        <w:r>
          <w:rPr>
            <w:rFonts w:hint="eastAsia" w:ascii="Times New Roman" w:hAnsi="Times New Roman" w:eastAsia="宋体"/>
            <w:lang w:val="en-US" w:eastAsia="zh-CN"/>
          </w:rPr>
          <w:t>ison</w:t>
        </w:r>
      </w:ins>
      <w:ins w:id="1931" w:author="1" w:date="2015-08-18T13:52:53Z">
        <w:r>
          <w:rPr>
            <w:rFonts w:hint="eastAsia" w:ascii="Times New Roman" w:hAnsi="Times New Roman" w:eastAsia="宋体"/>
            <w:lang w:val="en-US" w:eastAsia="zh-CN"/>
          </w:rPr>
          <w:t xml:space="preserve"> </w:t>
        </w:r>
      </w:ins>
      <w:ins w:id="1932" w:author="1" w:date="2015-08-18T13:52:56Z">
        <w:r>
          <w:rPr>
            <w:rFonts w:hint="eastAsia" w:ascii="Times New Roman" w:hAnsi="Times New Roman" w:eastAsia="宋体"/>
            <w:lang w:val="en-US" w:eastAsia="zh-CN"/>
          </w:rPr>
          <w:t>be</w:t>
        </w:r>
      </w:ins>
      <w:ins w:id="1933" w:author="1" w:date="2015-08-18T13:52:57Z">
        <w:r>
          <w:rPr>
            <w:rFonts w:hint="eastAsia" w:ascii="Times New Roman" w:hAnsi="Times New Roman" w:eastAsia="宋体"/>
            <w:lang w:val="en-US" w:eastAsia="zh-CN"/>
          </w:rPr>
          <w:t>tw</w:t>
        </w:r>
      </w:ins>
      <w:ins w:id="1934" w:author="1" w:date="2015-08-18T13:53:02Z">
        <w:r>
          <w:rPr>
            <w:rFonts w:hint="eastAsia" w:ascii="Times New Roman" w:hAnsi="Times New Roman" w:eastAsia="宋体"/>
            <w:lang w:val="en-US" w:eastAsia="zh-CN"/>
          </w:rPr>
          <w:t>e</w:t>
        </w:r>
      </w:ins>
      <w:ins w:id="1935" w:author="1" w:date="2015-08-18T13:53:03Z">
        <w:r>
          <w:rPr>
            <w:rFonts w:hint="eastAsia" w:ascii="Times New Roman" w:hAnsi="Times New Roman" w:eastAsia="宋体"/>
            <w:lang w:val="en-US" w:eastAsia="zh-CN"/>
          </w:rPr>
          <w:t xml:space="preserve">en </w:t>
        </w:r>
      </w:ins>
      <w:ins w:id="1936" w:author="1" w:date="2015-08-18T13:53:04Z">
        <w:r>
          <w:rPr>
            <w:rFonts w:hint="eastAsia" w:ascii="Times New Roman" w:hAnsi="Times New Roman" w:eastAsia="宋体"/>
            <w:lang w:val="en-US" w:eastAsia="zh-CN"/>
          </w:rPr>
          <w:t>c</w:t>
        </w:r>
      </w:ins>
      <w:ins w:id="1937" w:author="1" w:date="2015-08-18T13:53:05Z">
        <w:r>
          <w:rPr>
            <w:rFonts w:hint="eastAsia" w:ascii="Times New Roman" w:hAnsi="Times New Roman" w:eastAsia="宋体"/>
            <w:lang w:val="en-US" w:eastAsia="zh-CN"/>
          </w:rPr>
          <w:t>hemi</w:t>
        </w:r>
      </w:ins>
      <w:ins w:id="1938" w:author="1" w:date="2015-08-18T13:53:06Z">
        <w:r>
          <w:rPr>
            <w:rFonts w:hint="eastAsia" w:ascii="Times New Roman" w:hAnsi="Times New Roman" w:eastAsia="宋体"/>
            <w:lang w:val="en-US" w:eastAsia="zh-CN"/>
          </w:rPr>
          <w:t xml:space="preserve">cal </w:t>
        </w:r>
      </w:ins>
      <w:ins w:id="1939" w:author="1" w:date="2015-08-18T13:53:07Z">
        <w:r>
          <w:rPr>
            <w:rFonts w:hint="eastAsia" w:ascii="Times New Roman" w:hAnsi="Times New Roman" w:eastAsia="宋体"/>
            <w:lang w:val="en-US" w:eastAsia="zh-CN"/>
          </w:rPr>
          <w:t>struc</w:t>
        </w:r>
      </w:ins>
      <w:ins w:id="1940" w:author="1" w:date="2015-08-18T13:53:08Z">
        <w:r>
          <w:rPr>
            <w:rFonts w:hint="eastAsia" w:ascii="Times New Roman" w:hAnsi="Times New Roman" w:eastAsia="宋体"/>
            <w:lang w:val="en-US" w:eastAsia="zh-CN"/>
          </w:rPr>
          <w:t>ture</w:t>
        </w:r>
      </w:ins>
      <w:ins w:id="1941" w:author="1" w:date="2015-08-18T13:53:09Z">
        <w:r>
          <w:rPr>
            <w:rFonts w:hint="eastAsia" w:ascii="Times New Roman" w:hAnsi="Times New Roman" w:eastAsia="宋体"/>
            <w:lang w:val="en-US" w:eastAsia="zh-CN"/>
          </w:rPr>
          <w:t xml:space="preserve">s </w:t>
        </w:r>
      </w:ins>
      <w:ins w:id="1942" w:author="1" w:date="2015-08-18T13:53:17Z">
        <w:r>
          <w:rPr>
            <w:rFonts w:hint="eastAsia" w:ascii="Times New Roman" w:hAnsi="Times New Roman" w:eastAsia="宋体"/>
            <w:lang w:val="en-US" w:eastAsia="zh-CN"/>
          </w:rPr>
          <w:t>o</w:t>
        </w:r>
      </w:ins>
      <w:ins w:id="1943" w:author="1" w:date="2015-08-18T13:53:18Z">
        <w:r>
          <w:rPr>
            <w:rFonts w:hint="eastAsia" w:ascii="Times New Roman" w:hAnsi="Times New Roman" w:eastAsia="宋体"/>
            <w:lang w:val="en-US" w:eastAsia="zh-CN"/>
          </w:rPr>
          <w:t>f drug</w:t>
        </w:r>
      </w:ins>
      <w:ins w:id="1944" w:author="1" w:date="2015-08-18T13:53:19Z">
        <w:r>
          <w:rPr>
            <w:rFonts w:hint="eastAsia" w:ascii="Times New Roman" w:hAnsi="Times New Roman" w:eastAsia="宋体"/>
            <w:lang w:val="en-US" w:eastAsia="zh-CN"/>
          </w:rPr>
          <w:t>s</w:t>
        </w:r>
      </w:ins>
      <w:ins w:id="1945" w:author="1" w:date="2015-08-18T13:50:01Z">
        <w:r>
          <w:rPr>
            <w:rFonts w:hint="eastAsia" w:ascii="Times New Roman" w:hAnsi="Times New Roman" w:eastAsia="宋体"/>
            <w:lang w:val="en-US" w:eastAsia="zh-CN"/>
          </w:rPr>
          <w:t>, k</w:t>
        </w:r>
      </w:ins>
      <w:ins w:id="1946" w:author="1" w:date="2015-08-18T13:50:02Z">
        <w:r>
          <w:rPr>
            <w:rFonts w:hint="eastAsia" w:ascii="Times New Roman" w:hAnsi="Times New Roman" w:eastAsia="宋体"/>
            <w:lang w:val="en-US" w:eastAsia="zh-CN"/>
          </w:rPr>
          <w:t>now</w:t>
        </w:r>
      </w:ins>
      <w:ins w:id="1947" w:author="1" w:date="2015-08-18T13:50:03Z">
        <w:r>
          <w:rPr>
            <w:rFonts w:hint="eastAsia" w:ascii="Times New Roman" w:hAnsi="Times New Roman" w:eastAsia="宋体"/>
            <w:lang w:val="en-US" w:eastAsia="zh-CN"/>
          </w:rPr>
          <w:t>n d</w:t>
        </w:r>
      </w:ins>
      <w:ins w:id="1948" w:author="1" w:date="2015-08-18T13:50:04Z">
        <w:r>
          <w:rPr>
            <w:rFonts w:hint="eastAsia" w:ascii="Times New Roman" w:hAnsi="Times New Roman" w:eastAsia="宋体"/>
            <w:lang w:val="en-US" w:eastAsia="zh-CN"/>
          </w:rPr>
          <w:t>rug-</w:t>
        </w:r>
      </w:ins>
      <w:ins w:id="1949" w:author="1" w:date="2015-08-18T13:50:05Z">
        <w:r>
          <w:rPr>
            <w:rFonts w:hint="eastAsia" w:ascii="Times New Roman" w:hAnsi="Times New Roman" w:eastAsia="宋体"/>
            <w:lang w:val="en-US" w:eastAsia="zh-CN"/>
          </w:rPr>
          <w:t>tar</w:t>
        </w:r>
      </w:ins>
      <w:ins w:id="1950" w:author="1" w:date="2015-08-18T13:50:06Z">
        <w:r>
          <w:rPr>
            <w:rFonts w:hint="eastAsia" w:ascii="Times New Roman" w:hAnsi="Times New Roman" w:eastAsia="宋体"/>
            <w:lang w:val="en-US" w:eastAsia="zh-CN"/>
          </w:rPr>
          <w:t>ge</w:t>
        </w:r>
      </w:ins>
      <w:ins w:id="1951" w:author="1" w:date="2015-08-18T13:50:07Z">
        <w:r>
          <w:rPr>
            <w:rFonts w:hint="eastAsia" w:ascii="Times New Roman" w:hAnsi="Times New Roman" w:eastAsia="宋体"/>
            <w:lang w:val="en-US" w:eastAsia="zh-CN"/>
          </w:rPr>
          <w:t>t</w:t>
        </w:r>
      </w:ins>
      <w:ins w:id="1952" w:author="1" w:date="2015-08-18T13:50:08Z">
        <w:r>
          <w:rPr>
            <w:rFonts w:hint="eastAsia" w:ascii="Times New Roman" w:hAnsi="Times New Roman" w:eastAsia="宋体"/>
            <w:lang w:val="en-US" w:eastAsia="zh-CN"/>
          </w:rPr>
          <w:t xml:space="preserve"> </w:t>
        </w:r>
      </w:ins>
      <w:ins w:id="1953" w:author="1" w:date="2015-08-18T13:50:09Z">
        <w:r>
          <w:rPr>
            <w:rFonts w:hint="eastAsia" w:ascii="Times New Roman" w:hAnsi="Times New Roman" w:eastAsia="宋体"/>
            <w:lang w:val="en-US" w:eastAsia="zh-CN"/>
          </w:rPr>
          <w:t>inter</w:t>
        </w:r>
      </w:ins>
      <w:ins w:id="1954" w:author="1" w:date="2015-08-18T13:50:10Z">
        <w:r>
          <w:rPr>
            <w:rFonts w:hint="eastAsia" w:ascii="Times New Roman" w:hAnsi="Times New Roman" w:eastAsia="宋体"/>
            <w:lang w:val="en-US" w:eastAsia="zh-CN"/>
          </w:rPr>
          <w:t>action</w:t>
        </w:r>
      </w:ins>
      <w:ins w:id="1955" w:author="1" w:date="2015-08-18T13:50:22Z">
        <w:r>
          <w:rPr>
            <w:rFonts w:hint="eastAsia" w:ascii="Times New Roman" w:hAnsi="Times New Roman" w:eastAsia="宋体"/>
            <w:lang w:val="en-US" w:eastAsia="zh-CN"/>
          </w:rPr>
          <w:t>s</w:t>
        </w:r>
      </w:ins>
      <w:ins w:id="1956" w:author="1" w:date="2015-08-18T13:50:11Z">
        <w:r>
          <w:rPr>
            <w:rFonts w:hint="eastAsia" w:ascii="Times New Roman" w:hAnsi="Times New Roman" w:eastAsia="宋体"/>
            <w:lang w:val="en-US" w:eastAsia="zh-CN"/>
          </w:rPr>
          <w:t xml:space="preserve"> a</w:t>
        </w:r>
      </w:ins>
      <w:ins w:id="1957" w:author="1" w:date="2015-08-18T13:50:12Z">
        <w:r>
          <w:rPr>
            <w:rFonts w:hint="eastAsia" w:ascii="Times New Roman" w:hAnsi="Times New Roman" w:eastAsia="宋体"/>
            <w:lang w:val="en-US" w:eastAsia="zh-CN"/>
          </w:rPr>
          <w:t>nd p</w:t>
        </w:r>
      </w:ins>
      <w:ins w:id="1958" w:author="1" w:date="2015-08-18T13:50:13Z">
        <w:r>
          <w:rPr>
            <w:rFonts w:hint="eastAsia" w:ascii="Times New Roman" w:hAnsi="Times New Roman" w:eastAsia="宋体"/>
            <w:lang w:val="en-US" w:eastAsia="zh-CN"/>
          </w:rPr>
          <w:t>rotein</w:t>
        </w:r>
      </w:ins>
      <w:ins w:id="1959" w:author="1" w:date="2015-08-18T13:50:15Z">
        <w:r>
          <w:rPr>
            <w:rFonts w:hint="eastAsia" w:ascii="Times New Roman" w:hAnsi="Times New Roman" w:eastAsia="宋体"/>
            <w:lang w:val="en-US" w:eastAsia="zh-CN"/>
          </w:rPr>
          <w:t>-prot</w:t>
        </w:r>
      </w:ins>
      <w:ins w:id="1960" w:author="1" w:date="2015-08-18T13:50:16Z">
        <w:r>
          <w:rPr>
            <w:rFonts w:hint="eastAsia" w:ascii="Times New Roman" w:hAnsi="Times New Roman" w:eastAsia="宋体"/>
            <w:lang w:val="en-US" w:eastAsia="zh-CN"/>
          </w:rPr>
          <w:t>ein i</w:t>
        </w:r>
      </w:ins>
      <w:ins w:id="1961" w:author="1" w:date="2015-08-18T13:50:17Z">
        <w:r>
          <w:rPr>
            <w:rFonts w:hint="eastAsia" w:ascii="Times New Roman" w:hAnsi="Times New Roman" w:eastAsia="宋体"/>
            <w:lang w:val="en-US" w:eastAsia="zh-CN"/>
          </w:rPr>
          <w:t>ntera</w:t>
        </w:r>
      </w:ins>
      <w:ins w:id="1962" w:author="1" w:date="2015-08-18T13:50:18Z">
        <w:r>
          <w:rPr>
            <w:rFonts w:hint="eastAsia" w:ascii="Times New Roman" w:hAnsi="Times New Roman" w:eastAsia="宋体"/>
            <w:lang w:val="en-US" w:eastAsia="zh-CN"/>
          </w:rPr>
          <w:t>ctio</w:t>
        </w:r>
      </w:ins>
      <w:ins w:id="1963" w:author="1" w:date="2015-08-18T13:50:19Z">
        <w:r>
          <w:rPr>
            <w:rFonts w:hint="eastAsia" w:ascii="Times New Roman" w:hAnsi="Times New Roman" w:eastAsia="宋体"/>
            <w:lang w:val="en-US" w:eastAsia="zh-CN"/>
          </w:rPr>
          <w:t>n</w:t>
        </w:r>
      </w:ins>
      <w:ins w:id="1964" w:author="1" w:date="2015-08-18T13:50:20Z">
        <w:r>
          <w:rPr>
            <w:rFonts w:hint="eastAsia" w:ascii="Times New Roman" w:hAnsi="Times New Roman" w:eastAsia="宋体"/>
            <w:lang w:val="en-US" w:eastAsia="zh-CN"/>
          </w:rPr>
          <w:t xml:space="preserve">s </w:t>
        </w:r>
      </w:ins>
      <w:ins w:id="1965" w:author="1" w:date="2015-08-18T13:41:22Z">
        <w:r>
          <w:rPr>
            <w:rFonts w:hint="eastAsia" w:ascii="Times New Roman" w:hAnsi="Times New Roman" w:eastAsia="宋体"/>
            <w:lang w:val="en-US" w:eastAsia="zh-CN"/>
          </w:rPr>
          <w:t>derived from DrugBank and String website</w:t>
        </w:r>
      </w:ins>
      <w:ins w:id="1966" w:author="1" w:date="2015-08-18T13:41:34Z">
        <w:r>
          <w:rPr>
            <w:rFonts w:hint="eastAsia" w:ascii="Times New Roman" w:hAnsi="Times New Roman" w:eastAsia="宋体"/>
            <w:lang w:val="en-US" w:eastAsia="zh-CN"/>
          </w:rPr>
          <w:t>.</w:t>
        </w:r>
      </w:ins>
      <w:ins w:id="1967" w:author="1" w:date="2015-08-18T13:54:07Z">
        <w:r>
          <w:rPr>
            <w:rFonts w:hint="eastAsia" w:ascii="Times New Roman" w:hAnsi="Times New Roman" w:eastAsia="宋体"/>
            <w:lang w:val="en-US" w:eastAsia="zh-CN"/>
          </w:rPr>
          <w:t xml:space="preserve"> </w:t>
        </w:r>
      </w:ins>
      <w:ins w:id="1968" w:author="1" w:date="2015-08-18T13:54:08Z">
        <w:r>
          <w:rPr>
            <w:rFonts w:hint="eastAsia" w:ascii="Times New Roman" w:hAnsi="Times New Roman" w:eastAsia="宋体"/>
            <w:lang w:val="en-US" w:eastAsia="zh-CN"/>
          </w:rPr>
          <w:t>A</w:t>
        </w:r>
      </w:ins>
      <w:ins w:id="1969" w:author="1" w:date="2015-08-18T13:54:09Z">
        <w:r>
          <w:rPr>
            <w:rFonts w:hint="eastAsia" w:ascii="Times New Roman" w:hAnsi="Times New Roman" w:eastAsia="宋体"/>
            <w:lang w:val="en-US" w:eastAsia="zh-CN"/>
          </w:rPr>
          <w:t>f</w:t>
        </w:r>
      </w:ins>
      <w:ins w:id="1970" w:author="1" w:date="2015-08-18T13:54:10Z">
        <w:r>
          <w:rPr>
            <w:rFonts w:hint="eastAsia" w:ascii="Times New Roman" w:hAnsi="Times New Roman" w:eastAsia="宋体"/>
            <w:lang w:val="en-US" w:eastAsia="zh-CN"/>
          </w:rPr>
          <w:t>ter</w:t>
        </w:r>
      </w:ins>
      <w:ins w:id="1971" w:author="1" w:date="2015-08-18T13:54:11Z">
        <w:r>
          <w:rPr>
            <w:rFonts w:hint="eastAsia" w:ascii="Times New Roman" w:hAnsi="Times New Roman" w:eastAsia="宋体"/>
            <w:lang w:val="en-US" w:eastAsia="zh-CN"/>
          </w:rPr>
          <w:t xml:space="preserve"> t</w:t>
        </w:r>
      </w:ins>
      <w:ins w:id="1972" w:author="1" w:date="2015-08-18T13:54:13Z">
        <w:r>
          <w:rPr>
            <w:rFonts w:hint="eastAsia" w:ascii="Times New Roman" w:hAnsi="Times New Roman" w:eastAsia="宋体"/>
            <w:lang w:val="en-US" w:eastAsia="zh-CN"/>
          </w:rPr>
          <w:t>he</w:t>
        </w:r>
      </w:ins>
      <w:ins w:id="1973" w:author="1" w:date="2015-08-18T13:54:14Z">
        <w:r>
          <w:rPr>
            <w:rFonts w:hint="eastAsia" w:ascii="Times New Roman" w:hAnsi="Times New Roman" w:eastAsia="宋体"/>
            <w:lang w:val="en-US" w:eastAsia="zh-CN"/>
          </w:rPr>
          <w:t>re a</w:t>
        </w:r>
      </w:ins>
      <w:ins w:id="1974" w:author="1" w:date="2015-08-18T13:54:15Z">
        <w:r>
          <w:rPr>
            <w:rFonts w:hint="eastAsia" w:ascii="Times New Roman" w:hAnsi="Times New Roman" w:eastAsia="宋体"/>
            <w:lang w:val="en-US" w:eastAsia="zh-CN"/>
          </w:rPr>
          <w:t>r</w:t>
        </w:r>
      </w:ins>
      <w:ins w:id="1975" w:author="1" w:date="2015-08-18T13:54:20Z">
        <w:r>
          <w:rPr>
            <w:rFonts w:hint="eastAsia" w:ascii="Times New Roman" w:hAnsi="Times New Roman" w:eastAsia="宋体"/>
            <w:lang w:val="en-US" w:eastAsia="zh-CN"/>
          </w:rPr>
          <w:t>e con</w:t>
        </w:r>
      </w:ins>
      <w:ins w:id="1976" w:author="1" w:date="2015-08-18T13:54:21Z">
        <w:r>
          <w:rPr>
            <w:rFonts w:hint="eastAsia" w:ascii="Times New Roman" w:hAnsi="Times New Roman" w:eastAsia="宋体"/>
            <w:lang w:val="en-US" w:eastAsia="zh-CN"/>
          </w:rPr>
          <w:t>necti</w:t>
        </w:r>
      </w:ins>
      <w:ins w:id="1977" w:author="1" w:date="2015-08-18T13:54:22Z">
        <w:r>
          <w:rPr>
            <w:rFonts w:hint="eastAsia" w:ascii="Times New Roman" w:hAnsi="Times New Roman" w:eastAsia="宋体"/>
            <w:lang w:val="en-US" w:eastAsia="zh-CN"/>
          </w:rPr>
          <w:t xml:space="preserve">ons </w:t>
        </w:r>
      </w:ins>
      <w:ins w:id="1978" w:author="1" w:date="2015-08-18T13:54:29Z">
        <w:r>
          <w:rPr>
            <w:rFonts w:hint="eastAsia" w:ascii="Times New Roman" w:hAnsi="Times New Roman" w:eastAsia="宋体"/>
            <w:lang w:val="en-US" w:eastAsia="zh-CN"/>
          </w:rPr>
          <w:t>am</w:t>
        </w:r>
      </w:ins>
      <w:ins w:id="1979" w:author="1" w:date="2015-08-18T13:54:30Z">
        <w:r>
          <w:rPr>
            <w:rFonts w:hint="eastAsia" w:ascii="Times New Roman" w:hAnsi="Times New Roman" w:eastAsia="宋体"/>
            <w:lang w:val="en-US" w:eastAsia="zh-CN"/>
          </w:rPr>
          <w:t>ong</w:t>
        </w:r>
      </w:ins>
      <w:ins w:id="1980" w:author="1" w:date="2015-08-18T13:54:31Z">
        <w:r>
          <w:rPr>
            <w:rFonts w:hint="eastAsia" w:ascii="Times New Roman" w:hAnsi="Times New Roman" w:eastAsia="宋体"/>
            <w:lang w:val="en-US" w:eastAsia="zh-CN"/>
          </w:rPr>
          <w:t xml:space="preserve"> all </w:t>
        </w:r>
      </w:ins>
      <w:ins w:id="1981" w:author="1" w:date="2015-08-18T13:54:32Z">
        <w:r>
          <w:rPr>
            <w:rFonts w:hint="eastAsia" w:ascii="Times New Roman" w:hAnsi="Times New Roman" w:eastAsia="宋体"/>
            <w:lang w:val="en-US" w:eastAsia="zh-CN"/>
          </w:rPr>
          <w:t>drugs</w:t>
        </w:r>
      </w:ins>
      <w:ins w:id="1982" w:author="1" w:date="2015-08-18T13:54:33Z">
        <w:r>
          <w:rPr>
            <w:rFonts w:hint="eastAsia" w:ascii="Times New Roman" w:hAnsi="Times New Roman" w:eastAsia="宋体"/>
            <w:lang w:val="en-US" w:eastAsia="zh-CN"/>
          </w:rPr>
          <w:t xml:space="preserve"> and </w:t>
        </w:r>
      </w:ins>
      <w:ins w:id="1983" w:author="1" w:date="2015-08-18T13:54:34Z">
        <w:r>
          <w:rPr>
            <w:rFonts w:hint="eastAsia" w:ascii="Times New Roman" w:hAnsi="Times New Roman" w:eastAsia="宋体"/>
            <w:lang w:val="en-US" w:eastAsia="zh-CN"/>
          </w:rPr>
          <w:t>prot</w:t>
        </w:r>
      </w:ins>
      <w:ins w:id="1984" w:author="1" w:date="2015-08-18T13:54:35Z">
        <w:r>
          <w:rPr>
            <w:rFonts w:hint="eastAsia" w:ascii="Times New Roman" w:hAnsi="Times New Roman" w:eastAsia="宋体"/>
            <w:lang w:val="en-US" w:eastAsia="zh-CN"/>
          </w:rPr>
          <w:t>eins</w:t>
        </w:r>
      </w:ins>
      <w:ins w:id="1985" w:author="1" w:date="2015-08-18T13:54:36Z">
        <w:r>
          <w:rPr>
            <w:rFonts w:hint="eastAsia" w:ascii="Times New Roman" w:hAnsi="Times New Roman" w:eastAsia="宋体"/>
            <w:lang w:val="en-US" w:eastAsia="zh-CN"/>
          </w:rPr>
          <w:t>,</w:t>
        </w:r>
      </w:ins>
      <w:ins w:id="1986" w:author="1" w:date="2015-08-18T13:54:37Z">
        <w:r>
          <w:rPr>
            <w:rFonts w:hint="eastAsia" w:ascii="Times New Roman" w:hAnsi="Times New Roman" w:eastAsia="宋体"/>
            <w:lang w:val="en-US" w:eastAsia="zh-CN"/>
          </w:rPr>
          <w:t xml:space="preserve"> we </w:t>
        </w:r>
      </w:ins>
      <w:ins w:id="1987" w:author="1" w:date="2015-08-18T13:54:38Z">
        <w:r>
          <w:rPr>
            <w:rFonts w:hint="eastAsia" w:ascii="Times New Roman" w:hAnsi="Times New Roman" w:eastAsia="宋体"/>
            <w:lang w:val="en-US" w:eastAsia="zh-CN"/>
          </w:rPr>
          <w:t>could</w:t>
        </w:r>
      </w:ins>
      <w:ins w:id="1988" w:author="1" w:date="2015-08-18T13:54:39Z">
        <w:r>
          <w:rPr>
            <w:rFonts w:hint="eastAsia" w:ascii="Times New Roman" w:hAnsi="Times New Roman" w:eastAsia="宋体"/>
            <w:lang w:val="en-US" w:eastAsia="zh-CN"/>
          </w:rPr>
          <w:t xml:space="preserve"> </w:t>
        </w:r>
      </w:ins>
      <w:ins w:id="1989" w:author="1" w:date="2015-08-18T13:54:41Z">
        <w:r>
          <w:rPr>
            <w:rFonts w:hint="eastAsia" w:ascii="Times New Roman" w:hAnsi="Times New Roman" w:eastAsia="宋体"/>
            <w:lang w:val="en-US" w:eastAsia="zh-CN"/>
          </w:rPr>
          <w:t xml:space="preserve">find </w:t>
        </w:r>
      </w:ins>
      <w:ins w:id="1990" w:author="1" w:date="2015-08-18T13:54:44Z">
        <w:r>
          <w:rPr>
            <w:rFonts w:hint="eastAsia" w:ascii="Times New Roman" w:hAnsi="Times New Roman" w:eastAsia="宋体"/>
            <w:lang w:val="en-US" w:eastAsia="zh-CN"/>
          </w:rPr>
          <w:t>inter</w:t>
        </w:r>
      </w:ins>
      <w:ins w:id="1991" w:author="1" w:date="2015-08-18T13:54:45Z">
        <w:r>
          <w:rPr>
            <w:rFonts w:hint="eastAsia" w:ascii="Times New Roman" w:hAnsi="Times New Roman" w:eastAsia="宋体"/>
            <w:lang w:val="en-US" w:eastAsia="zh-CN"/>
          </w:rPr>
          <w:t>actio</w:t>
        </w:r>
      </w:ins>
      <w:ins w:id="1992" w:author="1" w:date="2015-08-18T13:54:46Z">
        <w:r>
          <w:rPr>
            <w:rFonts w:hint="eastAsia" w:ascii="Times New Roman" w:hAnsi="Times New Roman" w:eastAsia="宋体"/>
            <w:lang w:val="en-US" w:eastAsia="zh-CN"/>
          </w:rPr>
          <w:t>n s</w:t>
        </w:r>
      </w:ins>
      <w:ins w:id="1993" w:author="1" w:date="2015-08-18T13:54:47Z">
        <w:r>
          <w:rPr>
            <w:rFonts w:hint="eastAsia" w:ascii="Times New Roman" w:hAnsi="Times New Roman" w:eastAsia="宋体"/>
            <w:lang w:val="en-US" w:eastAsia="zh-CN"/>
          </w:rPr>
          <w:t xml:space="preserve">core </w:t>
        </w:r>
      </w:ins>
      <w:ins w:id="1994" w:author="1" w:date="2015-08-18T13:55:02Z">
        <w:r>
          <w:rPr>
            <w:rFonts w:hint="eastAsia" w:ascii="Times New Roman" w:hAnsi="Times New Roman" w:eastAsia="宋体"/>
            <w:lang w:val="en-US" w:eastAsia="zh-CN"/>
          </w:rPr>
          <w:t xml:space="preserve">of </w:t>
        </w:r>
      </w:ins>
      <w:ins w:id="1995" w:author="1" w:date="2015-08-18T13:55:04Z">
        <w:r>
          <w:rPr>
            <w:rFonts w:hint="eastAsia" w:ascii="Times New Roman" w:hAnsi="Times New Roman" w:eastAsia="宋体"/>
            <w:lang w:val="en-US" w:eastAsia="zh-CN"/>
          </w:rPr>
          <w:t>an</w:t>
        </w:r>
      </w:ins>
      <w:ins w:id="1996" w:author="1" w:date="2015-08-18T13:55:05Z">
        <w:r>
          <w:rPr>
            <w:rFonts w:hint="eastAsia" w:ascii="Times New Roman" w:hAnsi="Times New Roman" w:eastAsia="宋体"/>
            <w:lang w:val="en-US" w:eastAsia="zh-CN"/>
          </w:rPr>
          <w:t>y p</w:t>
        </w:r>
      </w:ins>
      <w:ins w:id="1997" w:author="1" w:date="2015-08-18T13:55:06Z">
        <w:r>
          <w:rPr>
            <w:rFonts w:hint="eastAsia" w:ascii="Times New Roman" w:hAnsi="Times New Roman" w:eastAsia="宋体"/>
            <w:lang w:val="en-US" w:eastAsia="zh-CN"/>
          </w:rPr>
          <w:t>air o</w:t>
        </w:r>
      </w:ins>
      <w:ins w:id="1998" w:author="1" w:date="2015-08-18T13:55:07Z">
        <w:r>
          <w:rPr>
            <w:rFonts w:hint="eastAsia" w:ascii="Times New Roman" w:hAnsi="Times New Roman" w:eastAsia="宋体"/>
            <w:lang w:val="en-US" w:eastAsia="zh-CN"/>
          </w:rPr>
          <w:t xml:space="preserve">f </w:t>
        </w:r>
      </w:ins>
      <w:ins w:id="1999" w:author="1" w:date="2015-08-18T13:55:15Z">
        <w:r>
          <w:rPr>
            <w:rFonts w:hint="eastAsia" w:ascii="Times New Roman" w:hAnsi="Times New Roman" w:eastAsia="宋体"/>
            <w:lang w:val="en-US" w:eastAsia="zh-CN"/>
          </w:rPr>
          <w:t>dr</w:t>
        </w:r>
      </w:ins>
      <w:ins w:id="2000" w:author="1" w:date="2015-08-18T13:55:16Z">
        <w:r>
          <w:rPr>
            <w:rFonts w:hint="eastAsia" w:ascii="Times New Roman" w:hAnsi="Times New Roman" w:eastAsia="宋体"/>
            <w:lang w:val="en-US" w:eastAsia="zh-CN"/>
          </w:rPr>
          <w:t>ugs</w:t>
        </w:r>
      </w:ins>
      <w:ins w:id="2001" w:author="1" w:date="2015-08-18T13:55:17Z">
        <w:r>
          <w:rPr>
            <w:rFonts w:hint="eastAsia" w:ascii="Times New Roman" w:hAnsi="Times New Roman" w:eastAsia="宋体"/>
            <w:lang w:val="en-US" w:eastAsia="zh-CN"/>
          </w:rPr>
          <w:t xml:space="preserve"> </w:t>
        </w:r>
      </w:ins>
      <w:ins w:id="2002" w:author="1" w:date="2015-08-18T13:55:18Z">
        <w:r>
          <w:rPr>
            <w:rFonts w:hint="eastAsia" w:ascii="Times New Roman" w:hAnsi="Times New Roman" w:eastAsia="宋体"/>
            <w:lang w:val="en-US" w:eastAsia="zh-CN"/>
          </w:rPr>
          <w:t>and pr</w:t>
        </w:r>
      </w:ins>
      <w:ins w:id="2003" w:author="1" w:date="2015-08-18T13:55:19Z">
        <w:r>
          <w:rPr>
            <w:rFonts w:hint="eastAsia" w:ascii="Times New Roman" w:hAnsi="Times New Roman" w:eastAsia="宋体"/>
            <w:lang w:val="en-US" w:eastAsia="zh-CN"/>
          </w:rPr>
          <w:t>otein</w:t>
        </w:r>
      </w:ins>
      <w:ins w:id="2004" w:author="1" w:date="2015-08-18T13:55:20Z">
        <w:r>
          <w:rPr>
            <w:rFonts w:hint="eastAsia" w:ascii="Times New Roman" w:hAnsi="Times New Roman" w:eastAsia="宋体"/>
            <w:lang w:val="en-US" w:eastAsia="zh-CN"/>
          </w:rPr>
          <w:t xml:space="preserve">s </w:t>
        </w:r>
      </w:ins>
      <w:ins w:id="2005" w:author="1" w:date="2015-08-18T13:55:29Z">
        <w:r>
          <w:rPr>
            <w:rFonts w:hint="eastAsia" w:ascii="Times New Roman" w:hAnsi="Times New Roman" w:eastAsia="宋体"/>
            <w:lang w:val="en-US" w:eastAsia="zh-CN"/>
          </w:rPr>
          <w:t>t</w:t>
        </w:r>
      </w:ins>
      <w:ins w:id="2006" w:author="1" w:date="2015-08-18T13:55:30Z">
        <w:r>
          <w:rPr>
            <w:rFonts w:hint="eastAsia" w:ascii="Times New Roman" w:hAnsi="Times New Roman" w:eastAsia="宋体"/>
            <w:lang w:val="en-US" w:eastAsia="zh-CN"/>
          </w:rPr>
          <w:t>h</w:t>
        </w:r>
      </w:ins>
      <w:ins w:id="2007" w:author="1" w:date="2015-08-18T13:55:31Z">
        <w:r>
          <w:rPr>
            <w:rFonts w:hint="eastAsia" w:ascii="Times New Roman" w:hAnsi="Times New Roman" w:eastAsia="宋体"/>
            <w:lang w:val="en-US" w:eastAsia="zh-CN"/>
          </w:rPr>
          <w:t xml:space="preserve">rough </w:t>
        </w:r>
      </w:ins>
      <w:ins w:id="2008" w:author="1" w:date="2015-08-18T13:55:32Z">
        <w:r>
          <w:rPr>
            <w:rFonts w:hint="eastAsia" w:ascii="Times New Roman" w:hAnsi="Times New Roman" w:eastAsia="宋体"/>
            <w:lang w:val="en-US" w:eastAsia="zh-CN"/>
          </w:rPr>
          <w:t>other</w:t>
        </w:r>
      </w:ins>
      <w:ins w:id="2009" w:author="1" w:date="2015-08-18T13:55:34Z">
        <w:r>
          <w:rPr>
            <w:rFonts w:hint="eastAsia" w:ascii="Times New Roman" w:hAnsi="Times New Roman" w:eastAsia="宋体"/>
            <w:lang w:val="en-US" w:eastAsia="zh-CN"/>
          </w:rPr>
          <w:t xml:space="preserve"> </w:t>
        </w:r>
      </w:ins>
      <w:ins w:id="2010" w:author="1" w:date="2015-08-18T13:55:36Z">
        <w:r>
          <w:rPr>
            <w:rFonts w:hint="eastAsia" w:ascii="Times New Roman" w:hAnsi="Times New Roman" w:eastAsia="宋体"/>
            <w:lang w:val="en-US" w:eastAsia="zh-CN"/>
          </w:rPr>
          <w:t>drugs</w:t>
        </w:r>
      </w:ins>
      <w:ins w:id="2011" w:author="1" w:date="2015-08-18T13:55:38Z">
        <w:r>
          <w:rPr>
            <w:rFonts w:hint="eastAsia" w:ascii="Times New Roman" w:hAnsi="Times New Roman" w:eastAsia="宋体"/>
            <w:lang w:val="en-US" w:eastAsia="zh-CN"/>
          </w:rPr>
          <w:t xml:space="preserve"> an</w:t>
        </w:r>
      </w:ins>
      <w:ins w:id="2012" w:author="1" w:date="2015-08-18T13:55:39Z">
        <w:r>
          <w:rPr>
            <w:rFonts w:hint="eastAsia" w:ascii="Times New Roman" w:hAnsi="Times New Roman" w:eastAsia="宋体"/>
            <w:lang w:val="en-US" w:eastAsia="zh-CN"/>
          </w:rPr>
          <w:t xml:space="preserve">d </w:t>
        </w:r>
      </w:ins>
      <w:ins w:id="2013" w:author="1" w:date="2015-08-18T13:55:40Z">
        <w:r>
          <w:rPr>
            <w:rFonts w:hint="eastAsia" w:ascii="Times New Roman" w:hAnsi="Times New Roman" w:eastAsia="宋体"/>
            <w:lang w:val="en-US" w:eastAsia="zh-CN"/>
          </w:rPr>
          <w:t>p</w:t>
        </w:r>
      </w:ins>
      <w:ins w:id="2014" w:author="1" w:date="2015-08-18T13:55:41Z">
        <w:r>
          <w:rPr>
            <w:rFonts w:hint="eastAsia" w:ascii="Times New Roman" w:hAnsi="Times New Roman" w:eastAsia="宋体"/>
            <w:lang w:val="en-US" w:eastAsia="zh-CN"/>
          </w:rPr>
          <w:t>rotei</w:t>
        </w:r>
      </w:ins>
      <w:ins w:id="2015" w:author="1" w:date="2015-08-18T13:55:42Z">
        <w:r>
          <w:rPr>
            <w:rFonts w:hint="eastAsia" w:ascii="Times New Roman" w:hAnsi="Times New Roman" w:eastAsia="宋体"/>
            <w:lang w:val="en-US" w:eastAsia="zh-CN"/>
          </w:rPr>
          <w:t>ns</w:t>
        </w:r>
      </w:ins>
      <w:ins w:id="2016" w:author="1" w:date="2015-08-18T13:55:43Z">
        <w:r>
          <w:rPr>
            <w:rFonts w:hint="eastAsia" w:ascii="Times New Roman" w:hAnsi="Times New Roman" w:eastAsia="宋体"/>
            <w:lang w:val="en-US" w:eastAsia="zh-CN"/>
          </w:rPr>
          <w:t xml:space="preserve">. </w:t>
        </w:r>
      </w:ins>
      <w:ins w:id="2017" w:author="Ana Lyons" w:date="2015-08-17T16:39:00Z">
        <w:r>
          <w:rPr>
            <w:rFonts w:ascii="Times New Roman" w:hAnsi="Times New Roman" w:eastAsia="宋体"/>
            <w:lang w:eastAsia="zh-CN"/>
          </w:rPr>
          <w:t xml:space="preserve">We </w:t>
        </w:r>
      </w:ins>
      <w:r>
        <w:rPr>
          <w:rFonts w:ascii="Times New Roman" w:hAnsi="Times New Roman" w:eastAsia="宋体"/>
          <w:lang w:eastAsia="zh-CN"/>
        </w:rPr>
        <w:t>use</w:t>
      </w:r>
      <w:ins w:id="2018" w:author="Ana Lyons" w:date="2015-08-17T16:39:00Z">
        <w:r>
          <w:rPr>
            <w:rFonts w:ascii="Times New Roman" w:hAnsi="Times New Roman" w:eastAsia="宋体"/>
            <w:lang w:eastAsia="zh-CN"/>
          </w:rPr>
          <w:t xml:space="preserve"> the</w:t>
        </w:r>
      </w:ins>
      <w:r>
        <w:rPr>
          <w:rFonts w:ascii="Times New Roman" w:hAnsi="Times New Roman" w:eastAsia="宋体"/>
          <w:lang w:eastAsia="zh-CN"/>
        </w:rPr>
        <w:t xml:space="preserve"> Maximizing information flow method</w:t>
      </w:r>
      <w:ins w:id="2019" w:author="1" w:date="2015-08-18T13:55:50Z">
        <w:r>
          <w:rPr>
            <w:rFonts w:hint="eastAsia" w:ascii="Times New Roman" w:hAnsi="Times New Roman" w:eastAsia="宋体"/>
            <w:lang w:val="en-US" w:eastAsia="zh-CN"/>
          </w:rPr>
          <w:t xml:space="preserve"> whic</w:t>
        </w:r>
      </w:ins>
      <w:ins w:id="2020" w:author="1" w:date="2015-08-18T13:55:51Z">
        <w:r>
          <w:rPr>
            <w:rFonts w:hint="eastAsia" w:ascii="Times New Roman" w:hAnsi="Times New Roman" w:eastAsia="宋体"/>
            <w:lang w:val="en-US" w:eastAsia="zh-CN"/>
          </w:rPr>
          <w:t xml:space="preserve">h is </w:t>
        </w:r>
      </w:ins>
      <w:ins w:id="2021" w:author="1" w:date="2015-08-18T13:55:52Z">
        <w:r>
          <w:rPr>
            <w:rFonts w:hint="eastAsia" w:ascii="Times New Roman" w:hAnsi="Times New Roman" w:eastAsia="宋体"/>
            <w:lang w:val="en-US" w:eastAsia="zh-CN"/>
          </w:rPr>
          <w:t xml:space="preserve">a </w:t>
        </w:r>
      </w:ins>
      <w:ins w:id="2022" w:author="1" w:date="2015-08-18T13:55:57Z">
        <w:r>
          <w:rPr>
            <w:rFonts w:hint="eastAsia" w:ascii="Times New Roman" w:hAnsi="Times New Roman" w:eastAsia="宋体"/>
            <w:lang w:val="en-US" w:eastAsia="zh-CN"/>
          </w:rPr>
          <w:t>com</w:t>
        </w:r>
      </w:ins>
      <w:ins w:id="2023" w:author="1" w:date="2015-08-18T13:55:58Z">
        <w:r>
          <w:rPr>
            <w:rFonts w:hint="eastAsia" w:ascii="Times New Roman" w:hAnsi="Times New Roman" w:eastAsia="宋体"/>
            <w:lang w:val="en-US" w:eastAsia="zh-CN"/>
          </w:rPr>
          <w:t>put</w:t>
        </w:r>
      </w:ins>
      <w:ins w:id="2024" w:author="1" w:date="2015-08-18T13:55:59Z">
        <w:r>
          <w:rPr>
            <w:rFonts w:hint="eastAsia" w:ascii="Times New Roman" w:hAnsi="Times New Roman" w:eastAsia="宋体"/>
            <w:lang w:val="en-US" w:eastAsia="zh-CN"/>
          </w:rPr>
          <w:t>er a</w:t>
        </w:r>
      </w:ins>
      <w:ins w:id="2025" w:author="1" w:date="2015-08-18T13:56:00Z">
        <w:r>
          <w:rPr>
            <w:rFonts w:hint="eastAsia" w:ascii="Times New Roman" w:hAnsi="Times New Roman" w:eastAsia="宋体"/>
            <w:lang w:val="en-US" w:eastAsia="zh-CN"/>
          </w:rPr>
          <w:t>lgo</w:t>
        </w:r>
      </w:ins>
      <w:ins w:id="2026" w:author="1" w:date="2015-08-18T13:56:01Z">
        <w:r>
          <w:rPr>
            <w:rFonts w:hint="eastAsia" w:ascii="Times New Roman" w:hAnsi="Times New Roman" w:eastAsia="宋体"/>
            <w:lang w:val="en-US" w:eastAsia="zh-CN"/>
          </w:rPr>
          <w:t>ri</w:t>
        </w:r>
      </w:ins>
      <w:ins w:id="2027" w:author="1" w:date="2015-08-18T13:56:02Z">
        <w:r>
          <w:rPr>
            <w:rFonts w:hint="eastAsia" w:ascii="Times New Roman" w:hAnsi="Times New Roman" w:eastAsia="宋体"/>
            <w:lang w:val="en-US" w:eastAsia="zh-CN"/>
          </w:rPr>
          <w:t>t</w:t>
        </w:r>
      </w:ins>
      <w:ins w:id="2028" w:author="1" w:date="2015-08-18T13:56:03Z">
        <w:r>
          <w:rPr>
            <w:rFonts w:hint="eastAsia" w:ascii="Times New Roman" w:hAnsi="Times New Roman" w:eastAsia="宋体"/>
            <w:lang w:val="en-US" w:eastAsia="zh-CN"/>
          </w:rPr>
          <w:t>hm to</w:t>
        </w:r>
      </w:ins>
      <w:ins w:id="2029" w:author="1" w:date="2015-08-18T13:56:04Z">
        <w:r>
          <w:rPr>
            <w:rFonts w:hint="eastAsia" w:ascii="Times New Roman" w:hAnsi="Times New Roman" w:eastAsia="宋体"/>
            <w:lang w:val="en-US" w:eastAsia="zh-CN"/>
          </w:rPr>
          <w:t xml:space="preserve"> </w:t>
        </w:r>
      </w:ins>
      <w:ins w:id="2030" w:author="1" w:date="2015-08-18T13:56:06Z">
        <w:r>
          <w:rPr>
            <w:rFonts w:hint="eastAsia" w:ascii="Times New Roman" w:hAnsi="Times New Roman" w:eastAsia="宋体"/>
            <w:lang w:val="en-US" w:eastAsia="zh-CN"/>
          </w:rPr>
          <w:t>co</w:t>
        </w:r>
      </w:ins>
      <w:ins w:id="2031" w:author="1" w:date="2015-08-18T13:56:07Z">
        <w:r>
          <w:rPr>
            <w:rFonts w:hint="eastAsia" w:ascii="Times New Roman" w:hAnsi="Times New Roman" w:eastAsia="宋体"/>
            <w:lang w:val="en-US" w:eastAsia="zh-CN"/>
          </w:rPr>
          <w:t>mpute</w:t>
        </w:r>
      </w:ins>
      <w:ins w:id="2032" w:author="1" w:date="2015-08-18T13:56:08Z">
        <w:r>
          <w:rPr>
            <w:rFonts w:hint="eastAsia" w:ascii="Times New Roman" w:hAnsi="Times New Roman" w:eastAsia="宋体"/>
            <w:lang w:val="en-US" w:eastAsia="zh-CN"/>
          </w:rPr>
          <w:t xml:space="preserve"> </w:t>
        </w:r>
      </w:ins>
      <w:ins w:id="2033" w:author="1" w:date="2015-08-18T13:56:14Z">
        <w:r>
          <w:rPr>
            <w:rFonts w:hint="eastAsia" w:ascii="Times New Roman" w:hAnsi="Times New Roman" w:eastAsia="宋体"/>
            <w:lang w:val="en-US" w:eastAsia="zh-CN"/>
          </w:rPr>
          <w:t>conne</w:t>
        </w:r>
      </w:ins>
      <w:ins w:id="2034" w:author="1" w:date="2015-08-18T13:56:15Z">
        <w:r>
          <w:rPr>
            <w:rFonts w:hint="eastAsia" w:ascii="Times New Roman" w:hAnsi="Times New Roman" w:eastAsia="宋体"/>
            <w:lang w:val="en-US" w:eastAsia="zh-CN"/>
          </w:rPr>
          <w:t xml:space="preserve">ction </w:t>
        </w:r>
      </w:ins>
      <w:ins w:id="2035" w:author="1" w:date="2015-08-18T13:56:16Z">
        <w:r>
          <w:rPr>
            <w:rFonts w:hint="eastAsia" w:ascii="Times New Roman" w:hAnsi="Times New Roman" w:eastAsia="宋体"/>
            <w:lang w:val="en-US" w:eastAsia="zh-CN"/>
          </w:rPr>
          <w:t>s</w:t>
        </w:r>
      </w:ins>
      <w:ins w:id="2036" w:author="1" w:date="2015-08-18T13:56:17Z">
        <w:r>
          <w:rPr>
            <w:rFonts w:hint="eastAsia" w:ascii="Times New Roman" w:hAnsi="Times New Roman" w:eastAsia="宋体"/>
            <w:lang w:val="en-US" w:eastAsia="zh-CN"/>
          </w:rPr>
          <w:t xml:space="preserve">core </w:t>
        </w:r>
      </w:ins>
      <w:ins w:id="2037" w:author="1" w:date="2015-08-18T13:56:18Z">
        <w:r>
          <w:rPr>
            <w:rFonts w:hint="eastAsia" w:ascii="Times New Roman" w:hAnsi="Times New Roman" w:eastAsia="宋体"/>
            <w:lang w:val="en-US" w:eastAsia="zh-CN"/>
          </w:rPr>
          <w:t xml:space="preserve">of </w:t>
        </w:r>
      </w:ins>
      <w:ins w:id="2038" w:author="1" w:date="2015-08-18T13:56:24Z">
        <w:r>
          <w:rPr>
            <w:rFonts w:hint="eastAsia" w:ascii="Times New Roman" w:hAnsi="Times New Roman" w:eastAsia="宋体"/>
            <w:lang w:val="en-US" w:eastAsia="zh-CN"/>
          </w:rPr>
          <w:t>t</w:t>
        </w:r>
      </w:ins>
      <w:ins w:id="2039" w:author="1" w:date="2015-08-18T13:56:26Z">
        <w:r>
          <w:rPr>
            <w:rFonts w:hint="eastAsia" w:ascii="Times New Roman" w:hAnsi="Times New Roman" w:eastAsia="宋体"/>
            <w:lang w:val="en-US" w:eastAsia="zh-CN"/>
          </w:rPr>
          <w:t xml:space="preserve">wo </w:t>
        </w:r>
      </w:ins>
      <w:ins w:id="2040" w:author="1" w:date="2015-08-18T13:56:27Z">
        <w:r>
          <w:rPr>
            <w:rFonts w:hint="eastAsia" w:ascii="Times New Roman" w:hAnsi="Times New Roman" w:eastAsia="宋体"/>
            <w:lang w:val="en-US" w:eastAsia="zh-CN"/>
          </w:rPr>
          <w:t>no</w:t>
        </w:r>
      </w:ins>
      <w:ins w:id="2041" w:author="1" w:date="2015-08-18T13:56:28Z">
        <w:r>
          <w:rPr>
            <w:rFonts w:hint="eastAsia" w:ascii="Times New Roman" w:hAnsi="Times New Roman" w:eastAsia="宋体"/>
            <w:lang w:val="en-US" w:eastAsia="zh-CN"/>
          </w:rPr>
          <w:t xml:space="preserve">des </w:t>
        </w:r>
      </w:ins>
      <w:ins w:id="2042" w:author="1" w:date="2015-08-18T13:56:29Z">
        <w:r>
          <w:rPr>
            <w:rFonts w:hint="eastAsia" w:ascii="Times New Roman" w:hAnsi="Times New Roman" w:eastAsia="宋体"/>
            <w:lang w:val="en-US" w:eastAsia="zh-CN"/>
          </w:rPr>
          <w:t xml:space="preserve">in </w:t>
        </w:r>
      </w:ins>
      <w:ins w:id="2043" w:author="1" w:date="2015-08-18T13:56:30Z">
        <w:r>
          <w:rPr>
            <w:rFonts w:hint="eastAsia" w:ascii="Times New Roman" w:hAnsi="Times New Roman" w:eastAsia="宋体"/>
            <w:lang w:val="en-US" w:eastAsia="zh-CN"/>
          </w:rPr>
          <w:t>networ</w:t>
        </w:r>
      </w:ins>
      <w:ins w:id="2044" w:author="1" w:date="2015-08-18T13:56:31Z">
        <w:r>
          <w:rPr>
            <w:rFonts w:hint="eastAsia" w:ascii="Times New Roman" w:hAnsi="Times New Roman" w:eastAsia="宋体"/>
            <w:lang w:val="en-US" w:eastAsia="zh-CN"/>
          </w:rPr>
          <w:t>k</w:t>
        </w:r>
      </w:ins>
      <w:r>
        <w:rPr>
          <w:rFonts w:ascii="Times New Roman" w:hAnsi="Times New Roman" w:eastAsia="宋体"/>
          <w:lang w:eastAsia="zh-CN"/>
        </w:rPr>
        <w:t xml:space="preserve"> to calculate interaction score</w:t>
      </w:r>
      <w:ins w:id="2045" w:author="RSI – Tutor" w:date="2015-08-16T20:15:00Z">
        <w:r>
          <w:rPr>
            <w:rFonts w:ascii="Times New Roman" w:hAnsi="Times New Roman" w:eastAsia="宋体"/>
            <w:lang w:eastAsia="zh-CN"/>
          </w:rPr>
          <w:t>s</w:t>
        </w:r>
      </w:ins>
      <w:r>
        <w:rPr>
          <w:rFonts w:ascii="Times New Roman" w:hAnsi="Times New Roman" w:eastAsia="宋体"/>
          <w:lang w:eastAsia="zh-CN"/>
        </w:rPr>
        <w:t xml:space="preserve"> of any pair of drug and protein to obtain extent of the association and to identify whether it is a target or not.</w:t>
      </w:r>
    </w:p>
    <w:p>
      <w:pPr>
        <w:spacing w:line="360" w:lineRule="auto"/>
        <w:ind w:firstLine="720"/>
        <w:jc w:val="both"/>
        <w:rPr>
          <w:ins w:id="2046" w:author="1" w:date="2015-08-18T14:01:39Z"/>
          <w:rStyle w:val="14"/>
        </w:rPr>
      </w:pPr>
      <w:r>
        <w:rPr>
          <w:rFonts w:ascii="Times New Roman" w:hAnsi="Times New Roman" w:eastAsia="宋体"/>
          <w:lang w:eastAsia="zh-CN"/>
        </w:rPr>
        <w:t xml:space="preserve">Leave-one-out cross validation method which rank an unknown drug-target pair was used to examine the accuracy and feasibility of the method and </w:t>
      </w:r>
      <w:ins w:id="2047" w:author="1" w:date="2015-08-18T13:58:06Z">
        <w:r>
          <w:rPr>
            <w:rFonts w:hint="eastAsia" w:ascii="Times New Roman" w:hAnsi="Times New Roman" w:eastAsia="宋体"/>
            <w:lang w:val="en-US" w:eastAsia="zh-CN"/>
          </w:rPr>
          <w:t>our</w:t>
        </w:r>
      </w:ins>
      <w:r>
        <w:rPr>
          <w:rFonts w:ascii="Times New Roman" w:hAnsi="Times New Roman" w:eastAsia="宋体"/>
          <w:lang w:eastAsia="zh-CN"/>
        </w:rPr>
        <w:t xml:space="preserve"> AUC score</w:t>
      </w:r>
      <w:ins w:id="2048" w:author="1" w:date="2015-08-18T13:58:24Z">
        <w:r>
          <w:rPr>
            <w:rFonts w:hint="eastAsia" w:ascii="Times New Roman" w:hAnsi="Times New Roman" w:eastAsia="宋体"/>
            <w:lang w:val="en-US" w:eastAsia="zh-CN"/>
          </w:rPr>
          <w:t xml:space="preserve"> </w:t>
        </w:r>
      </w:ins>
      <w:ins w:id="2049" w:author="1" w:date="2015-08-18T13:58:25Z">
        <w:r>
          <w:rPr>
            <w:rFonts w:hint="eastAsia" w:ascii="Times New Roman" w:hAnsi="Times New Roman" w:eastAsia="宋体"/>
            <w:lang w:val="en-US" w:eastAsia="zh-CN"/>
          </w:rPr>
          <w:t>wh</w:t>
        </w:r>
      </w:ins>
      <w:ins w:id="2050" w:author="1" w:date="2015-08-18T13:58:26Z">
        <w:r>
          <w:rPr>
            <w:rFonts w:hint="eastAsia" w:ascii="Times New Roman" w:hAnsi="Times New Roman" w:eastAsia="宋体"/>
            <w:lang w:val="en-US" w:eastAsia="zh-CN"/>
          </w:rPr>
          <w:t>ich u</w:t>
        </w:r>
      </w:ins>
      <w:ins w:id="2051" w:author="1" w:date="2015-08-18T13:58:27Z">
        <w:r>
          <w:rPr>
            <w:rFonts w:hint="eastAsia" w:ascii="Times New Roman" w:hAnsi="Times New Roman" w:eastAsia="宋体"/>
            <w:lang w:val="en-US" w:eastAsia="zh-CN"/>
          </w:rPr>
          <w:t xml:space="preserve">sed </w:t>
        </w:r>
      </w:ins>
      <w:ins w:id="2052" w:author="1" w:date="2015-08-18T13:58:28Z">
        <w:r>
          <w:rPr>
            <w:rFonts w:hint="eastAsia" w:ascii="Times New Roman" w:hAnsi="Times New Roman" w:eastAsia="宋体"/>
            <w:lang w:val="en-US" w:eastAsia="zh-CN"/>
          </w:rPr>
          <w:t xml:space="preserve">to </w:t>
        </w:r>
      </w:ins>
      <w:ins w:id="2053" w:author="1" w:date="2015-08-18T13:58:31Z">
        <w:r>
          <w:rPr>
            <w:rFonts w:hint="eastAsia" w:ascii="Times New Roman" w:hAnsi="Times New Roman" w:eastAsia="宋体"/>
            <w:lang w:val="en-US" w:eastAsia="zh-CN"/>
          </w:rPr>
          <w:t>ju</w:t>
        </w:r>
      </w:ins>
      <w:ins w:id="2054" w:author="1" w:date="2015-08-18T13:58:32Z">
        <w:r>
          <w:rPr>
            <w:rFonts w:hint="eastAsia" w:ascii="Times New Roman" w:hAnsi="Times New Roman" w:eastAsia="宋体"/>
            <w:lang w:val="en-US" w:eastAsia="zh-CN"/>
          </w:rPr>
          <w:t>d</w:t>
        </w:r>
      </w:ins>
      <w:ins w:id="2055" w:author="1" w:date="2015-08-18T13:58:33Z">
        <w:r>
          <w:rPr>
            <w:rFonts w:hint="eastAsia" w:ascii="Times New Roman" w:hAnsi="Times New Roman" w:eastAsia="宋体"/>
            <w:lang w:val="en-US" w:eastAsia="zh-CN"/>
          </w:rPr>
          <w:t>ge</w:t>
        </w:r>
      </w:ins>
      <w:ins w:id="2056" w:author="1" w:date="2015-08-18T13:58:34Z">
        <w:r>
          <w:rPr>
            <w:rFonts w:hint="eastAsia" w:ascii="Times New Roman" w:hAnsi="Times New Roman" w:eastAsia="宋体"/>
            <w:lang w:val="en-US" w:eastAsia="zh-CN"/>
          </w:rPr>
          <w:t xml:space="preserve"> </w:t>
        </w:r>
      </w:ins>
      <w:ins w:id="2057" w:author="1" w:date="2015-08-18T13:58:39Z">
        <w:r>
          <w:rPr>
            <w:rFonts w:hint="eastAsia" w:ascii="Times New Roman" w:hAnsi="Times New Roman" w:eastAsia="宋体"/>
            <w:lang w:val="en-US" w:eastAsia="zh-CN"/>
          </w:rPr>
          <w:t xml:space="preserve">the </w:t>
        </w:r>
      </w:ins>
      <w:ins w:id="2058" w:author="1" w:date="2015-08-18T13:58:40Z">
        <w:r>
          <w:rPr>
            <w:rFonts w:hint="eastAsia" w:ascii="Times New Roman" w:hAnsi="Times New Roman" w:eastAsia="宋体"/>
            <w:lang w:val="en-US" w:eastAsia="zh-CN"/>
          </w:rPr>
          <w:t>acc</w:t>
        </w:r>
      </w:ins>
      <w:ins w:id="2059" w:author="1" w:date="2015-08-18T13:58:41Z">
        <w:r>
          <w:rPr>
            <w:rFonts w:hint="eastAsia" w:ascii="Times New Roman" w:hAnsi="Times New Roman" w:eastAsia="宋体"/>
            <w:lang w:val="en-US" w:eastAsia="zh-CN"/>
          </w:rPr>
          <w:t>ura</w:t>
        </w:r>
      </w:ins>
      <w:ins w:id="2060" w:author="1" w:date="2015-08-18T13:58:42Z">
        <w:r>
          <w:rPr>
            <w:rFonts w:hint="eastAsia" w:ascii="Times New Roman" w:hAnsi="Times New Roman" w:eastAsia="宋体"/>
            <w:lang w:val="en-US" w:eastAsia="zh-CN"/>
          </w:rPr>
          <w:t xml:space="preserve">cy of </w:t>
        </w:r>
      </w:ins>
      <w:ins w:id="2061" w:author="1" w:date="2015-08-18T13:58:43Z">
        <w:r>
          <w:rPr>
            <w:rFonts w:hint="eastAsia" w:ascii="Times New Roman" w:hAnsi="Times New Roman" w:eastAsia="宋体"/>
            <w:lang w:val="en-US" w:eastAsia="zh-CN"/>
          </w:rPr>
          <w:t>the m</w:t>
        </w:r>
      </w:ins>
      <w:ins w:id="2062" w:author="1" w:date="2015-08-18T13:58:44Z">
        <w:r>
          <w:rPr>
            <w:rFonts w:hint="eastAsia" w:ascii="Times New Roman" w:hAnsi="Times New Roman" w:eastAsia="宋体"/>
            <w:lang w:val="en-US" w:eastAsia="zh-CN"/>
          </w:rPr>
          <w:t>etho</w:t>
        </w:r>
      </w:ins>
      <w:ins w:id="2063" w:author="1" w:date="2015-08-18T13:58:45Z">
        <w:r>
          <w:rPr>
            <w:rFonts w:hint="eastAsia" w:ascii="Times New Roman" w:hAnsi="Times New Roman" w:eastAsia="宋体"/>
            <w:lang w:val="en-US" w:eastAsia="zh-CN"/>
          </w:rPr>
          <w:t>d</w:t>
        </w:r>
      </w:ins>
      <w:r>
        <w:rPr>
          <w:rFonts w:ascii="Times New Roman" w:hAnsi="Times New Roman" w:eastAsia="宋体"/>
          <w:lang w:eastAsia="zh-CN"/>
        </w:rPr>
        <w:t xml:space="preserve"> is 0.902 which means the method has high level of accuracy, sensitivity and specificity.</w:t>
      </w:r>
      <w:ins w:id="2064" w:author="RSI – Tutor" w:date="2015-08-16T20:15:00Z">
        <w:r>
          <w:rPr>
            <w:rFonts w:ascii="Times New Roman" w:hAnsi="Times New Roman" w:eastAsia="宋体"/>
            <w:lang w:eastAsia="zh-CN"/>
          </w:rPr>
          <w:t xml:space="preserve"> </w:t>
        </w:r>
      </w:ins>
      <w:ins w:id="2065" w:author="1" w:date="2015-08-18T13:58:54Z">
        <w:r>
          <w:rPr>
            <w:rFonts w:hint="eastAsia" w:ascii="Times New Roman" w:hAnsi="Times New Roman" w:eastAsia="宋体"/>
            <w:lang w:val="en-US" w:eastAsia="zh-CN"/>
          </w:rPr>
          <w:t>T</w:t>
        </w:r>
      </w:ins>
      <w:ins w:id="2066" w:author="1" w:date="2015-08-18T13:58:55Z">
        <w:r>
          <w:rPr>
            <w:rFonts w:hint="eastAsia" w:ascii="Times New Roman" w:hAnsi="Times New Roman" w:eastAsia="宋体"/>
            <w:lang w:val="en-US" w:eastAsia="zh-CN"/>
          </w:rPr>
          <w:t>hus</w:t>
        </w:r>
      </w:ins>
      <w:ins w:id="2067" w:author="1" w:date="2015-08-18T13:59:48Z">
        <w:r>
          <w:rPr>
            <w:rFonts w:hint="eastAsia" w:ascii="Times New Roman" w:hAnsi="Times New Roman" w:eastAsia="宋体"/>
            <w:lang w:val="en-US" w:eastAsia="zh-CN"/>
          </w:rPr>
          <w:t>,</w:t>
        </w:r>
      </w:ins>
      <w:ins w:id="2068" w:author="1" w:date="2015-08-18T13:59:49Z">
        <w:r>
          <w:rPr>
            <w:rFonts w:hint="eastAsia" w:ascii="Times New Roman" w:hAnsi="Times New Roman" w:eastAsia="宋体"/>
            <w:lang w:val="en-US" w:eastAsia="zh-CN"/>
          </w:rPr>
          <w:t xml:space="preserve"> </w:t>
        </w:r>
      </w:ins>
      <w:ins w:id="2069" w:author="Ana Lyons" w:date="2015-08-17T16:39:00Z">
        <w:r>
          <w:rPr>
            <w:rFonts w:ascii="Times New Roman" w:hAnsi="Times New Roman" w:eastAsia="宋体"/>
            <w:lang w:eastAsia="zh-CN"/>
          </w:rPr>
          <w:t xml:space="preserve">We find that </w:t>
        </w:r>
      </w:ins>
      <w:commentRangeStart w:id="12"/>
      <w:r>
        <w:rPr>
          <w:rFonts w:ascii="Times New Roman" w:hAnsi="Times New Roman" w:eastAsia="宋体"/>
          <w:lang w:eastAsia="zh-CN"/>
        </w:rPr>
        <w:t>MAXIF could be applied to identify and predict targets and its predict</w:t>
      </w:r>
      <w:ins w:id="2070" w:author="1" w:date="2015-08-18T13:47:34Z">
        <w:r>
          <w:rPr>
            <w:rFonts w:hint="eastAsia" w:ascii="Times New Roman" w:hAnsi="Times New Roman" w:eastAsia="宋体"/>
            <w:lang w:val="en-US" w:eastAsia="zh-CN"/>
          </w:rPr>
          <w:t>i</w:t>
        </w:r>
      </w:ins>
      <w:ins w:id="2071" w:author="1" w:date="2015-08-18T13:47:35Z">
        <w:r>
          <w:rPr>
            <w:rFonts w:hint="eastAsia" w:ascii="Times New Roman" w:hAnsi="Times New Roman" w:eastAsia="宋体"/>
            <w:lang w:val="en-US" w:eastAsia="zh-CN"/>
          </w:rPr>
          <w:t>on</w:t>
        </w:r>
      </w:ins>
      <w:r>
        <w:rPr>
          <w:rFonts w:ascii="Times New Roman" w:hAnsi="Times New Roman" w:eastAsia="宋体"/>
          <w:lang w:eastAsia="zh-CN"/>
        </w:rPr>
        <w:t xml:space="preserve"> speed is much faster than other methods.</w:t>
      </w:r>
      <w:commentRangeEnd w:id="12"/>
      <w:r>
        <w:rPr>
          <w:rStyle w:val="14"/>
        </w:rPr>
        <w:commentReference w:id="12"/>
      </w:r>
    </w:p>
    <w:p>
      <w:pPr>
        <w:spacing w:line="360" w:lineRule="auto"/>
        <w:ind w:firstLine="720"/>
        <w:jc w:val="both"/>
        <w:rPr>
          <w:rStyle w:val="14"/>
          <w:rFonts w:hint="eastAsia" w:ascii="Times New Roman" w:hAnsi="Times New Roman" w:eastAsia="宋体"/>
          <w:sz w:val="24"/>
          <w:szCs w:val="24"/>
          <w:lang w:val="en-US" w:eastAsia="zh-CN"/>
        </w:rPr>
      </w:pPr>
      <w:ins w:id="2072" w:author="1" w:date="2015-08-18T14:02:12Z">
        <w:r>
          <w:rPr>
            <w:rStyle w:val="14"/>
            <w:rFonts w:hint="eastAsia" w:ascii="Times New Roman" w:hAnsi="Times New Roman" w:eastAsia="宋体" w:cs="Times New Roman"/>
            <w:sz w:val="24"/>
            <w:szCs w:val="24"/>
            <w:lang w:val="en-US" w:eastAsia="zh-CN"/>
          </w:rPr>
          <w:t>U</w:t>
        </w:r>
      </w:ins>
      <w:ins w:id="2073" w:author="1" w:date="2015-08-18T14:02:13Z">
        <w:r>
          <w:rPr>
            <w:rStyle w:val="14"/>
            <w:rFonts w:hint="eastAsia" w:ascii="Times New Roman" w:hAnsi="Times New Roman" w:eastAsia="宋体" w:cs="Times New Roman"/>
            <w:sz w:val="24"/>
            <w:szCs w:val="24"/>
            <w:lang w:val="en-US" w:eastAsia="zh-CN"/>
          </w:rPr>
          <w:t>sing</w:t>
        </w:r>
      </w:ins>
      <w:ins w:id="2074" w:author="1" w:date="2015-08-18T14:02:14Z">
        <w:r>
          <w:rPr>
            <w:rStyle w:val="14"/>
            <w:rFonts w:hint="eastAsia" w:ascii="Times New Roman" w:hAnsi="Times New Roman" w:eastAsia="宋体" w:cs="Times New Roman"/>
            <w:sz w:val="24"/>
            <w:szCs w:val="24"/>
            <w:lang w:val="en-US" w:eastAsia="zh-CN"/>
          </w:rPr>
          <w:t xml:space="preserve"> </w:t>
        </w:r>
      </w:ins>
      <w:ins w:id="2075" w:author="1" w:date="2015-08-18T14:02:15Z">
        <w:r>
          <w:rPr>
            <w:rStyle w:val="14"/>
            <w:rFonts w:hint="eastAsia" w:ascii="Times New Roman" w:hAnsi="Times New Roman" w:eastAsia="宋体" w:cs="Times New Roman"/>
            <w:sz w:val="24"/>
            <w:szCs w:val="24"/>
            <w:lang w:val="en-US" w:eastAsia="zh-CN"/>
          </w:rPr>
          <w:t>M</w:t>
        </w:r>
      </w:ins>
      <w:ins w:id="2076" w:author="1" w:date="2015-08-18T14:02:16Z">
        <w:r>
          <w:rPr>
            <w:rStyle w:val="14"/>
            <w:rFonts w:hint="eastAsia" w:ascii="Times New Roman" w:hAnsi="Times New Roman" w:eastAsia="宋体" w:cs="Times New Roman"/>
            <w:sz w:val="24"/>
            <w:szCs w:val="24"/>
            <w:lang w:val="en-US" w:eastAsia="zh-CN"/>
          </w:rPr>
          <w:t>AX</w:t>
        </w:r>
      </w:ins>
      <w:ins w:id="2077" w:author="1" w:date="2015-08-18T14:02:17Z">
        <w:r>
          <w:rPr>
            <w:rStyle w:val="14"/>
            <w:rFonts w:hint="eastAsia" w:ascii="Times New Roman" w:hAnsi="Times New Roman" w:eastAsia="宋体" w:cs="Times New Roman"/>
            <w:sz w:val="24"/>
            <w:szCs w:val="24"/>
            <w:lang w:val="en-US" w:eastAsia="zh-CN"/>
          </w:rPr>
          <w:t xml:space="preserve">IF </w:t>
        </w:r>
      </w:ins>
      <w:ins w:id="2078" w:author="1" w:date="2015-08-18T14:02:18Z">
        <w:r>
          <w:rPr>
            <w:rStyle w:val="14"/>
            <w:rFonts w:hint="eastAsia" w:ascii="Times New Roman" w:hAnsi="Times New Roman" w:eastAsia="宋体" w:cs="Times New Roman"/>
            <w:sz w:val="24"/>
            <w:szCs w:val="24"/>
            <w:lang w:val="en-US" w:eastAsia="zh-CN"/>
          </w:rPr>
          <w:t xml:space="preserve">in </w:t>
        </w:r>
      </w:ins>
      <w:ins w:id="2079" w:author="1" w:date="2015-08-18T14:02:19Z">
        <w:r>
          <w:rPr>
            <w:rStyle w:val="14"/>
            <w:rFonts w:hint="eastAsia" w:ascii="Times New Roman" w:hAnsi="Times New Roman" w:eastAsia="宋体" w:cs="Times New Roman"/>
            <w:sz w:val="24"/>
            <w:szCs w:val="24"/>
            <w:lang w:val="en-US" w:eastAsia="zh-CN"/>
          </w:rPr>
          <w:t>dr</w:t>
        </w:r>
      </w:ins>
      <w:ins w:id="2080" w:author="1" w:date="2015-08-18T14:02:20Z">
        <w:r>
          <w:rPr>
            <w:rStyle w:val="14"/>
            <w:rFonts w:hint="eastAsia" w:ascii="Times New Roman" w:hAnsi="Times New Roman" w:eastAsia="宋体" w:cs="Times New Roman"/>
            <w:sz w:val="24"/>
            <w:szCs w:val="24"/>
            <w:lang w:val="en-US" w:eastAsia="zh-CN"/>
          </w:rPr>
          <w:t>ug ta</w:t>
        </w:r>
      </w:ins>
      <w:ins w:id="2081" w:author="1" w:date="2015-08-18T14:02:21Z">
        <w:r>
          <w:rPr>
            <w:rStyle w:val="14"/>
            <w:rFonts w:hint="eastAsia" w:ascii="Times New Roman" w:hAnsi="Times New Roman" w:eastAsia="宋体" w:cs="Times New Roman"/>
            <w:sz w:val="24"/>
            <w:szCs w:val="24"/>
            <w:lang w:val="en-US" w:eastAsia="zh-CN"/>
          </w:rPr>
          <w:t xml:space="preserve">rget </w:t>
        </w:r>
      </w:ins>
      <w:ins w:id="2082" w:author="1" w:date="2015-08-18T14:02:22Z">
        <w:r>
          <w:rPr>
            <w:rStyle w:val="14"/>
            <w:rFonts w:hint="eastAsia" w:ascii="Times New Roman" w:hAnsi="Times New Roman" w:eastAsia="宋体" w:cs="Times New Roman"/>
            <w:sz w:val="24"/>
            <w:szCs w:val="24"/>
            <w:lang w:val="en-US" w:eastAsia="zh-CN"/>
          </w:rPr>
          <w:t>ident</w:t>
        </w:r>
      </w:ins>
      <w:ins w:id="2083" w:author="1" w:date="2015-08-18T14:02:23Z">
        <w:r>
          <w:rPr>
            <w:rStyle w:val="14"/>
            <w:rFonts w:hint="eastAsia" w:ascii="Times New Roman" w:hAnsi="Times New Roman" w:eastAsia="宋体" w:cs="Times New Roman"/>
            <w:sz w:val="24"/>
            <w:szCs w:val="24"/>
            <w:lang w:val="en-US" w:eastAsia="zh-CN"/>
          </w:rPr>
          <w:t>if</w:t>
        </w:r>
      </w:ins>
      <w:ins w:id="2084" w:author="1" w:date="2015-08-18T14:02:24Z">
        <w:r>
          <w:rPr>
            <w:rStyle w:val="14"/>
            <w:rFonts w:hint="eastAsia" w:ascii="Times New Roman" w:hAnsi="Times New Roman" w:eastAsia="宋体" w:cs="Times New Roman"/>
            <w:sz w:val="24"/>
            <w:szCs w:val="24"/>
            <w:lang w:val="en-US" w:eastAsia="zh-CN"/>
          </w:rPr>
          <w:t>i</w:t>
        </w:r>
      </w:ins>
      <w:ins w:id="2085" w:author="1" w:date="2015-08-18T14:02:25Z">
        <w:r>
          <w:rPr>
            <w:rStyle w:val="14"/>
            <w:rFonts w:hint="eastAsia" w:ascii="Times New Roman" w:hAnsi="Times New Roman" w:eastAsia="宋体" w:cs="Times New Roman"/>
            <w:sz w:val="24"/>
            <w:szCs w:val="24"/>
            <w:lang w:val="en-US" w:eastAsia="zh-CN"/>
          </w:rPr>
          <w:t>cati</w:t>
        </w:r>
      </w:ins>
      <w:ins w:id="2086" w:author="1" w:date="2015-08-18T14:02:26Z">
        <w:r>
          <w:rPr>
            <w:rStyle w:val="14"/>
            <w:rFonts w:hint="eastAsia" w:ascii="Times New Roman" w:hAnsi="Times New Roman" w:eastAsia="宋体" w:cs="Times New Roman"/>
            <w:sz w:val="24"/>
            <w:szCs w:val="24"/>
            <w:lang w:val="en-US" w:eastAsia="zh-CN"/>
          </w:rPr>
          <w:t xml:space="preserve">on </w:t>
        </w:r>
      </w:ins>
      <w:ins w:id="2087" w:author="1" w:date="2015-08-18T14:02:29Z">
        <w:r>
          <w:rPr>
            <w:rStyle w:val="14"/>
            <w:rFonts w:hint="eastAsia" w:ascii="Times New Roman" w:hAnsi="Times New Roman" w:eastAsia="宋体" w:cs="Times New Roman"/>
            <w:sz w:val="24"/>
            <w:szCs w:val="24"/>
            <w:lang w:val="en-US" w:eastAsia="zh-CN"/>
          </w:rPr>
          <w:t xml:space="preserve">is </w:t>
        </w:r>
      </w:ins>
      <w:ins w:id="2088" w:author="1" w:date="2015-08-18T14:02:30Z">
        <w:r>
          <w:rPr>
            <w:rStyle w:val="14"/>
            <w:rFonts w:hint="eastAsia" w:ascii="Times New Roman" w:hAnsi="Times New Roman" w:eastAsia="宋体" w:cs="Times New Roman"/>
            <w:sz w:val="24"/>
            <w:szCs w:val="24"/>
            <w:lang w:val="en-US" w:eastAsia="zh-CN"/>
          </w:rPr>
          <w:t>help</w:t>
        </w:r>
      </w:ins>
      <w:ins w:id="2089" w:author="1" w:date="2015-08-18T14:02:31Z">
        <w:r>
          <w:rPr>
            <w:rStyle w:val="14"/>
            <w:rFonts w:hint="eastAsia" w:ascii="Times New Roman" w:hAnsi="Times New Roman" w:eastAsia="宋体" w:cs="Times New Roman"/>
            <w:sz w:val="24"/>
            <w:szCs w:val="24"/>
            <w:lang w:val="en-US" w:eastAsia="zh-CN"/>
          </w:rPr>
          <w:t>ful</w:t>
        </w:r>
      </w:ins>
      <w:ins w:id="2090" w:author="1" w:date="2015-08-18T14:02:32Z">
        <w:r>
          <w:rPr>
            <w:rStyle w:val="14"/>
            <w:rFonts w:hint="eastAsia" w:ascii="Times New Roman" w:hAnsi="Times New Roman" w:eastAsia="宋体" w:cs="Times New Roman"/>
            <w:sz w:val="24"/>
            <w:szCs w:val="24"/>
            <w:lang w:val="en-US" w:eastAsia="zh-CN"/>
          </w:rPr>
          <w:t xml:space="preserve"> to </w:t>
        </w:r>
      </w:ins>
      <w:ins w:id="2091" w:author="1" w:date="2015-08-18T14:02:35Z">
        <w:r>
          <w:rPr>
            <w:rStyle w:val="14"/>
            <w:rFonts w:hint="eastAsia" w:ascii="Times New Roman" w:hAnsi="Times New Roman" w:eastAsia="宋体" w:cs="Times New Roman"/>
            <w:sz w:val="24"/>
            <w:szCs w:val="24"/>
            <w:lang w:val="en-US" w:eastAsia="zh-CN"/>
          </w:rPr>
          <w:t>id</w:t>
        </w:r>
      </w:ins>
      <w:ins w:id="2092" w:author="1" w:date="2015-08-18T14:02:36Z">
        <w:r>
          <w:rPr>
            <w:rStyle w:val="14"/>
            <w:rFonts w:hint="eastAsia" w:ascii="Times New Roman" w:hAnsi="Times New Roman" w:eastAsia="宋体" w:cs="Times New Roman"/>
            <w:sz w:val="24"/>
            <w:szCs w:val="24"/>
            <w:lang w:val="en-US" w:eastAsia="zh-CN"/>
          </w:rPr>
          <w:t>enti</w:t>
        </w:r>
      </w:ins>
      <w:ins w:id="2093" w:author="1" w:date="2015-08-18T14:02:37Z">
        <w:r>
          <w:rPr>
            <w:rStyle w:val="14"/>
            <w:rFonts w:hint="eastAsia" w:ascii="Times New Roman" w:hAnsi="Times New Roman" w:eastAsia="宋体" w:cs="Times New Roman"/>
            <w:sz w:val="24"/>
            <w:szCs w:val="24"/>
            <w:lang w:val="en-US" w:eastAsia="zh-CN"/>
          </w:rPr>
          <w:t xml:space="preserve">fy </w:t>
        </w:r>
      </w:ins>
      <w:ins w:id="2094" w:author="1" w:date="2015-08-18T14:02:41Z">
        <w:r>
          <w:rPr>
            <w:rStyle w:val="14"/>
            <w:rFonts w:hint="eastAsia" w:ascii="Times New Roman" w:hAnsi="Times New Roman" w:eastAsia="宋体" w:cs="Times New Roman"/>
            <w:sz w:val="24"/>
            <w:szCs w:val="24"/>
            <w:lang w:val="en-US" w:eastAsia="zh-CN"/>
          </w:rPr>
          <w:t>ta</w:t>
        </w:r>
      </w:ins>
      <w:ins w:id="2095" w:author="1" w:date="2015-08-18T14:02:42Z">
        <w:r>
          <w:rPr>
            <w:rStyle w:val="14"/>
            <w:rFonts w:hint="eastAsia" w:ascii="Times New Roman" w:hAnsi="Times New Roman" w:eastAsia="宋体" w:cs="Times New Roman"/>
            <w:sz w:val="24"/>
            <w:szCs w:val="24"/>
            <w:lang w:val="en-US" w:eastAsia="zh-CN"/>
          </w:rPr>
          <w:t>rgets</w:t>
        </w:r>
      </w:ins>
      <w:ins w:id="2096" w:author="1" w:date="2015-08-18T14:02:43Z">
        <w:r>
          <w:rPr>
            <w:rStyle w:val="14"/>
            <w:rFonts w:hint="eastAsia" w:ascii="Times New Roman" w:hAnsi="Times New Roman" w:eastAsia="宋体" w:cs="Times New Roman"/>
            <w:sz w:val="24"/>
            <w:szCs w:val="24"/>
            <w:lang w:val="en-US" w:eastAsia="zh-CN"/>
          </w:rPr>
          <w:t xml:space="preserve"> qu</w:t>
        </w:r>
      </w:ins>
      <w:ins w:id="2097" w:author="1" w:date="2015-08-18T14:02:44Z">
        <w:r>
          <w:rPr>
            <w:rStyle w:val="14"/>
            <w:rFonts w:hint="eastAsia" w:ascii="Times New Roman" w:hAnsi="Times New Roman" w:eastAsia="宋体" w:cs="Times New Roman"/>
            <w:sz w:val="24"/>
            <w:szCs w:val="24"/>
            <w:lang w:val="en-US" w:eastAsia="zh-CN"/>
          </w:rPr>
          <w:t>i</w:t>
        </w:r>
      </w:ins>
      <w:ins w:id="2098" w:author="1" w:date="2015-08-18T14:02:46Z">
        <w:r>
          <w:rPr>
            <w:rStyle w:val="14"/>
            <w:rFonts w:hint="eastAsia" w:ascii="Times New Roman" w:hAnsi="Times New Roman" w:eastAsia="宋体" w:cs="Times New Roman"/>
            <w:sz w:val="24"/>
            <w:szCs w:val="24"/>
            <w:lang w:val="en-US" w:eastAsia="zh-CN"/>
          </w:rPr>
          <w:t xml:space="preserve">ckly </w:t>
        </w:r>
      </w:ins>
      <w:ins w:id="2099" w:author="1" w:date="2015-08-18T14:02:54Z">
        <w:r>
          <w:rPr>
            <w:rStyle w:val="14"/>
            <w:rFonts w:hint="eastAsia" w:ascii="Times New Roman" w:hAnsi="Times New Roman" w:eastAsia="宋体" w:cs="Times New Roman"/>
            <w:sz w:val="24"/>
            <w:szCs w:val="24"/>
            <w:lang w:val="en-US" w:eastAsia="zh-CN"/>
          </w:rPr>
          <w:t>so</w:t>
        </w:r>
      </w:ins>
      <w:ins w:id="2100" w:author="1" w:date="2015-08-18T14:02:55Z">
        <w:r>
          <w:rPr>
            <w:rStyle w:val="14"/>
            <w:rFonts w:hint="eastAsia" w:ascii="Times New Roman" w:hAnsi="Times New Roman" w:eastAsia="宋体" w:cs="Times New Roman"/>
            <w:sz w:val="24"/>
            <w:szCs w:val="24"/>
            <w:lang w:val="en-US" w:eastAsia="zh-CN"/>
          </w:rPr>
          <w:t xml:space="preserve"> that</w:t>
        </w:r>
      </w:ins>
      <w:ins w:id="2101" w:author="1" w:date="2015-08-18T14:02:56Z">
        <w:r>
          <w:rPr>
            <w:rStyle w:val="14"/>
            <w:rFonts w:hint="eastAsia" w:ascii="Times New Roman" w:hAnsi="Times New Roman" w:eastAsia="宋体" w:cs="Times New Roman"/>
            <w:sz w:val="24"/>
            <w:szCs w:val="24"/>
            <w:lang w:val="en-US" w:eastAsia="zh-CN"/>
          </w:rPr>
          <w:t xml:space="preserve"> </w:t>
        </w:r>
      </w:ins>
      <w:ins w:id="2102" w:author="1" w:date="2015-08-18T14:03:00Z">
        <w:r>
          <w:rPr>
            <w:rStyle w:val="14"/>
            <w:rFonts w:hint="eastAsia" w:ascii="Times New Roman" w:hAnsi="Times New Roman" w:eastAsia="宋体" w:cs="Times New Roman"/>
            <w:sz w:val="24"/>
            <w:szCs w:val="24"/>
            <w:lang w:val="en-US" w:eastAsia="zh-CN"/>
          </w:rPr>
          <w:t>mo</w:t>
        </w:r>
      </w:ins>
      <w:ins w:id="2103" w:author="1" w:date="2015-08-18T14:03:01Z">
        <w:r>
          <w:rPr>
            <w:rStyle w:val="14"/>
            <w:rFonts w:hint="eastAsia" w:ascii="Times New Roman" w:hAnsi="Times New Roman" w:eastAsia="宋体" w:cs="Times New Roman"/>
            <w:sz w:val="24"/>
            <w:szCs w:val="24"/>
            <w:lang w:val="en-US" w:eastAsia="zh-CN"/>
          </w:rPr>
          <w:t xml:space="preserve">re </w:t>
        </w:r>
      </w:ins>
      <w:ins w:id="2104" w:author="1" w:date="2015-08-18T14:03:02Z">
        <w:r>
          <w:rPr>
            <w:rStyle w:val="14"/>
            <w:rFonts w:hint="eastAsia" w:ascii="Times New Roman" w:hAnsi="Times New Roman" w:eastAsia="宋体" w:cs="Times New Roman"/>
            <w:sz w:val="24"/>
            <w:szCs w:val="24"/>
            <w:lang w:val="en-US" w:eastAsia="zh-CN"/>
          </w:rPr>
          <w:t>appli</w:t>
        </w:r>
      </w:ins>
      <w:ins w:id="2105" w:author="1" w:date="2015-08-18T14:03:03Z">
        <w:r>
          <w:rPr>
            <w:rStyle w:val="14"/>
            <w:rFonts w:hint="eastAsia" w:ascii="Times New Roman" w:hAnsi="Times New Roman" w:eastAsia="宋体" w:cs="Times New Roman"/>
            <w:sz w:val="24"/>
            <w:szCs w:val="24"/>
            <w:lang w:val="en-US" w:eastAsia="zh-CN"/>
          </w:rPr>
          <w:t>cat</w:t>
        </w:r>
      </w:ins>
      <w:ins w:id="2106" w:author="1" w:date="2015-08-18T14:03:04Z">
        <w:r>
          <w:rPr>
            <w:rStyle w:val="14"/>
            <w:rFonts w:hint="eastAsia" w:ascii="Times New Roman" w:hAnsi="Times New Roman" w:eastAsia="宋体" w:cs="Times New Roman"/>
            <w:sz w:val="24"/>
            <w:szCs w:val="24"/>
            <w:lang w:val="en-US" w:eastAsia="zh-CN"/>
          </w:rPr>
          <w:t>ions of</w:t>
        </w:r>
      </w:ins>
      <w:ins w:id="2107" w:author="1" w:date="2015-08-18T14:03:05Z">
        <w:r>
          <w:rPr>
            <w:rStyle w:val="14"/>
            <w:rFonts w:hint="eastAsia" w:ascii="Times New Roman" w:hAnsi="Times New Roman" w:eastAsia="宋体" w:cs="Times New Roman"/>
            <w:sz w:val="24"/>
            <w:szCs w:val="24"/>
            <w:lang w:val="en-US" w:eastAsia="zh-CN"/>
          </w:rPr>
          <w:t xml:space="preserve"> </w:t>
        </w:r>
      </w:ins>
      <w:ins w:id="2108" w:author="1" w:date="2015-08-18T14:03:06Z">
        <w:r>
          <w:rPr>
            <w:rStyle w:val="14"/>
            <w:rFonts w:hint="eastAsia" w:ascii="Times New Roman" w:hAnsi="Times New Roman" w:eastAsia="宋体" w:cs="Times New Roman"/>
            <w:sz w:val="24"/>
            <w:szCs w:val="24"/>
            <w:lang w:val="en-US" w:eastAsia="zh-CN"/>
          </w:rPr>
          <w:t>exi</w:t>
        </w:r>
      </w:ins>
      <w:ins w:id="2109" w:author="1" w:date="2015-08-18T14:03:07Z">
        <w:r>
          <w:rPr>
            <w:rStyle w:val="14"/>
            <w:rFonts w:hint="eastAsia" w:ascii="Times New Roman" w:hAnsi="Times New Roman" w:eastAsia="宋体" w:cs="Times New Roman"/>
            <w:sz w:val="24"/>
            <w:szCs w:val="24"/>
            <w:lang w:val="en-US" w:eastAsia="zh-CN"/>
          </w:rPr>
          <w:t>sti</w:t>
        </w:r>
      </w:ins>
      <w:ins w:id="2110" w:author="1" w:date="2015-08-18T14:03:08Z">
        <w:r>
          <w:rPr>
            <w:rStyle w:val="14"/>
            <w:rFonts w:hint="eastAsia" w:ascii="Times New Roman" w:hAnsi="Times New Roman" w:eastAsia="宋体" w:cs="Times New Roman"/>
            <w:sz w:val="24"/>
            <w:szCs w:val="24"/>
            <w:lang w:val="en-US" w:eastAsia="zh-CN"/>
          </w:rPr>
          <w:t xml:space="preserve">ng </w:t>
        </w:r>
      </w:ins>
      <w:ins w:id="2111" w:author="1" w:date="2015-08-18T14:03:14Z">
        <w:r>
          <w:rPr>
            <w:rStyle w:val="14"/>
            <w:rFonts w:hint="eastAsia" w:ascii="Times New Roman" w:hAnsi="Times New Roman" w:eastAsia="宋体" w:cs="Times New Roman"/>
            <w:sz w:val="24"/>
            <w:szCs w:val="24"/>
            <w:lang w:val="en-US" w:eastAsia="zh-CN"/>
          </w:rPr>
          <w:t>drug</w:t>
        </w:r>
      </w:ins>
      <w:ins w:id="2112" w:author="1" w:date="2015-08-18T14:03:15Z">
        <w:r>
          <w:rPr>
            <w:rStyle w:val="14"/>
            <w:rFonts w:hint="eastAsia" w:ascii="Times New Roman" w:hAnsi="Times New Roman" w:eastAsia="宋体" w:cs="Times New Roman"/>
            <w:sz w:val="24"/>
            <w:szCs w:val="24"/>
            <w:lang w:val="en-US" w:eastAsia="zh-CN"/>
          </w:rPr>
          <w:t>s c</w:t>
        </w:r>
      </w:ins>
      <w:ins w:id="2113" w:author="1" w:date="2015-08-18T14:03:16Z">
        <w:r>
          <w:rPr>
            <w:rStyle w:val="14"/>
            <w:rFonts w:hint="eastAsia" w:ascii="Times New Roman" w:hAnsi="Times New Roman" w:eastAsia="宋体" w:cs="Times New Roman"/>
            <w:sz w:val="24"/>
            <w:szCs w:val="24"/>
            <w:lang w:val="en-US" w:eastAsia="zh-CN"/>
          </w:rPr>
          <w:t>ould b</w:t>
        </w:r>
      </w:ins>
      <w:ins w:id="2114" w:author="1" w:date="2015-08-18T14:03:17Z">
        <w:r>
          <w:rPr>
            <w:rStyle w:val="14"/>
            <w:rFonts w:hint="eastAsia" w:ascii="Times New Roman" w:hAnsi="Times New Roman" w:eastAsia="宋体" w:cs="Times New Roman"/>
            <w:sz w:val="24"/>
            <w:szCs w:val="24"/>
            <w:lang w:val="en-US" w:eastAsia="zh-CN"/>
          </w:rPr>
          <w:t>e di</w:t>
        </w:r>
      </w:ins>
      <w:ins w:id="2115" w:author="1" w:date="2015-08-18T14:03:18Z">
        <w:r>
          <w:rPr>
            <w:rStyle w:val="14"/>
            <w:rFonts w:hint="eastAsia" w:ascii="Times New Roman" w:hAnsi="Times New Roman" w:eastAsia="宋体" w:cs="Times New Roman"/>
            <w:sz w:val="24"/>
            <w:szCs w:val="24"/>
            <w:lang w:val="en-US" w:eastAsia="zh-CN"/>
          </w:rPr>
          <w:t>s</w:t>
        </w:r>
      </w:ins>
      <w:ins w:id="2116" w:author="1" w:date="2015-08-18T14:03:19Z">
        <w:r>
          <w:rPr>
            <w:rStyle w:val="14"/>
            <w:rFonts w:hint="eastAsia" w:ascii="Times New Roman" w:hAnsi="Times New Roman" w:eastAsia="宋体" w:cs="Times New Roman"/>
            <w:sz w:val="24"/>
            <w:szCs w:val="24"/>
            <w:lang w:val="en-US" w:eastAsia="zh-CN"/>
          </w:rPr>
          <w:t>cove</w:t>
        </w:r>
      </w:ins>
      <w:ins w:id="2117" w:author="1" w:date="2015-08-18T14:03:20Z">
        <w:r>
          <w:rPr>
            <w:rStyle w:val="14"/>
            <w:rFonts w:hint="eastAsia" w:ascii="Times New Roman" w:hAnsi="Times New Roman" w:eastAsia="宋体" w:cs="Times New Roman"/>
            <w:sz w:val="24"/>
            <w:szCs w:val="24"/>
            <w:lang w:val="en-US" w:eastAsia="zh-CN"/>
          </w:rPr>
          <w:t xml:space="preserve">red </w:t>
        </w:r>
      </w:ins>
      <w:ins w:id="2118" w:author="1" w:date="2015-08-18T14:03:22Z">
        <w:r>
          <w:rPr>
            <w:rStyle w:val="14"/>
            <w:rFonts w:hint="eastAsia" w:ascii="Times New Roman" w:hAnsi="Times New Roman" w:eastAsia="宋体" w:cs="Times New Roman"/>
            <w:sz w:val="24"/>
            <w:szCs w:val="24"/>
            <w:lang w:val="en-US" w:eastAsia="zh-CN"/>
          </w:rPr>
          <w:t>r</w:t>
        </w:r>
      </w:ins>
      <w:ins w:id="2119" w:author="1" w:date="2015-08-18T14:03:23Z">
        <w:r>
          <w:rPr>
            <w:rStyle w:val="14"/>
            <w:rFonts w:hint="eastAsia" w:ascii="Times New Roman" w:hAnsi="Times New Roman" w:eastAsia="宋体" w:cs="Times New Roman"/>
            <w:sz w:val="24"/>
            <w:szCs w:val="24"/>
            <w:lang w:val="en-US" w:eastAsia="zh-CN"/>
          </w:rPr>
          <w:t>ap</w:t>
        </w:r>
      </w:ins>
      <w:ins w:id="2120" w:author="1" w:date="2015-08-18T14:03:24Z">
        <w:r>
          <w:rPr>
            <w:rStyle w:val="14"/>
            <w:rFonts w:hint="eastAsia" w:ascii="Times New Roman" w:hAnsi="Times New Roman" w:eastAsia="宋体" w:cs="Times New Roman"/>
            <w:sz w:val="24"/>
            <w:szCs w:val="24"/>
            <w:lang w:val="en-US" w:eastAsia="zh-CN"/>
          </w:rPr>
          <w:t>i</w:t>
        </w:r>
      </w:ins>
      <w:ins w:id="2121" w:author="1" w:date="2015-08-18T14:03:25Z">
        <w:r>
          <w:rPr>
            <w:rStyle w:val="14"/>
            <w:rFonts w:hint="eastAsia" w:ascii="Times New Roman" w:hAnsi="Times New Roman" w:eastAsia="宋体" w:cs="Times New Roman"/>
            <w:sz w:val="24"/>
            <w:szCs w:val="24"/>
            <w:lang w:val="en-US" w:eastAsia="zh-CN"/>
          </w:rPr>
          <w:t>dl</w:t>
        </w:r>
      </w:ins>
      <w:ins w:id="2122" w:author="1" w:date="2015-08-18T14:03:26Z">
        <w:r>
          <w:rPr>
            <w:rStyle w:val="14"/>
            <w:rFonts w:hint="eastAsia" w:ascii="Times New Roman" w:hAnsi="Times New Roman" w:eastAsia="宋体" w:cs="Times New Roman"/>
            <w:sz w:val="24"/>
            <w:szCs w:val="24"/>
            <w:lang w:val="en-US" w:eastAsia="zh-CN"/>
          </w:rPr>
          <w:t>y</w:t>
        </w:r>
      </w:ins>
      <w:ins w:id="2123" w:author="1" w:date="2015-08-18T14:03:48Z">
        <w:r>
          <w:rPr>
            <w:rStyle w:val="14"/>
            <w:rFonts w:hint="eastAsia" w:ascii="Times New Roman" w:hAnsi="Times New Roman" w:eastAsia="宋体" w:cs="Times New Roman"/>
            <w:sz w:val="24"/>
            <w:szCs w:val="24"/>
            <w:lang w:val="en-US" w:eastAsia="zh-CN"/>
          </w:rPr>
          <w:t xml:space="preserve"> </w:t>
        </w:r>
      </w:ins>
      <w:ins w:id="2124" w:author="1" w:date="2015-08-18T14:04:46Z">
        <w:r>
          <w:rPr>
            <w:rStyle w:val="14"/>
            <w:rFonts w:hint="eastAsia" w:ascii="Times New Roman" w:hAnsi="Times New Roman" w:eastAsia="宋体" w:cs="Times New Roman"/>
            <w:sz w:val="24"/>
            <w:szCs w:val="24"/>
            <w:lang w:val="en-US" w:eastAsia="zh-CN"/>
          </w:rPr>
          <w:t xml:space="preserve">and </w:t>
        </w:r>
      </w:ins>
      <w:ins w:id="2125" w:author="1" w:date="2015-08-18T14:04:47Z">
        <w:r>
          <w:rPr>
            <w:rStyle w:val="14"/>
            <w:rFonts w:hint="eastAsia" w:ascii="Times New Roman" w:hAnsi="Times New Roman" w:eastAsia="宋体" w:cs="Times New Roman"/>
            <w:sz w:val="24"/>
            <w:szCs w:val="24"/>
            <w:lang w:val="en-US" w:eastAsia="zh-CN"/>
          </w:rPr>
          <w:t>no</w:t>
        </w:r>
      </w:ins>
      <w:ins w:id="2126" w:author="1" w:date="2015-08-18T14:04:48Z">
        <w:r>
          <w:rPr>
            <w:rStyle w:val="14"/>
            <w:rFonts w:hint="eastAsia" w:ascii="Times New Roman" w:hAnsi="Times New Roman" w:eastAsia="宋体" w:cs="Times New Roman"/>
            <w:sz w:val="24"/>
            <w:szCs w:val="24"/>
            <w:lang w:val="en-US" w:eastAsia="zh-CN"/>
          </w:rPr>
          <w:t xml:space="preserve">vel </w:t>
        </w:r>
      </w:ins>
      <w:ins w:id="2127" w:author="1" w:date="2015-08-18T14:04:49Z">
        <w:r>
          <w:rPr>
            <w:rStyle w:val="14"/>
            <w:rFonts w:hint="eastAsia" w:ascii="Times New Roman" w:hAnsi="Times New Roman" w:eastAsia="宋体" w:cs="Times New Roman"/>
            <w:sz w:val="24"/>
            <w:szCs w:val="24"/>
            <w:lang w:val="en-US" w:eastAsia="zh-CN"/>
          </w:rPr>
          <w:t>tr</w:t>
        </w:r>
      </w:ins>
      <w:ins w:id="2128" w:author="1" w:date="2015-08-18T14:04:50Z">
        <w:r>
          <w:rPr>
            <w:rStyle w:val="14"/>
            <w:rFonts w:hint="eastAsia" w:ascii="Times New Roman" w:hAnsi="Times New Roman" w:eastAsia="宋体" w:cs="Times New Roman"/>
            <w:sz w:val="24"/>
            <w:szCs w:val="24"/>
            <w:lang w:val="en-US" w:eastAsia="zh-CN"/>
          </w:rPr>
          <w:t>eat</w:t>
        </w:r>
      </w:ins>
      <w:ins w:id="2129" w:author="1" w:date="2015-08-18T14:04:52Z">
        <w:r>
          <w:rPr>
            <w:rStyle w:val="14"/>
            <w:rFonts w:hint="eastAsia" w:ascii="Times New Roman" w:hAnsi="Times New Roman" w:eastAsia="宋体" w:cs="Times New Roman"/>
            <w:sz w:val="24"/>
            <w:szCs w:val="24"/>
            <w:lang w:val="en-US" w:eastAsia="zh-CN"/>
          </w:rPr>
          <w:t>ment</w:t>
        </w:r>
      </w:ins>
      <w:ins w:id="2130" w:author="1" w:date="2015-08-18T14:04:53Z">
        <w:r>
          <w:rPr>
            <w:rStyle w:val="14"/>
            <w:rFonts w:hint="eastAsia" w:ascii="Times New Roman" w:hAnsi="Times New Roman" w:eastAsia="宋体" w:cs="Times New Roman"/>
            <w:sz w:val="24"/>
            <w:szCs w:val="24"/>
            <w:lang w:val="en-US" w:eastAsia="zh-CN"/>
          </w:rPr>
          <w:t xml:space="preserve">s </w:t>
        </w:r>
      </w:ins>
      <w:ins w:id="2131" w:author="1" w:date="2015-08-18T14:04:54Z">
        <w:r>
          <w:rPr>
            <w:rStyle w:val="14"/>
            <w:rFonts w:hint="eastAsia" w:ascii="Times New Roman" w:hAnsi="Times New Roman" w:eastAsia="宋体" w:cs="Times New Roman"/>
            <w:sz w:val="24"/>
            <w:szCs w:val="24"/>
            <w:lang w:val="en-US" w:eastAsia="zh-CN"/>
          </w:rPr>
          <w:t>of di</w:t>
        </w:r>
      </w:ins>
      <w:ins w:id="2132" w:author="1" w:date="2015-08-18T14:04:55Z">
        <w:r>
          <w:rPr>
            <w:rStyle w:val="14"/>
            <w:rFonts w:hint="eastAsia" w:ascii="Times New Roman" w:hAnsi="Times New Roman" w:eastAsia="宋体" w:cs="Times New Roman"/>
            <w:sz w:val="24"/>
            <w:szCs w:val="24"/>
            <w:lang w:val="en-US" w:eastAsia="zh-CN"/>
          </w:rPr>
          <w:t>sea</w:t>
        </w:r>
      </w:ins>
      <w:ins w:id="2133" w:author="1" w:date="2015-08-18T14:04:56Z">
        <w:r>
          <w:rPr>
            <w:rStyle w:val="14"/>
            <w:rFonts w:hint="eastAsia" w:ascii="Times New Roman" w:hAnsi="Times New Roman" w:eastAsia="宋体" w:cs="Times New Roman"/>
            <w:sz w:val="24"/>
            <w:szCs w:val="24"/>
            <w:lang w:val="en-US" w:eastAsia="zh-CN"/>
          </w:rPr>
          <w:t>se</w:t>
        </w:r>
      </w:ins>
      <w:ins w:id="2134" w:author="1" w:date="2015-08-18T14:04:57Z">
        <w:r>
          <w:rPr>
            <w:rStyle w:val="14"/>
            <w:rFonts w:hint="eastAsia" w:ascii="Times New Roman" w:hAnsi="Times New Roman" w:eastAsia="宋体" w:cs="Times New Roman"/>
            <w:sz w:val="24"/>
            <w:szCs w:val="24"/>
            <w:lang w:val="en-US" w:eastAsia="zh-CN"/>
          </w:rPr>
          <w:t>s co</w:t>
        </w:r>
      </w:ins>
      <w:ins w:id="2135" w:author="1" w:date="2015-08-18T14:04:58Z">
        <w:r>
          <w:rPr>
            <w:rStyle w:val="14"/>
            <w:rFonts w:hint="eastAsia" w:ascii="Times New Roman" w:hAnsi="Times New Roman" w:eastAsia="宋体" w:cs="Times New Roman"/>
            <w:sz w:val="24"/>
            <w:szCs w:val="24"/>
            <w:lang w:val="en-US" w:eastAsia="zh-CN"/>
          </w:rPr>
          <w:t>uld b</w:t>
        </w:r>
      </w:ins>
      <w:ins w:id="2136" w:author="1" w:date="2015-08-18T14:04:59Z">
        <w:r>
          <w:rPr>
            <w:rStyle w:val="14"/>
            <w:rFonts w:hint="eastAsia" w:ascii="Times New Roman" w:hAnsi="Times New Roman" w:eastAsia="宋体" w:cs="Times New Roman"/>
            <w:sz w:val="24"/>
            <w:szCs w:val="24"/>
            <w:lang w:val="en-US" w:eastAsia="zh-CN"/>
          </w:rPr>
          <w:t xml:space="preserve">e </w:t>
        </w:r>
      </w:ins>
      <w:ins w:id="2137" w:author="1" w:date="2015-08-18T14:05:01Z">
        <w:r>
          <w:rPr>
            <w:rStyle w:val="14"/>
            <w:rFonts w:hint="eastAsia" w:ascii="Times New Roman" w:hAnsi="Times New Roman" w:eastAsia="宋体" w:cs="Times New Roman"/>
            <w:sz w:val="24"/>
            <w:szCs w:val="24"/>
            <w:lang w:val="en-US" w:eastAsia="zh-CN"/>
          </w:rPr>
          <w:t>wo</w:t>
        </w:r>
      </w:ins>
      <w:ins w:id="2138" w:author="1" w:date="2015-08-18T14:05:02Z">
        <w:r>
          <w:rPr>
            <w:rStyle w:val="14"/>
            <w:rFonts w:hint="eastAsia" w:ascii="Times New Roman" w:hAnsi="Times New Roman" w:eastAsia="宋体" w:cs="Times New Roman"/>
            <w:sz w:val="24"/>
            <w:szCs w:val="24"/>
            <w:lang w:val="en-US" w:eastAsia="zh-CN"/>
          </w:rPr>
          <w:t>rked</w:t>
        </w:r>
      </w:ins>
      <w:ins w:id="2139" w:author="1" w:date="2015-08-18T14:05:03Z">
        <w:r>
          <w:rPr>
            <w:rStyle w:val="14"/>
            <w:rFonts w:hint="eastAsia" w:ascii="Times New Roman" w:hAnsi="Times New Roman" w:eastAsia="宋体" w:cs="Times New Roman"/>
            <w:sz w:val="24"/>
            <w:szCs w:val="24"/>
            <w:lang w:val="en-US" w:eastAsia="zh-CN"/>
          </w:rPr>
          <w:t xml:space="preserve"> out</w:t>
        </w:r>
      </w:ins>
      <w:ins w:id="2140" w:author="1" w:date="2015-08-18T14:05:07Z">
        <w:r>
          <w:rPr>
            <w:rStyle w:val="14"/>
            <w:rFonts w:hint="eastAsia" w:ascii="Times New Roman" w:hAnsi="Times New Roman" w:eastAsia="宋体" w:cs="Times New Roman"/>
            <w:sz w:val="24"/>
            <w:szCs w:val="24"/>
            <w:lang w:val="en-US" w:eastAsia="zh-CN"/>
          </w:rPr>
          <w:t>.</w:t>
        </w:r>
      </w:ins>
      <w:ins w:id="2141" w:author="1" w:date="2015-08-18T14:05:08Z">
        <w:r>
          <w:rPr>
            <w:rStyle w:val="14"/>
            <w:rFonts w:hint="eastAsia" w:ascii="Times New Roman" w:hAnsi="Times New Roman" w:eastAsia="宋体" w:cs="Times New Roman"/>
            <w:sz w:val="24"/>
            <w:szCs w:val="24"/>
            <w:lang w:val="en-US" w:eastAsia="zh-CN"/>
          </w:rPr>
          <w:t xml:space="preserve"> S</w:t>
        </w:r>
      </w:ins>
      <w:ins w:id="2142" w:author="1" w:date="2015-08-18T14:05:09Z">
        <w:r>
          <w:rPr>
            <w:rStyle w:val="14"/>
            <w:rFonts w:hint="eastAsia" w:ascii="Times New Roman" w:hAnsi="Times New Roman" w:eastAsia="宋体" w:cs="Times New Roman"/>
            <w:sz w:val="24"/>
            <w:szCs w:val="24"/>
            <w:lang w:val="en-US" w:eastAsia="zh-CN"/>
          </w:rPr>
          <w:t>ide</w:t>
        </w:r>
      </w:ins>
      <w:ins w:id="2143" w:author="1" w:date="2015-08-18T14:05:10Z">
        <w:r>
          <w:rPr>
            <w:rStyle w:val="14"/>
            <w:rFonts w:hint="eastAsia" w:ascii="Times New Roman" w:hAnsi="Times New Roman" w:eastAsia="宋体" w:cs="Times New Roman"/>
            <w:sz w:val="24"/>
            <w:szCs w:val="24"/>
            <w:lang w:val="en-US" w:eastAsia="zh-CN"/>
          </w:rPr>
          <w:t xml:space="preserve"> </w:t>
        </w:r>
      </w:ins>
      <w:ins w:id="2144" w:author="1" w:date="2015-08-18T14:05:11Z">
        <w:r>
          <w:rPr>
            <w:rStyle w:val="14"/>
            <w:rFonts w:hint="eastAsia" w:ascii="Times New Roman" w:hAnsi="Times New Roman" w:eastAsia="宋体" w:cs="Times New Roman"/>
            <w:sz w:val="24"/>
            <w:szCs w:val="24"/>
            <w:lang w:val="en-US" w:eastAsia="zh-CN"/>
          </w:rPr>
          <w:t>effec</w:t>
        </w:r>
      </w:ins>
      <w:ins w:id="2145" w:author="1" w:date="2015-08-18T14:05:12Z">
        <w:r>
          <w:rPr>
            <w:rStyle w:val="14"/>
            <w:rFonts w:hint="eastAsia" w:ascii="Times New Roman" w:hAnsi="Times New Roman" w:eastAsia="宋体" w:cs="Times New Roman"/>
            <w:sz w:val="24"/>
            <w:szCs w:val="24"/>
            <w:lang w:val="en-US" w:eastAsia="zh-CN"/>
          </w:rPr>
          <w:t>t</w:t>
        </w:r>
      </w:ins>
      <w:ins w:id="2146" w:author="1" w:date="2015-08-18T14:05:13Z">
        <w:r>
          <w:rPr>
            <w:rStyle w:val="14"/>
            <w:rFonts w:hint="eastAsia" w:ascii="Times New Roman" w:hAnsi="Times New Roman" w:eastAsia="宋体" w:cs="Times New Roman"/>
            <w:sz w:val="24"/>
            <w:szCs w:val="24"/>
            <w:lang w:val="en-US" w:eastAsia="zh-CN"/>
          </w:rPr>
          <w:t>s</w:t>
        </w:r>
      </w:ins>
      <w:ins w:id="2147" w:author="1" w:date="2015-08-18T14:05:14Z">
        <w:r>
          <w:rPr>
            <w:rStyle w:val="14"/>
            <w:rFonts w:hint="eastAsia" w:ascii="Times New Roman" w:hAnsi="Times New Roman" w:eastAsia="宋体" w:cs="Times New Roman"/>
            <w:sz w:val="24"/>
            <w:szCs w:val="24"/>
            <w:lang w:val="en-US" w:eastAsia="zh-CN"/>
          </w:rPr>
          <w:t xml:space="preserve"> a</w:t>
        </w:r>
      </w:ins>
      <w:ins w:id="2148" w:author="1" w:date="2015-08-18T14:05:16Z">
        <w:r>
          <w:rPr>
            <w:rStyle w:val="14"/>
            <w:rFonts w:hint="eastAsia" w:ascii="Times New Roman" w:hAnsi="Times New Roman" w:eastAsia="宋体" w:cs="Times New Roman"/>
            <w:sz w:val="24"/>
            <w:szCs w:val="24"/>
            <w:lang w:val="en-US" w:eastAsia="zh-CN"/>
          </w:rPr>
          <w:t>re</w:t>
        </w:r>
      </w:ins>
      <w:ins w:id="2149" w:author="1" w:date="2015-08-18T14:05:17Z">
        <w:r>
          <w:rPr>
            <w:rStyle w:val="14"/>
            <w:rFonts w:hint="eastAsia" w:ascii="Times New Roman" w:hAnsi="Times New Roman" w:eastAsia="宋体" w:cs="Times New Roman"/>
            <w:sz w:val="24"/>
            <w:szCs w:val="24"/>
            <w:lang w:val="en-US" w:eastAsia="zh-CN"/>
          </w:rPr>
          <w:t xml:space="preserve"> </w:t>
        </w:r>
      </w:ins>
      <w:ins w:id="2150" w:author="1" w:date="2015-08-18T14:05:25Z">
        <w:r>
          <w:rPr>
            <w:rStyle w:val="14"/>
            <w:rFonts w:hint="eastAsia" w:ascii="Times New Roman" w:hAnsi="Times New Roman" w:eastAsia="宋体" w:cs="Times New Roman"/>
            <w:sz w:val="24"/>
            <w:szCs w:val="24"/>
            <w:lang w:val="en-US" w:eastAsia="zh-CN"/>
          </w:rPr>
          <w:t>u</w:t>
        </w:r>
      </w:ins>
      <w:ins w:id="2151" w:author="1" w:date="2015-08-18T14:05:26Z">
        <w:r>
          <w:rPr>
            <w:rStyle w:val="14"/>
            <w:rFonts w:hint="eastAsia" w:ascii="Times New Roman" w:hAnsi="Times New Roman" w:eastAsia="宋体" w:cs="Times New Roman"/>
            <w:sz w:val="24"/>
            <w:szCs w:val="24"/>
            <w:lang w:val="en-US" w:eastAsia="zh-CN"/>
          </w:rPr>
          <w:t>nw</w:t>
        </w:r>
      </w:ins>
      <w:ins w:id="2152" w:author="1" w:date="2015-08-18T14:05:27Z">
        <w:r>
          <w:rPr>
            <w:rStyle w:val="14"/>
            <w:rFonts w:hint="eastAsia" w:ascii="Times New Roman" w:hAnsi="Times New Roman" w:eastAsia="宋体" w:cs="Times New Roman"/>
            <w:sz w:val="24"/>
            <w:szCs w:val="24"/>
            <w:lang w:val="en-US" w:eastAsia="zh-CN"/>
          </w:rPr>
          <w:t>ant</w:t>
        </w:r>
      </w:ins>
      <w:ins w:id="2153" w:author="1" w:date="2015-08-18T14:05:28Z">
        <w:r>
          <w:rPr>
            <w:rStyle w:val="14"/>
            <w:rFonts w:hint="eastAsia" w:ascii="Times New Roman" w:hAnsi="Times New Roman" w:eastAsia="宋体" w:cs="Times New Roman"/>
            <w:sz w:val="24"/>
            <w:szCs w:val="24"/>
            <w:lang w:val="en-US" w:eastAsia="zh-CN"/>
          </w:rPr>
          <w:t xml:space="preserve">ed </w:t>
        </w:r>
      </w:ins>
      <w:ins w:id="2154" w:author="1" w:date="2015-08-18T14:05:29Z">
        <w:r>
          <w:rPr>
            <w:rStyle w:val="14"/>
            <w:rFonts w:hint="eastAsia" w:ascii="Times New Roman" w:hAnsi="Times New Roman" w:eastAsia="宋体" w:cs="Times New Roman"/>
            <w:sz w:val="24"/>
            <w:szCs w:val="24"/>
            <w:lang w:val="en-US" w:eastAsia="zh-CN"/>
          </w:rPr>
          <w:t>drug</w:t>
        </w:r>
      </w:ins>
      <w:ins w:id="2155" w:author="1" w:date="2015-08-18T14:05:30Z">
        <w:r>
          <w:rPr>
            <w:rStyle w:val="14"/>
            <w:rFonts w:hint="eastAsia" w:ascii="Times New Roman" w:hAnsi="Times New Roman" w:eastAsia="宋体" w:cs="Times New Roman"/>
            <w:sz w:val="24"/>
            <w:szCs w:val="24"/>
            <w:lang w:val="en-US" w:eastAsia="zh-CN"/>
          </w:rPr>
          <w:t>-tar</w:t>
        </w:r>
      </w:ins>
      <w:ins w:id="2156" w:author="1" w:date="2015-08-18T14:05:31Z">
        <w:r>
          <w:rPr>
            <w:rStyle w:val="14"/>
            <w:rFonts w:hint="eastAsia" w:ascii="Times New Roman" w:hAnsi="Times New Roman" w:eastAsia="宋体" w:cs="Times New Roman"/>
            <w:sz w:val="24"/>
            <w:szCs w:val="24"/>
            <w:lang w:val="en-US" w:eastAsia="zh-CN"/>
          </w:rPr>
          <w:t>gets</w:t>
        </w:r>
      </w:ins>
      <w:ins w:id="2157" w:author="1" w:date="2015-08-18T14:05:32Z">
        <w:r>
          <w:rPr>
            <w:rStyle w:val="14"/>
            <w:rFonts w:hint="eastAsia" w:ascii="Times New Roman" w:hAnsi="Times New Roman" w:eastAsia="宋体" w:cs="Times New Roman"/>
            <w:sz w:val="24"/>
            <w:szCs w:val="24"/>
            <w:lang w:val="en-US" w:eastAsia="zh-CN"/>
          </w:rPr>
          <w:t xml:space="preserve"> i</w:t>
        </w:r>
      </w:ins>
      <w:ins w:id="2158" w:author="1" w:date="2015-08-18T14:05:34Z">
        <w:r>
          <w:rPr>
            <w:rStyle w:val="14"/>
            <w:rFonts w:hint="eastAsia" w:ascii="Times New Roman" w:hAnsi="Times New Roman" w:eastAsia="宋体" w:cs="Times New Roman"/>
            <w:sz w:val="24"/>
            <w:szCs w:val="24"/>
            <w:lang w:val="en-US" w:eastAsia="zh-CN"/>
          </w:rPr>
          <w:t>nterac</w:t>
        </w:r>
      </w:ins>
      <w:ins w:id="2159" w:author="1" w:date="2015-08-18T14:05:35Z">
        <w:r>
          <w:rPr>
            <w:rStyle w:val="14"/>
            <w:rFonts w:hint="eastAsia" w:ascii="Times New Roman" w:hAnsi="Times New Roman" w:eastAsia="宋体" w:cs="Times New Roman"/>
            <w:sz w:val="24"/>
            <w:szCs w:val="24"/>
            <w:lang w:val="en-US" w:eastAsia="zh-CN"/>
          </w:rPr>
          <w:t>tions</w:t>
        </w:r>
      </w:ins>
      <w:ins w:id="2160" w:author="1" w:date="2015-08-18T14:05:36Z">
        <w:r>
          <w:rPr>
            <w:rStyle w:val="14"/>
            <w:rFonts w:hint="eastAsia" w:ascii="Times New Roman" w:hAnsi="Times New Roman" w:eastAsia="宋体" w:cs="Times New Roman"/>
            <w:sz w:val="24"/>
            <w:szCs w:val="24"/>
            <w:lang w:val="en-US" w:eastAsia="zh-CN"/>
          </w:rPr>
          <w:t xml:space="preserve"> </w:t>
        </w:r>
      </w:ins>
      <w:ins w:id="2161" w:author="1" w:date="2015-08-18T14:05:44Z">
        <w:r>
          <w:rPr>
            <w:rStyle w:val="14"/>
            <w:rFonts w:hint="eastAsia" w:ascii="Times New Roman" w:hAnsi="Times New Roman" w:eastAsia="宋体" w:cs="Times New Roman"/>
            <w:sz w:val="24"/>
            <w:szCs w:val="24"/>
            <w:lang w:val="en-US" w:eastAsia="zh-CN"/>
          </w:rPr>
          <w:t>a</w:t>
        </w:r>
      </w:ins>
      <w:ins w:id="2162" w:author="1" w:date="2015-08-18T14:05:45Z">
        <w:r>
          <w:rPr>
            <w:rStyle w:val="14"/>
            <w:rFonts w:hint="eastAsia" w:ascii="Times New Roman" w:hAnsi="Times New Roman" w:eastAsia="宋体" w:cs="Times New Roman"/>
            <w:sz w:val="24"/>
            <w:szCs w:val="24"/>
            <w:lang w:val="en-US" w:eastAsia="zh-CN"/>
          </w:rPr>
          <w:t>nd</w:t>
        </w:r>
      </w:ins>
      <w:ins w:id="2163" w:author="1" w:date="2015-08-18T14:05:46Z">
        <w:r>
          <w:rPr>
            <w:rStyle w:val="14"/>
            <w:rFonts w:hint="eastAsia" w:ascii="Times New Roman" w:hAnsi="Times New Roman" w:eastAsia="宋体" w:cs="Times New Roman"/>
            <w:sz w:val="24"/>
            <w:szCs w:val="24"/>
            <w:lang w:val="en-US" w:eastAsia="zh-CN"/>
          </w:rPr>
          <w:t xml:space="preserve"> </w:t>
        </w:r>
      </w:ins>
      <w:ins w:id="2164" w:author="1" w:date="2015-08-18T14:05:47Z">
        <w:r>
          <w:rPr>
            <w:rStyle w:val="14"/>
            <w:rFonts w:hint="eastAsia" w:ascii="Times New Roman" w:hAnsi="Times New Roman" w:eastAsia="宋体" w:cs="Times New Roman"/>
            <w:sz w:val="24"/>
            <w:szCs w:val="24"/>
            <w:lang w:val="en-US" w:eastAsia="zh-CN"/>
          </w:rPr>
          <w:t>aft</w:t>
        </w:r>
      </w:ins>
      <w:ins w:id="2165" w:author="1" w:date="2015-08-18T14:05:48Z">
        <w:r>
          <w:rPr>
            <w:rStyle w:val="14"/>
            <w:rFonts w:hint="eastAsia" w:ascii="Times New Roman" w:hAnsi="Times New Roman" w:eastAsia="宋体" w:cs="Times New Roman"/>
            <w:sz w:val="24"/>
            <w:szCs w:val="24"/>
            <w:lang w:val="en-US" w:eastAsia="zh-CN"/>
          </w:rPr>
          <w:t xml:space="preserve">er </w:t>
        </w:r>
      </w:ins>
      <w:ins w:id="2166" w:author="1" w:date="2015-08-18T14:05:50Z">
        <w:r>
          <w:rPr>
            <w:rStyle w:val="14"/>
            <w:rFonts w:hint="eastAsia" w:ascii="Times New Roman" w:hAnsi="Times New Roman" w:eastAsia="宋体" w:cs="Times New Roman"/>
            <w:sz w:val="24"/>
            <w:szCs w:val="24"/>
            <w:lang w:val="en-US" w:eastAsia="zh-CN"/>
          </w:rPr>
          <w:t>ge</w:t>
        </w:r>
      </w:ins>
      <w:ins w:id="2167" w:author="1" w:date="2015-08-18T14:05:51Z">
        <w:r>
          <w:rPr>
            <w:rStyle w:val="14"/>
            <w:rFonts w:hint="eastAsia" w:ascii="Times New Roman" w:hAnsi="Times New Roman" w:eastAsia="宋体" w:cs="Times New Roman"/>
            <w:sz w:val="24"/>
            <w:szCs w:val="24"/>
            <w:lang w:val="en-US" w:eastAsia="zh-CN"/>
          </w:rPr>
          <w:t xml:space="preserve">tting </w:t>
        </w:r>
      </w:ins>
      <w:ins w:id="2168" w:author="1" w:date="2015-08-18T14:05:56Z">
        <w:r>
          <w:rPr>
            <w:rStyle w:val="14"/>
            <w:rFonts w:hint="eastAsia" w:ascii="Times New Roman" w:hAnsi="Times New Roman" w:eastAsia="宋体" w:cs="Times New Roman"/>
            <w:sz w:val="24"/>
            <w:szCs w:val="24"/>
            <w:lang w:val="en-US" w:eastAsia="zh-CN"/>
          </w:rPr>
          <w:t>dat</w:t>
        </w:r>
      </w:ins>
      <w:ins w:id="2169" w:author="1" w:date="2015-08-18T14:05:57Z">
        <w:r>
          <w:rPr>
            <w:rStyle w:val="14"/>
            <w:rFonts w:hint="eastAsia" w:ascii="Times New Roman" w:hAnsi="Times New Roman" w:eastAsia="宋体" w:cs="Times New Roman"/>
            <w:sz w:val="24"/>
            <w:szCs w:val="24"/>
            <w:lang w:val="en-US" w:eastAsia="zh-CN"/>
          </w:rPr>
          <w:t xml:space="preserve">a of </w:t>
        </w:r>
      </w:ins>
      <w:ins w:id="2170" w:author="1" w:date="2015-08-18T14:06:01Z">
        <w:r>
          <w:rPr>
            <w:rStyle w:val="14"/>
            <w:rFonts w:hint="eastAsia" w:ascii="Times New Roman" w:hAnsi="Times New Roman" w:eastAsia="宋体" w:cs="Times New Roman"/>
            <w:sz w:val="24"/>
            <w:szCs w:val="24"/>
            <w:lang w:val="en-US" w:eastAsia="zh-CN"/>
          </w:rPr>
          <w:t>a</w:t>
        </w:r>
      </w:ins>
      <w:ins w:id="2171" w:author="1" w:date="2015-08-18T14:06:02Z">
        <w:r>
          <w:rPr>
            <w:rStyle w:val="14"/>
            <w:rFonts w:hint="eastAsia" w:ascii="Times New Roman" w:hAnsi="Times New Roman" w:eastAsia="宋体" w:cs="Times New Roman"/>
            <w:sz w:val="24"/>
            <w:szCs w:val="24"/>
            <w:lang w:val="en-US" w:eastAsia="zh-CN"/>
          </w:rPr>
          <w:t>ll ta</w:t>
        </w:r>
      </w:ins>
      <w:ins w:id="2172" w:author="1" w:date="2015-08-18T14:06:03Z">
        <w:r>
          <w:rPr>
            <w:rStyle w:val="14"/>
            <w:rFonts w:hint="eastAsia" w:ascii="Times New Roman" w:hAnsi="Times New Roman" w:eastAsia="宋体" w:cs="Times New Roman"/>
            <w:sz w:val="24"/>
            <w:szCs w:val="24"/>
            <w:lang w:val="en-US" w:eastAsia="zh-CN"/>
          </w:rPr>
          <w:t>rgets</w:t>
        </w:r>
      </w:ins>
      <w:ins w:id="2173" w:author="1" w:date="2015-08-18T14:06:04Z">
        <w:r>
          <w:rPr>
            <w:rStyle w:val="14"/>
            <w:rFonts w:hint="eastAsia" w:ascii="Times New Roman" w:hAnsi="Times New Roman" w:eastAsia="宋体" w:cs="Times New Roman"/>
            <w:sz w:val="24"/>
            <w:szCs w:val="24"/>
            <w:lang w:val="en-US" w:eastAsia="zh-CN"/>
          </w:rPr>
          <w:t xml:space="preserve"> of o</w:t>
        </w:r>
      </w:ins>
      <w:ins w:id="2174" w:author="1" w:date="2015-08-18T14:06:05Z">
        <w:r>
          <w:rPr>
            <w:rStyle w:val="14"/>
            <w:rFonts w:hint="eastAsia" w:ascii="Times New Roman" w:hAnsi="Times New Roman" w:eastAsia="宋体" w:cs="Times New Roman"/>
            <w:sz w:val="24"/>
            <w:szCs w:val="24"/>
            <w:lang w:val="en-US" w:eastAsia="zh-CN"/>
          </w:rPr>
          <w:t>ne d</w:t>
        </w:r>
      </w:ins>
      <w:ins w:id="2175" w:author="1" w:date="2015-08-18T14:06:06Z">
        <w:r>
          <w:rPr>
            <w:rStyle w:val="14"/>
            <w:rFonts w:hint="eastAsia" w:ascii="Times New Roman" w:hAnsi="Times New Roman" w:eastAsia="宋体" w:cs="Times New Roman"/>
            <w:sz w:val="24"/>
            <w:szCs w:val="24"/>
            <w:lang w:val="en-US" w:eastAsia="zh-CN"/>
          </w:rPr>
          <w:t>rug</w:t>
        </w:r>
      </w:ins>
      <w:ins w:id="2176" w:author="1" w:date="2015-08-18T14:06:07Z">
        <w:r>
          <w:rPr>
            <w:rStyle w:val="14"/>
            <w:rFonts w:hint="eastAsia" w:ascii="Times New Roman" w:hAnsi="Times New Roman" w:eastAsia="宋体" w:cs="Times New Roman"/>
            <w:sz w:val="24"/>
            <w:szCs w:val="24"/>
            <w:lang w:val="en-US" w:eastAsia="zh-CN"/>
          </w:rPr>
          <w:t xml:space="preserve">, </w:t>
        </w:r>
      </w:ins>
      <w:ins w:id="2177" w:author="1" w:date="2015-08-18T14:06:12Z">
        <w:r>
          <w:rPr>
            <w:rStyle w:val="14"/>
            <w:rFonts w:hint="eastAsia" w:ascii="Times New Roman" w:hAnsi="Times New Roman" w:eastAsia="宋体" w:cs="Times New Roman"/>
            <w:sz w:val="24"/>
            <w:szCs w:val="24"/>
            <w:lang w:val="en-US" w:eastAsia="zh-CN"/>
          </w:rPr>
          <w:t>un</w:t>
        </w:r>
      </w:ins>
      <w:ins w:id="2178" w:author="1" w:date="2015-08-18T14:06:13Z">
        <w:r>
          <w:rPr>
            <w:rStyle w:val="14"/>
            <w:rFonts w:hint="eastAsia" w:ascii="Times New Roman" w:hAnsi="Times New Roman" w:eastAsia="宋体" w:cs="Times New Roman"/>
            <w:sz w:val="24"/>
            <w:szCs w:val="24"/>
            <w:lang w:val="en-US" w:eastAsia="zh-CN"/>
          </w:rPr>
          <w:t>ders</w:t>
        </w:r>
      </w:ins>
      <w:ins w:id="2179" w:author="1" w:date="2015-08-18T14:06:14Z">
        <w:r>
          <w:rPr>
            <w:rStyle w:val="14"/>
            <w:rFonts w:hint="eastAsia" w:ascii="Times New Roman" w:hAnsi="Times New Roman" w:eastAsia="宋体" w:cs="Times New Roman"/>
            <w:sz w:val="24"/>
            <w:szCs w:val="24"/>
            <w:lang w:val="en-US" w:eastAsia="zh-CN"/>
          </w:rPr>
          <w:t>ta</w:t>
        </w:r>
      </w:ins>
      <w:ins w:id="2180" w:author="1" w:date="2015-08-18T14:06:15Z">
        <w:r>
          <w:rPr>
            <w:rStyle w:val="14"/>
            <w:rFonts w:hint="eastAsia" w:ascii="Times New Roman" w:hAnsi="Times New Roman" w:eastAsia="宋体" w:cs="Times New Roman"/>
            <w:sz w:val="24"/>
            <w:szCs w:val="24"/>
            <w:lang w:val="en-US" w:eastAsia="zh-CN"/>
          </w:rPr>
          <w:t>ndin</w:t>
        </w:r>
      </w:ins>
      <w:ins w:id="2181" w:author="1" w:date="2015-08-18T14:06:16Z">
        <w:r>
          <w:rPr>
            <w:rStyle w:val="14"/>
            <w:rFonts w:hint="eastAsia" w:ascii="Times New Roman" w:hAnsi="Times New Roman" w:eastAsia="宋体" w:cs="Times New Roman"/>
            <w:sz w:val="24"/>
            <w:szCs w:val="24"/>
            <w:lang w:val="en-US" w:eastAsia="zh-CN"/>
          </w:rPr>
          <w:t xml:space="preserve">g of </w:t>
        </w:r>
      </w:ins>
      <w:ins w:id="2182" w:author="1" w:date="2015-08-18T14:06:17Z">
        <w:r>
          <w:rPr>
            <w:rStyle w:val="14"/>
            <w:rFonts w:hint="eastAsia" w:ascii="Times New Roman" w:hAnsi="Times New Roman" w:eastAsia="宋体" w:cs="Times New Roman"/>
            <w:sz w:val="24"/>
            <w:szCs w:val="24"/>
            <w:lang w:val="en-US" w:eastAsia="zh-CN"/>
          </w:rPr>
          <w:t xml:space="preserve">side </w:t>
        </w:r>
      </w:ins>
      <w:ins w:id="2183" w:author="1" w:date="2015-08-18T14:06:18Z">
        <w:r>
          <w:rPr>
            <w:rStyle w:val="14"/>
            <w:rFonts w:hint="eastAsia" w:ascii="Times New Roman" w:hAnsi="Times New Roman" w:eastAsia="宋体" w:cs="Times New Roman"/>
            <w:sz w:val="24"/>
            <w:szCs w:val="24"/>
            <w:lang w:val="en-US" w:eastAsia="zh-CN"/>
          </w:rPr>
          <w:t>eff</w:t>
        </w:r>
      </w:ins>
      <w:ins w:id="2184" w:author="1" w:date="2015-08-18T14:06:19Z">
        <w:r>
          <w:rPr>
            <w:rStyle w:val="14"/>
            <w:rFonts w:hint="eastAsia" w:ascii="Times New Roman" w:hAnsi="Times New Roman" w:eastAsia="宋体" w:cs="Times New Roman"/>
            <w:sz w:val="24"/>
            <w:szCs w:val="24"/>
            <w:lang w:val="en-US" w:eastAsia="zh-CN"/>
          </w:rPr>
          <w:t>ects</w:t>
        </w:r>
      </w:ins>
      <w:ins w:id="2185" w:author="1" w:date="2015-08-18T14:06:20Z">
        <w:r>
          <w:rPr>
            <w:rStyle w:val="14"/>
            <w:rFonts w:hint="eastAsia" w:ascii="Times New Roman" w:hAnsi="Times New Roman" w:eastAsia="宋体" w:cs="Times New Roman"/>
            <w:sz w:val="24"/>
            <w:szCs w:val="24"/>
            <w:lang w:val="en-US" w:eastAsia="zh-CN"/>
          </w:rPr>
          <w:t xml:space="preserve"> and </w:t>
        </w:r>
      </w:ins>
      <w:ins w:id="2186" w:author="1" w:date="2015-08-18T14:06:23Z">
        <w:r>
          <w:rPr>
            <w:rStyle w:val="14"/>
            <w:rFonts w:hint="eastAsia" w:ascii="Times New Roman" w:hAnsi="Times New Roman" w:eastAsia="宋体" w:cs="Times New Roman"/>
            <w:sz w:val="24"/>
            <w:szCs w:val="24"/>
            <w:lang w:val="en-US" w:eastAsia="zh-CN"/>
          </w:rPr>
          <w:t>t</w:t>
        </w:r>
      </w:ins>
      <w:ins w:id="2187" w:author="1" w:date="2015-08-18T14:06:24Z">
        <w:r>
          <w:rPr>
            <w:rStyle w:val="14"/>
            <w:rFonts w:hint="eastAsia" w:ascii="Times New Roman" w:hAnsi="Times New Roman" w:eastAsia="宋体" w:cs="Times New Roman"/>
            <w:sz w:val="24"/>
            <w:szCs w:val="24"/>
            <w:lang w:val="en-US" w:eastAsia="zh-CN"/>
          </w:rPr>
          <w:t>oxi</w:t>
        </w:r>
      </w:ins>
      <w:ins w:id="2188" w:author="1" w:date="2015-08-18T14:06:25Z">
        <w:r>
          <w:rPr>
            <w:rStyle w:val="14"/>
            <w:rFonts w:hint="eastAsia" w:ascii="Times New Roman" w:hAnsi="Times New Roman" w:eastAsia="宋体" w:cs="Times New Roman"/>
            <w:sz w:val="24"/>
            <w:szCs w:val="24"/>
            <w:lang w:val="en-US" w:eastAsia="zh-CN"/>
          </w:rPr>
          <w:t xml:space="preserve">city </w:t>
        </w:r>
      </w:ins>
      <w:ins w:id="2189" w:author="1" w:date="2015-08-18T14:06:26Z">
        <w:r>
          <w:rPr>
            <w:rStyle w:val="14"/>
            <w:rFonts w:hint="eastAsia" w:ascii="Times New Roman" w:hAnsi="Times New Roman" w:eastAsia="宋体" w:cs="Times New Roman"/>
            <w:sz w:val="24"/>
            <w:szCs w:val="24"/>
            <w:lang w:val="en-US" w:eastAsia="zh-CN"/>
          </w:rPr>
          <w:t>coul</w:t>
        </w:r>
      </w:ins>
      <w:ins w:id="2190" w:author="1" w:date="2015-08-18T14:06:27Z">
        <w:r>
          <w:rPr>
            <w:rStyle w:val="14"/>
            <w:rFonts w:hint="eastAsia" w:ascii="Times New Roman" w:hAnsi="Times New Roman" w:eastAsia="宋体" w:cs="Times New Roman"/>
            <w:sz w:val="24"/>
            <w:szCs w:val="24"/>
            <w:lang w:val="en-US" w:eastAsia="zh-CN"/>
          </w:rPr>
          <w:t xml:space="preserve">d be </w:t>
        </w:r>
      </w:ins>
      <w:ins w:id="2191" w:author="1" w:date="2015-08-18T14:06:47Z">
        <w:r>
          <w:rPr>
            <w:rStyle w:val="14"/>
            <w:rFonts w:hint="eastAsia" w:ascii="Times New Roman" w:hAnsi="Times New Roman" w:eastAsia="宋体" w:cs="Times New Roman"/>
            <w:sz w:val="24"/>
            <w:szCs w:val="24"/>
            <w:lang w:val="en-US" w:eastAsia="zh-CN"/>
          </w:rPr>
          <w:t>more p</w:t>
        </w:r>
      </w:ins>
      <w:ins w:id="2192" w:author="1" w:date="2015-08-18T14:06:48Z">
        <w:r>
          <w:rPr>
            <w:rStyle w:val="14"/>
            <w:rFonts w:hint="eastAsia" w:ascii="Times New Roman" w:hAnsi="Times New Roman" w:eastAsia="宋体" w:cs="Times New Roman"/>
            <w:sz w:val="24"/>
            <w:szCs w:val="24"/>
            <w:lang w:val="en-US" w:eastAsia="zh-CN"/>
          </w:rPr>
          <w:t>rofo</w:t>
        </w:r>
      </w:ins>
      <w:ins w:id="2193" w:author="1" w:date="2015-08-18T14:06:49Z">
        <w:r>
          <w:rPr>
            <w:rStyle w:val="14"/>
            <w:rFonts w:hint="eastAsia" w:ascii="Times New Roman" w:hAnsi="Times New Roman" w:eastAsia="宋体" w:cs="Times New Roman"/>
            <w:sz w:val="24"/>
            <w:szCs w:val="24"/>
            <w:lang w:val="en-US" w:eastAsia="zh-CN"/>
          </w:rPr>
          <w:t>und</w:t>
        </w:r>
      </w:ins>
      <w:ins w:id="2194" w:author="1" w:date="2015-08-18T14:06:50Z">
        <w:r>
          <w:rPr>
            <w:rStyle w:val="14"/>
            <w:rFonts w:hint="eastAsia" w:ascii="Times New Roman" w:hAnsi="Times New Roman" w:eastAsia="宋体" w:cs="Times New Roman"/>
            <w:sz w:val="24"/>
            <w:szCs w:val="24"/>
            <w:lang w:val="en-US" w:eastAsia="zh-CN"/>
          </w:rPr>
          <w:t>.</w:t>
        </w:r>
      </w:ins>
    </w:p>
    <w:p>
      <w:pPr>
        <w:spacing w:line="360" w:lineRule="auto"/>
        <w:jc w:val="both"/>
        <w:rPr>
          <w:rFonts w:ascii="Avenir Next Regular" w:hAnsi="Avenir Next Regular" w:cs="Avenir Next Regular"/>
          <w:sz w:val="28"/>
          <w:szCs w:val="28"/>
        </w:rPr>
      </w:pPr>
      <w:r>
        <w:rPr>
          <w:rFonts w:ascii="Avenir Next Regular" w:hAnsi="Avenir Next Regular" w:cs="Avenir Next Regular"/>
          <w:sz w:val="28"/>
          <w:szCs w:val="28"/>
        </w:rPr>
        <w:t>6. Acknowledgements</w:t>
      </w:r>
    </w:p>
    <w:p>
      <w:pPr>
        <w:spacing w:line="360" w:lineRule="auto"/>
        <w:ind w:firstLine="720"/>
        <w:jc w:val="both"/>
        <w:rPr>
          <w:rFonts w:ascii="Times New Roman" w:hAnsi="Times New Roman" w:eastAsia="宋体"/>
          <w:lang w:eastAsia="zh-CN"/>
        </w:rPr>
      </w:pPr>
      <w:r>
        <w:rPr>
          <w:rFonts w:ascii="Times New Roman" w:hAnsi="Times New Roman" w:eastAsia="宋体"/>
          <w:lang w:eastAsia="zh-CN"/>
        </w:rPr>
        <w:t>First, I want to give my best thanks to my mentor Dr. Shao Li and co-mentor Mr.Songpeng Zu.</w:t>
      </w:r>
      <w:ins w:id="2195" w:author="RSI – Tutor" w:date="2015-08-16T20:21:00Z">
        <w:r>
          <w:rPr>
            <w:rFonts w:ascii="Times New Roman" w:hAnsi="Times New Roman" w:eastAsia="宋体"/>
            <w:lang w:eastAsia="zh-CN"/>
          </w:rPr>
          <w:t xml:space="preserve"> </w:t>
        </w:r>
      </w:ins>
      <w:r>
        <w:rPr>
          <w:rFonts w:ascii="Times New Roman" w:hAnsi="Times New Roman" w:eastAsia="宋体"/>
          <w:lang w:eastAsia="zh-CN"/>
        </w:rPr>
        <w:t>They gave me great help no matter in the way of thinking or skills in writing codes and data analyzing. They also make me develop a very good behavior on dealing with my study files during the research.</w:t>
      </w:r>
      <w:ins w:id="2196" w:author="RSI – Tutor" w:date="2015-08-16T20:21:00Z">
        <w:r>
          <w:rPr>
            <w:rFonts w:ascii="Times New Roman" w:hAnsi="Times New Roman" w:eastAsia="宋体"/>
            <w:lang w:eastAsia="zh-CN"/>
          </w:rPr>
          <w:t xml:space="preserve"> </w:t>
        </w:r>
      </w:ins>
      <w:r>
        <w:rPr>
          <w:rFonts w:ascii="Times New Roman" w:hAnsi="Times New Roman" w:eastAsia="宋体"/>
          <w:lang w:eastAsia="zh-CN"/>
        </w:rPr>
        <w:t>Also I want to thank my tutor Ana Lyons who gave me great help in paper writing and skills of presentation.</w:t>
      </w:r>
      <w:ins w:id="2197" w:author="RSI – Tutor" w:date="2015-08-16T20:21:00Z">
        <w:r>
          <w:rPr>
            <w:rFonts w:ascii="Times New Roman" w:hAnsi="Times New Roman" w:eastAsia="宋体"/>
            <w:lang w:eastAsia="zh-CN"/>
          </w:rPr>
          <w:t xml:space="preserve"> </w:t>
        </w:r>
      </w:ins>
      <w:r>
        <w:rPr>
          <w:rFonts w:ascii="Times New Roman" w:hAnsi="Times New Roman" w:eastAsia="宋体"/>
          <w:lang w:eastAsia="zh-CN"/>
        </w:rPr>
        <w:t>Ana is a very serious and inspiring person.She gave me a lot of encouragements and very detail remarks of my work which may influence my writing in whole life.</w:t>
      </w:r>
      <w:ins w:id="2198" w:author="RSI – Tutor" w:date="2015-08-16T20:20:00Z">
        <w:r>
          <w:rPr>
            <w:rFonts w:ascii="Times New Roman" w:hAnsi="Times New Roman" w:eastAsia="宋体"/>
            <w:lang w:eastAsia="zh-CN"/>
          </w:rPr>
          <w:t xml:space="preserve"> </w:t>
        </w:r>
      </w:ins>
      <w:r>
        <w:rPr>
          <w:rFonts w:ascii="Times New Roman" w:hAnsi="Times New Roman" w:eastAsia="宋体"/>
          <w:lang w:eastAsia="zh-CN"/>
        </w:rPr>
        <w:t>In addition, I want to thank RSI and CEE giving me this excellent opportunity to approach the true scientist research and make me have such a unforgettable summer.</w:t>
      </w:r>
      <w:ins w:id="2199" w:author="RSI – Tutor" w:date="2015-08-16T20:20:00Z">
        <w:r>
          <w:rPr>
            <w:rFonts w:ascii="Times New Roman" w:hAnsi="Times New Roman" w:eastAsia="宋体"/>
            <w:lang w:eastAsia="zh-CN"/>
          </w:rPr>
          <w:t xml:space="preserve"> </w:t>
        </w:r>
      </w:ins>
      <w:r>
        <w:rPr>
          <w:rFonts w:ascii="Times New Roman" w:hAnsi="Times New Roman" w:eastAsia="宋体"/>
          <w:lang w:eastAsia="zh-CN"/>
        </w:rPr>
        <w:t>I also want to thank my friends and lab-mates in RSI.</w:t>
      </w:r>
      <w:ins w:id="2200" w:author="RSI – Tutor" w:date="2015-08-16T20:20:00Z">
        <w:r>
          <w:rPr>
            <w:rFonts w:ascii="Times New Roman" w:hAnsi="Times New Roman" w:eastAsia="宋体"/>
            <w:lang w:eastAsia="zh-CN"/>
          </w:rPr>
          <w:t xml:space="preserve"> </w:t>
        </w:r>
      </w:ins>
      <w:r>
        <w:rPr>
          <w:rFonts w:ascii="Times New Roman" w:hAnsi="Times New Roman" w:eastAsia="宋体"/>
          <w:lang w:eastAsia="zh-CN"/>
        </w:rPr>
        <w:t>They are really creativity and friendly and truly gave me a lot of help in different area.</w:t>
      </w:r>
      <w:ins w:id="2201" w:author="RSI – Tutor" w:date="2015-08-16T20:21:00Z">
        <w:r>
          <w:rPr>
            <w:rFonts w:ascii="Times New Roman" w:hAnsi="Times New Roman" w:eastAsia="宋体"/>
            <w:lang w:eastAsia="zh-CN"/>
          </w:rPr>
          <w:t xml:space="preserve"> </w:t>
        </w:r>
      </w:ins>
      <w:r>
        <w:rPr>
          <w:rFonts w:ascii="Times New Roman" w:hAnsi="Times New Roman" w:eastAsia="宋体"/>
          <w:lang w:eastAsia="zh-CN"/>
        </w:rPr>
        <w:t>Finally, thanks to Tsinghua university giving us such a wonderful study environment.</w:t>
      </w:r>
      <w:ins w:id="2202" w:author="RSI – Tutor" w:date="2015-08-16T20:21:00Z">
        <w:r>
          <w:rPr>
            <w:rFonts w:ascii="Times New Roman" w:hAnsi="Times New Roman" w:eastAsia="宋体"/>
            <w:lang w:eastAsia="zh-CN"/>
          </w:rPr>
          <w:t xml:space="preserve"> </w:t>
        </w:r>
      </w:ins>
      <w:r>
        <w:rPr>
          <w:rFonts w:ascii="Times New Roman" w:hAnsi="Times New Roman" w:eastAsia="宋体"/>
          <w:lang w:eastAsia="zh-CN"/>
        </w:rPr>
        <w:t>Thank you.</w:t>
      </w:r>
    </w:p>
    <w:p>
      <w:pPr>
        <w:spacing w:line="360" w:lineRule="auto"/>
        <w:ind w:firstLine="720"/>
        <w:jc w:val="both"/>
        <w:rPr>
          <w:rFonts w:ascii="Times New Roman" w:hAnsi="Times New Roman" w:eastAsia="宋体"/>
          <w:lang w:eastAsia="zh-CN"/>
        </w:rPr>
      </w:pPr>
      <w:r>
        <w:rPr>
          <w:rFonts w:ascii="Times New Roman" w:hAnsi="Times New Roman" w:eastAsia="宋体"/>
          <w:lang w:eastAsia="zh-CN"/>
        </w:rPr>
        <w:t xml:space="preserve"> </w:t>
      </w: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ins w:id="2203" w:author="1" w:date="2015-08-18T14:43:50Z"/>
          <w:rFonts w:ascii="Avenir Next Regular" w:hAnsi="Avenir Next Regular" w:cs="Avenir Next Regular"/>
          <w:sz w:val="28"/>
          <w:szCs w:val="28"/>
        </w:rPr>
      </w:pPr>
    </w:p>
    <w:p>
      <w:pPr>
        <w:spacing w:line="360" w:lineRule="auto"/>
        <w:jc w:val="both"/>
        <w:rPr>
          <w:ins w:id="2204" w:author="1" w:date="2015-08-18T14:43:50Z"/>
          <w:rFonts w:ascii="Avenir Next Regular" w:hAnsi="Avenir Next Regular" w:cs="Avenir Next Regular"/>
          <w:sz w:val="28"/>
          <w:szCs w:val="28"/>
        </w:rPr>
      </w:pPr>
    </w:p>
    <w:p>
      <w:pPr>
        <w:spacing w:line="360" w:lineRule="auto"/>
        <w:jc w:val="both"/>
        <w:rPr>
          <w:ins w:id="2205" w:author="1" w:date="2015-08-18T14:43:50Z"/>
          <w:rFonts w:ascii="Avenir Next Regular" w:hAnsi="Avenir Next Regular" w:cs="Avenir Next Regular"/>
          <w:sz w:val="28"/>
          <w:szCs w:val="28"/>
        </w:rPr>
      </w:pPr>
    </w:p>
    <w:p>
      <w:pPr>
        <w:spacing w:line="360" w:lineRule="auto"/>
        <w:jc w:val="both"/>
        <w:rPr>
          <w:ins w:id="2206" w:author="1" w:date="2015-08-18T14:43:50Z"/>
          <w:rFonts w:ascii="Avenir Next Regular" w:hAnsi="Avenir Next Regular" w:cs="Avenir Next Regular"/>
          <w:sz w:val="28"/>
          <w:szCs w:val="28"/>
        </w:rPr>
      </w:pPr>
    </w:p>
    <w:p>
      <w:pPr>
        <w:spacing w:line="360" w:lineRule="auto"/>
        <w:jc w:val="both"/>
        <w:rPr>
          <w:ins w:id="2207" w:author="1" w:date="2015-08-18T14:43:50Z"/>
          <w:rFonts w:ascii="Avenir Next Regular" w:hAnsi="Avenir Next Regular" w:cs="Avenir Next Regular"/>
          <w:sz w:val="28"/>
          <w:szCs w:val="28"/>
        </w:rPr>
      </w:pPr>
    </w:p>
    <w:p>
      <w:pPr>
        <w:spacing w:line="360" w:lineRule="auto"/>
        <w:jc w:val="both"/>
        <w:rPr>
          <w:ins w:id="2208" w:author="1" w:date="2015-08-18T14:43:50Z"/>
          <w:rFonts w:ascii="Avenir Next Regular" w:hAnsi="Avenir Next Regular" w:cs="Avenir Next Regular"/>
          <w:sz w:val="28"/>
          <w:szCs w:val="28"/>
        </w:rPr>
      </w:pPr>
    </w:p>
    <w:p>
      <w:pPr>
        <w:spacing w:line="360" w:lineRule="auto"/>
        <w:jc w:val="both"/>
        <w:rPr>
          <w:ins w:id="2209" w:author="1" w:date="2015-08-18T14:43:51Z"/>
          <w:rFonts w:ascii="Avenir Next Regular" w:hAnsi="Avenir Next Regular" w:cs="Avenir Next Regular"/>
          <w:sz w:val="28"/>
          <w:szCs w:val="28"/>
        </w:rPr>
      </w:pPr>
    </w:p>
    <w:p>
      <w:pPr>
        <w:spacing w:line="360" w:lineRule="auto"/>
        <w:jc w:val="both"/>
        <w:rPr>
          <w:ins w:id="2210" w:author="1" w:date="2015-08-18T14:43:51Z"/>
          <w:rFonts w:ascii="Avenir Next Regular" w:hAnsi="Avenir Next Regular" w:cs="Avenir Next Regular"/>
          <w:sz w:val="28"/>
          <w:szCs w:val="28"/>
        </w:rPr>
      </w:pPr>
    </w:p>
    <w:p>
      <w:pPr>
        <w:spacing w:line="360" w:lineRule="auto"/>
        <w:jc w:val="both"/>
        <w:rPr>
          <w:rFonts w:ascii="Times New Roman" w:hAnsi="Times New Roman"/>
        </w:rPr>
      </w:pPr>
      <w:r>
        <w:rPr>
          <w:rFonts w:ascii="Avenir Next Regular" w:hAnsi="Avenir Next Regular" w:cs="Avenir Next Regular"/>
          <w:sz w:val="28"/>
          <w:szCs w:val="28"/>
        </w:rPr>
        <w:t>References</w:t>
      </w:r>
    </w:p>
    <w:p>
      <w:pPr>
        <w:spacing w:line="360" w:lineRule="auto"/>
        <w:rPr>
          <w:rFonts w:ascii="Times New Roman" w:hAnsi="Times New Roman" w:eastAsia="sans-serif"/>
          <w:color w:val="252525"/>
          <w:shd w:val="clear" w:color="auto" w:fill="FFFFFF"/>
        </w:rPr>
      </w:pPr>
      <w:r>
        <w:rPr>
          <w:rFonts w:ascii="Times New Roman" w:hAnsi="Times New Roman"/>
          <w:color w:val="000000"/>
        </w:rPr>
        <w:t>[1]</w:t>
      </w:r>
      <w:r>
        <w:rPr>
          <w:rFonts w:ascii="Times New Roman" w:hAnsi="Times New Roman" w:eastAsia="sans-serif"/>
          <w:color w:val="252525"/>
          <w:shd w:val="clear" w:color="auto" w:fill="FFFFFF"/>
        </w:rPr>
        <w:t> Rang HP, Dale MM, Ritter JM, Flower RJ, Henderson G (2012). </w:t>
      </w:r>
      <w:r>
        <w:fldChar w:fldCharType="begin"/>
      </w:r>
      <w:r>
        <w:instrText xml:space="preserve">HYPERLINK "http://www.inkling.com/read/rang-dale-pharmacology-ritter-flower-henderson-7th/chapter-2/protein-targets-for-drug-binding" </w:instrText>
      </w:r>
      <w:r>
        <w:fldChar w:fldCharType="separate"/>
      </w:r>
      <w:r>
        <w:rPr>
          <w:rStyle w:val="13"/>
          <w:rFonts w:ascii="Times New Roman" w:hAnsi="Times New Roman" w:eastAsia="sans-serif"/>
          <w:color w:val="663366"/>
          <w:u w:val="none"/>
          <w:shd w:val="clear" w:color="auto" w:fill="FFFFFF"/>
        </w:rPr>
        <w:t>"Chapter 2: How drugs act: general principles"</w:t>
      </w:r>
      <w:r>
        <w:fldChar w:fldCharType="end"/>
      </w:r>
      <w:r>
        <w:rPr>
          <w:rFonts w:ascii="Times New Roman" w:hAnsi="Times New Roman" w:eastAsia="sans-serif"/>
          <w:color w:val="252525"/>
          <w:shd w:val="clear" w:color="auto" w:fill="FFFFFF"/>
        </w:rPr>
        <w:t>. </w:t>
      </w:r>
      <w:r>
        <w:rPr>
          <w:rFonts w:ascii="Times New Roman" w:hAnsi="Times New Roman" w:eastAsia="sans-serif"/>
          <w:i/>
          <w:color w:val="252525"/>
          <w:shd w:val="clear" w:color="auto" w:fill="FFFFFF"/>
        </w:rPr>
        <w:t>Rang and Dale's Pharmacology</w:t>
      </w:r>
      <w:r>
        <w:rPr>
          <w:rFonts w:ascii="Times New Roman" w:hAnsi="Times New Roman" w:eastAsia="sans-serif"/>
          <w:color w:val="252525"/>
          <w:shd w:val="clear" w:color="auto" w:fill="FFFFFF"/>
        </w:rPr>
        <w:t>. Edinburgh; New York: Elsevier/Churchill Livingstone. pp. 6–19. </w:t>
      </w:r>
      <w:r>
        <w:fldChar w:fldCharType="begin"/>
      </w:r>
      <w:r>
        <w:instrText xml:space="preserve">HYPERLINK "https://en.wikipedia.org/wiki/International_Standard_Book_Number" \o "International Standard Book Number" </w:instrText>
      </w:r>
      <w:r>
        <w:fldChar w:fldCharType="separate"/>
      </w:r>
      <w:r>
        <w:rPr>
          <w:rStyle w:val="13"/>
          <w:rFonts w:ascii="Times New Roman" w:hAnsi="Times New Roman" w:eastAsia="sans-serif"/>
          <w:color w:val="0B0080"/>
          <w:u w:val="none"/>
          <w:shd w:val="clear" w:color="auto" w:fill="FFFFFF"/>
        </w:rPr>
        <w:t>ISBN</w:t>
      </w:r>
      <w:r>
        <w:fldChar w:fldCharType="end"/>
      </w:r>
      <w:r>
        <w:rPr>
          <w:rFonts w:ascii="Times New Roman" w:hAnsi="Times New Roman" w:eastAsia="sans-serif"/>
          <w:color w:val="252525"/>
          <w:shd w:val="clear" w:color="auto" w:fill="FFFFFF"/>
        </w:rPr>
        <w:t> </w:t>
      </w:r>
      <w:r>
        <w:fldChar w:fldCharType="begin"/>
      </w:r>
      <w:r>
        <w:instrText xml:space="preserve">HYPERLINK "https://en.wikipedia.org/wiki/Special:BookSources/0-7020-3471-1" \o "Special:BookSources/0-7020-3471-1" </w:instrText>
      </w:r>
      <w:r>
        <w:fldChar w:fldCharType="separate"/>
      </w:r>
      <w:r>
        <w:rPr>
          <w:rStyle w:val="13"/>
          <w:rFonts w:ascii="Times New Roman" w:hAnsi="Times New Roman" w:eastAsia="sans-serif"/>
          <w:color w:val="0B0080"/>
          <w:u w:val="none"/>
          <w:shd w:val="clear" w:color="auto" w:fill="FFFFFF"/>
        </w:rPr>
        <w:t>0-7020-3471-1</w:t>
      </w:r>
      <w:r>
        <w:fldChar w:fldCharType="end"/>
      </w:r>
      <w:r>
        <w:rPr>
          <w:rFonts w:ascii="Times New Roman" w:hAnsi="Times New Roman" w:eastAsia="sans-serif"/>
          <w:color w:val="252525"/>
          <w:shd w:val="clear" w:color="auto" w:fill="FFFFFF"/>
        </w:rPr>
        <w:t>.</w:t>
      </w:r>
    </w:p>
    <w:p>
      <w:pPr>
        <w:spacing w:line="360" w:lineRule="auto"/>
        <w:rPr>
          <w:rFonts w:ascii="Times New Roman" w:hAnsi="Times New Roman"/>
          <w:color w:val="000000"/>
        </w:rPr>
      </w:pPr>
      <w:r>
        <w:rPr>
          <w:rFonts w:ascii="Times New Roman" w:hAnsi="Times New Roman"/>
          <w:color w:val="000000"/>
        </w:rPr>
        <w:t>[2]Jianxiong Yang,Zhihui Liu,Effect of drug targets in developing novel drugs,</w:t>
      </w:r>
      <w:r>
        <w:rPr>
          <w:rFonts w:ascii="Times New Roman" w:hAnsi="Times New Roman"/>
          <w:i/>
          <w:iCs/>
          <w:color w:val="000000"/>
        </w:rPr>
        <w:t xml:space="preserve">Lishizhe Medicine and Materia Medica Research </w:t>
      </w:r>
      <w:r>
        <w:rPr>
          <w:rFonts w:ascii="Times New Roman" w:hAnsi="Times New Roman"/>
          <w:color w:val="000000"/>
        </w:rPr>
        <w:t>,vol. 20 no.3(2009)</w:t>
      </w:r>
    </w:p>
    <w:p>
      <w:pPr>
        <w:spacing w:line="360" w:lineRule="auto"/>
        <w:rPr>
          <w:rFonts w:ascii="Times New Roman" w:hAnsi="Times New Roman"/>
          <w:color w:val="000000"/>
        </w:rPr>
      </w:pPr>
      <w:r>
        <w:rPr>
          <w:rFonts w:ascii="Times New Roman" w:hAnsi="Times New Roman"/>
          <w:color w:val="000000"/>
        </w:rPr>
        <w:t xml:space="preserve">[3]Andrew L. Hopkins,Network biology illustrates our understanding of drug actions, </w:t>
      </w:r>
      <w:r>
        <w:rPr>
          <w:rFonts w:ascii="Times New Roman" w:hAnsi="Times New Roman"/>
          <w:i/>
          <w:iCs/>
          <w:color w:val="000000"/>
        </w:rPr>
        <w:t>Nature Biotechnology,</w:t>
      </w:r>
      <w:r>
        <w:rPr>
          <w:rFonts w:ascii="Times New Roman" w:hAnsi="Times New Roman"/>
          <w:color w:val="000000"/>
        </w:rPr>
        <w:t>vol 25,no.10 (October 2007)</w:t>
      </w:r>
    </w:p>
    <w:p>
      <w:pPr>
        <w:spacing w:line="360" w:lineRule="auto"/>
        <w:rPr>
          <w:rFonts w:ascii="Times New Roman" w:hAnsi="Times New Roman"/>
          <w:color w:val="000000"/>
        </w:rPr>
      </w:pPr>
      <w:r>
        <w:rPr>
          <w:rFonts w:ascii="Times New Roman" w:hAnsi="Times New Roman"/>
          <w:color w:val="000000"/>
        </w:rPr>
        <w:t>[4]Shiwen Zhao, Shao Li,Network-based relating pharmacological and genomic spaces for drug target identification.</w:t>
      </w:r>
      <w:r>
        <w:rPr>
          <w:rFonts w:ascii="Times New Roman" w:hAnsi="Times New Roman"/>
          <w:i/>
          <w:iCs/>
          <w:color w:val="000000"/>
        </w:rPr>
        <w:t>Plos one ,</w:t>
      </w:r>
      <w:r>
        <w:rPr>
          <w:rFonts w:ascii="Times New Roman" w:hAnsi="Times New Roman"/>
          <w:color w:val="000000"/>
        </w:rPr>
        <w:t>vol 5,issue 7(July 2010)</w:t>
      </w:r>
    </w:p>
    <w:p>
      <w:pPr>
        <w:spacing w:line="360" w:lineRule="auto"/>
        <w:rPr>
          <w:rFonts w:ascii="Times New Roman" w:hAnsi="Times New Roman"/>
          <w:color w:val="000000"/>
        </w:rPr>
      </w:pPr>
      <w:r>
        <w:rPr>
          <w:rFonts w:ascii="Times New Roman" w:hAnsi="Times New Roman"/>
          <w:color w:val="000000"/>
        </w:rPr>
        <w:t>[5]Yong Chen,Tao Jiang,Shao Li,Uncovering disease genes by maximizing information flow in the phenome-interactome network,</w:t>
      </w:r>
      <w:r>
        <w:rPr>
          <w:rFonts w:ascii="Times New Roman" w:hAnsi="Times New Roman"/>
          <w:i/>
          <w:iCs/>
          <w:color w:val="000000"/>
        </w:rPr>
        <w:t xml:space="preserve">Bioinformatics, </w:t>
      </w:r>
      <w:r>
        <w:rPr>
          <w:rFonts w:ascii="Times New Roman" w:hAnsi="Times New Roman"/>
          <w:color w:val="000000"/>
        </w:rPr>
        <w:t>vol 27, page i167-i176(2011)</w:t>
      </w:r>
    </w:p>
    <w:p>
      <w:pPr>
        <w:spacing w:line="360" w:lineRule="auto"/>
        <w:rPr>
          <w:rFonts w:ascii="Times New Roman" w:hAnsi="Times New Roman" w:eastAsia="宋体"/>
          <w:color w:val="000000"/>
          <w:lang w:eastAsia="zh-CN"/>
        </w:rPr>
      </w:pPr>
      <w:ins w:id="2211" w:author="1" w:date="2015-08-11T22:35:00Z">
        <w:r>
          <w:rPr>
            <w:rFonts w:ascii="Times New Roman" w:hAnsi="Times New Roman"/>
            <w:color w:val="000000"/>
            <w:lang w:eastAsia="zh-CN"/>
          </w:rPr>
          <w:t>[6]</w:t>
        </w:r>
      </w:ins>
      <w:ins w:id="2212" w:author="1" w:date="2015-08-11T22:35:00Z">
        <w:r>
          <w:rPr>
            <w:rFonts w:ascii="Times New Roman" w:hAnsi="Times New Roman" w:eastAsia="AdvP49811"/>
            <w:color w:val="000000"/>
          </w:rPr>
          <w:t>Wishart DS, Knox C, Guo AC, Cheng D, Shrivastava S, et al. (2008) DrugBank:</w:t>
        </w:r>
      </w:ins>
      <w:ins w:id="2213" w:author="1" w:date="2015-08-11T22:35:00Z">
        <w:r>
          <w:rPr>
            <w:rFonts w:ascii="Times New Roman" w:hAnsi="Times New Roman" w:eastAsia="AdvP49811"/>
            <w:color w:val="000000"/>
          </w:rPr>
          <w:br/>
        </w:r>
      </w:ins>
      <w:ins w:id="2214" w:author="1" w:date="2015-08-11T22:35:00Z">
        <w:r>
          <w:rPr>
            <w:rFonts w:ascii="Times New Roman" w:hAnsi="Times New Roman" w:eastAsia="AdvP49811"/>
            <w:color w:val="000000"/>
          </w:rPr>
          <w:t>a knowledge</w:t>
        </w:r>
      </w:ins>
      <w:r>
        <w:rPr>
          <w:rFonts w:ascii="Times New Roman" w:hAnsi="Times New Roman"/>
          <w:color w:val="000000"/>
          <w:lang w:eastAsia="zh-CN"/>
        </w:rPr>
        <w:t xml:space="preserve"> </w:t>
      </w:r>
      <w:ins w:id="2215" w:author="1" w:date="2015-08-11T22:35:00Z">
        <w:r>
          <w:rPr>
            <w:rFonts w:ascii="Times New Roman" w:hAnsi="Times New Roman" w:eastAsia="AdvP49811"/>
            <w:color w:val="000000"/>
          </w:rPr>
          <w:t>base for drugs, drug actions and drug targets. Nucleic Acids Res 36:</w:t>
        </w:r>
      </w:ins>
      <w:ins w:id="2216" w:author="1" w:date="2015-08-11T22:35:00Z">
        <w:r>
          <w:rPr>
            <w:rFonts w:ascii="Times New Roman" w:hAnsi="Times New Roman" w:eastAsia="AdvP49811"/>
            <w:color w:val="000000"/>
          </w:rPr>
          <w:br/>
        </w:r>
      </w:ins>
      <w:ins w:id="2217" w:author="1" w:date="2015-08-11T22:35:00Z">
        <w:r>
          <w:rPr>
            <w:rFonts w:ascii="Times New Roman" w:hAnsi="Times New Roman" w:eastAsia="AdvP49811"/>
            <w:color w:val="000000"/>
          </w:rPr>
          <w:t>D901–D906.</w:t>
        </w:r>
      </w:ins>
    </w:p>
    <w:p>
      <w:pPr>
        <w:spacing w:line="360" w:lineRule="auto"/>
        <w:rPr>
          <w:ins w:id="2218" w:author="1" w:date="2015-08-11T22:37:00Z"/>
          <w:rFonts w:ascii="Times New Roman" w:hAnsi="Times New Roman" w:eastAsia="sans-serif"/>
          <w:color w:val="252525"/>
          <w:shd w:val="clear" w:color="auto" w:fill="FFFFFF"/>
        </w:rPr>
      </w:pPr>
      <w:ins w:id="2219" w:author="1" w:date="2015-08-11T22:37:00Z">
        <w:r>
          <w:rPr>
            <w:rFonts w:ascii="Times New Roman" w:hAnsi="Times New Roman"/>
            <w:color w:val="000000"/>
            <w:lang w:eastAsia="zh-CN"/>
          </w:rPr>
          <w:t>[7]</w:t>
        </w:r>
      </w:ins>
      <w:ins w:id="2220" w:author="1" w:date="2015-08-11T22:37:00Z">
        <w:r>
          <w:rPr>
            <w:rFonts w:ascii="Times New Roman" w:hAnsi="Times New Roman" w:eastAsia="sans-serif"/>
            <w:color w:val="252525"/>
            <w:shd w:val="clear" w:color="auto" w:fill="FFFFFF"/>
          </w:rPr>
          <w:t>O'Boyle, N. M.; Banck, M.; James, C. A.; Morley, C.; Vandermeersch, T.; Hutchison, G. R. (2011). </w:t>
        </w:r>
      </w:ins>
      <w:ins w:id="2221" w:author="1" w:date="2015-08-11T22:37:00Z">
        <w:r>
          <w:rPr>
            <w:rFonts w:ascii="Times New Roman" w:hAnsi="Times New Roman" w:eastAsia="sans-serif"/>
            <w:color w:val="663366"/>
          </w:rPr>
          <w:fldChar w:fldCharType="begin"/>
        </w:r>
      </w:ins>
      <w:ins w:id="2222" w:author="1" w:date="2015-08-11T22:37:00Z">
        <w:r>
          <w:rPr>
            <w:rFonts w:ascii="Times New Roman" w:hAnsi="Times New Roman" w:eastAsia="sans-serif"/>
            <w:color w:val="663366"/>
          </w:rPr>
          <w:instrText xml:space="preserve"> HYPERLINK "https://www.ncbi.nlm.nih.gov/pmc/articles/PMC3198950" </w:instrText>
        </w:r>
      </w:ins>
      <w:ins w:id="2223" w:author="1" w:date="2015-08-11T22:37:00Z">
        <w:r>
          <w:rPr>
            <w:rFonts w:ascii="Times New Roman" w:hAnsi="Times New Roman" w:eastAsia="sans-serif"/>
            <w:color w:val="663366"/>
          </w:rPr>
          <w:fldChar w:fldCharType="separate"/>
        </w:r>
      </w:ins>
      <w:ins w:id="2224" w:author="1" w:date="2015-08-11T22:37:00Z">
        <w:r>
          <w:rPr>
            <w:rStyle w:val="13"/>
            <w:rFonts w:ascii="Times New Roman" w:hAnsi="Times New Roman" w:eastAsia="sans-serif"/>
            <w:color w:val="663366"/>
            <w:u w:val="none"/>
          </w:rPr>
          <w:t>"Open Babel: An open chemical toolbox"</w:t>
        </w:r>
      </w:ins>
      <w:ins w:id="2225" w:author="1" w:date="2015-08-11T22:37:00Z">
        <w:r>
          <w:rPr>
            <w:rFonts w:ascii="Times New Roman" w:hAnsi="Times New Roman" w:eastAsia="sans-serif"/>
            <w:color w:val="663366"/>
          </w:rPr>
          <w:fldChar w:fldCharType="end"/>
        </w:r>
      </w:ins>
      <w:ins w:id="2226" w:author="1" w:date="2015-08-11T22:37:00Z">
        <w:r>
          <w:rPr>
            <w:rFonts w:ascii="Times New Roman" w:hAnsi="Times New Roman" w:eastAsia="sans-serif"/>
            <w:color w:val="252525"/>
            <w:shd w:val="clear" w:color="auto" w:fill="FFFFFF"/>
          </w:rPr>
          <w:t>. </w:t>
        </w:r>
      </w:ins>
      <w:ins w:id="2227" w:author="1" w:date="2015-08-11T22:37:00Z">
        <w:r>
          <w:rPr>
            <w:rFonts w:ascii="Times New Roman" w:hAnsi="Times New Roman" w:eastAsia="sans-serif"/>
            <w:i/>
            <w:color w:val="252525"/>
            <w:shd w:val="clear" w:color="auto" w:fill="FFFFFF"/>
          </w:rPr>
          <w:t>Journal of Cheminformatics</w:t>
        </w:r>
      </w:ins>
      <w:ins w:id="2228" w:author="1" w:date="2015-08-11T22:37:00Z">
        <w:r>
          <w:rPr>
            <w:rFonts w:ascii="Times New Roman" w:hAnsi="Times New Roman" w:eastAsia="sans-serif"/>
            <w:color w:val="252525"/>
            <w:shd w:val="clear" w:color="auto" w:fill="FFFFFF"/>
          </w:rPr>
          <w:t> </w:t>
        </w:r>
      </w:ins>
    </w:p>
    <w:p>
      <w:pPr>
        <w:spacing w:line="360" w:lineRule="auto"/>
        <w:rPr>
          <w:ins w:id="2229" w:author="1" w:date="2015-08-11T22:40:00Z"/>
          <w:rFonts w:ascii="Times New Roman" w:hAnsi="Times New Roman" w:eastAsia="sans-serif"/>
          <w:i/>
          <w:iCs/>
          <w:color w:val="252525"/>
          <w:shd w:val="clear" w:color="auto" w:fill="FFFFFF"/>
          <w:lang w:eastAsia="zh-CN"/>
        </w:rPr>
      </w:pPr>
      <w:ins w:id="2230" w:author="1" w:date="2015-08-11T22:37:00Z">
        <w:r>
          <w:rPr>
            <w:rFonts w:ascii="Times New Roman" w:hAnsi="Times New Roman" w:eastAsia="sans-serif"/>
            <w:color w:val="252525"/>
            <w:shd w:val="clear" w:color="auto" w:fill="FFFFFF"/>
            <w:lang w:eastAsia="zh-CN"/>
          </w:rPr>
          <w:t>[8]</w:t>
        </w:r>
      </w:ins>
      <w:ins w:id="2231" w:author="1" w:date="2015-08-11T22:38:00Z">
        <w:r>
          <w:rPr>
            <w:rFonts w:ascii="Times New Roman" w:hAnsi="Times New Roman" w:eastAsia="sans-serif"/>
            <w:color w:val="252525"/>
            <w:shd w:val="clear" w:color="auto" w:fill="FFFFFF"/>
            <w:lang w:eastAsia="zh-CN"/>
          </w:rPr>
          <w:t>unknown;</w:t>
        </w:r>
      </w:ins>
      <w:ins w:id="2232" w:author="1" w:date="2015-08-11T22:39:00Z">
        <w:r>
          <w:rPr>
            <w:rFonts w:ascii="Times New Roman" w:hAnsi="Times New Roman" w:eastAsia="sans-serif"/>
            <w:color w:val="252525"/>
            <w:shd w:val="clear" w:color="auto" w:fill="FFFFFF"/>
            <w:lang w:eastAsia="zh-CN"/>
          </w:rPr>
          <w:t>”</w:t>
        </w:r>
      </w:ins>
      <w:ins w:id="2233" w:author="1" w:date="2015-08-11T22:38:00Z">
        <w:r>
          <w:rPr>
            <w:rFonts w:ascii="Times New Roman" w:hAnsi="Times New Roman" w:eastAsia="sans-serif"/>
            <w:i/>
            <w:iCs/>
            <w:color w:val="252525"/>
            <w:shd w:val="clear" w:color="auto" w:fill="FFFFFF"/>
            <w:lang w:eastAsia="zh-CN"/>
          </w:rPr>
          <w:t>openbabel</w:t>
        </w:r>
      </w:ins>
      <w:ins w:id="2234" w:author="1" w:date="2015-08-11T22:39:00Z">
        <w:r>
          <w:rPr>
            <w:rFonts w:ascii="Times New Roman" w:hAnsi="Times New Roman" w:eastAsia="sans-serif"/>
            <w:i/>
            <w:iCs/>
            <w:color w:val="252525"/>
            <w:shd w:val="clear" w:color="auto" w:fill="FFFFFF"/>
            <w:lang w:eastAsia="zh-CN"/>
          </w:rPr>
          <w:t xml:space="preserve"> instruct” ;</w:t>
        </w:r>
      </w:ins>
      <w:r>
        <w:rPr>
          <w:rFonts w:ascii="Times New Roman" w:hAnsi="Times New Roman" w:eastAsia="sans-serif"/>
          <w:i/>
          <w:iCs/>
          <w:color w:val="252525"/>
          <w:shd w:val="clear" w:color="auto" w:fill="FFFFFF"/>
          <w:lang w:eastAsia="zh-CN"/>
        </w:rPr>
        <w:t xml:space="preserve">Available at: </w:t>
      </w:r>
      <w:ins w:id="2235" w:author="1" w:date="2015-08-11T22:39:00Z">
        <w:r>
          <w:rPr>
            <w:rFonts w:ascii="Times New Roman" w:hAnsi="Times New Roman" w:eastAsia="sans-serif"/>
            <w:i/>
            <w:iCs/>
            <w:color w:val="252525"/>
            <w:shd w:val="clear" w:color="auto" w:fill="FFFFFF"/>
          </w:rPr>
          <w:t>http://emuch.net/html/201207/4695885.html</w:t>
        </w:r>
      </w:ins>
      <w:ins w:id="2236" w:author="1" w:date="2015-08-11T22:38:00Z">
        <w:r>
          <w:rPr>
            <w:rFonts w:ascii="Times New Roman" w:hAnsi="Times New Roman" w:eastAsia="sans-serif"/>
            <w:i/>
            <w:iCs/>
            <w:color w:val="252525"/>
            <w:shd w:val="clear" w:color="auto" w:fill="FFFFFF"/>
            <w:lang w:eastAsia="zh-CN"/>
          </w:rPr>
          <w:t xml:space="preserve"> </w:t>
        </w:r>
      </w:ins>
      <w:r>
        <w:rPr>
          <w:rFonts w:ascii="Times New Roman" w:hAnsi="Times New Roman" w:eastAsia="sans-serif"/>
          <w:i/>
          <w:iCs/>
          <w:color w:val="252525"/>
          <w:shd w:val="clear" w:color="auto" w:fill="FFFFFF"/>
          <w:lang w:eastAsia="zh-CN"/>
        </w:rPr>
        <w:t>(Accessed :July 5,2012)</w:t>
      </w:r>
    </w:p>
    <w:p>
      <w:pPr>
        <w:shd w:val="clear" w:color="auto" w:fill="FFFFFF"/>
        <w:spacing w:line="360" w:lineRule="auto"/>
        <w:rPr>
          <w:rFonts w:ascii="Times New Roman" w:hAnsi="Times New Roman" w:eastAsia="sans-serif"/>
          <w:color w:val="252525"/>
          <w:shd w:val="clear" w:color="auto" w:fill="FFFFFF"/>
          <w:lang w:eastAsia="zh-CN"/>
        </w:rPr>
      </w:pPr>
      <w:ins w:id="2237" w:author="1" w:date="2015-08-11T22:40:00Z">
        <w:r>
          <w:rPr>
            <w:rFonts w:ascii="Times New Roman" w:hAnsi="Times New Roman" w:eastAsia="sans-serif"/>
            <w:color w:val="252525"/>
            <w:shd w:val="clear" w:color="auto" w:fill="FFFFFF"/>
            <w:lang w:eastAsia="zh-CN"/>
          </w:rPr>
          <w:t>[9]</w:t>
        </w:r>
      </w:ins>
      <w:ins w:id="2238" w:author="1" w:date="2015-08-11T22:42:00Z">
        <w:r>
          <w:rPr>
            <w:rFonts w:ascii="Times New Roman" w:hAnsi="Times New Roman" w:eastAsia="sans-serif"/>
            <w:color w:val="252525"/>
            <w:shd w:val="clear" w:color="auto" w:fill="FFFFFF"/>
            <w:lang w:eastAsia="zh-CN"/>
          </w:rPr>
          <w:t>Peer Bork,</w:t>
        </w:r>
      </w:ins>
      <w:ins w:id="2239" w:author="1" w:date="2015-08-11T22:42:00Z">
        <w:r>
          <w:rPr>
            <w:rFonts w:ascii="Times New Roman" w:hAnsi="Times New Roman" w:eastAsia="宋体"/>
            <w:color w:val="000000"/>
            <w:shd w:val="clear" w:color="auto" w:fill="FFFFFF"/>
            <w:lang w:eastAsia="zh-CN"/>
          </w:rPr>
          <w:t>Lars Juhl Jensen</w:t>
        </w:r>
      </w:ins>
      <w:ins w:id="2240" w:author="1" w:date="2015-08-11T22:42:00Z">
        <w:r>
          <w:rPr>
            <w:rFonts w:ascii="Times New Roman" w:hAnsi="Times New Roman"/>
            <w:color w:val="000000"/>
            <w:shd w:val="clear" w:color="auto" w:fill="FFFFFF"/>
            <w:lang w:eastAsia="zh-CN"/>
          </w:rPr>
          <w:t>,</w:t>
        </w:r>
      </w:ins>
      <w:ins w:id="2241" w:author="1" w:date="2015-08-11T22:42:00Z">
        <w:r>
          <w:rPr>
            <w:rFonts w:ascii="Times New Roman" w:hAnsi="Times New Roman" w:eastAsia="宋体"/>
            <w:color w:val="000000"/>
            <w:shd w:val="clear" w:color="auto" w:fill="FFFFFF"/>
            <w:lang w:eastAsia="zh-CN"/>
          </w:rPr>
          <w:t>Christian von Mering </w:t>
        </w:r>
      </w:ins>
      <w:ins w:id="2242" w:author="1" w:date="2015-08-11T22:40:00Z">
        <w:r>
          <w:rPr>
            <w:rFonts w:ascii="Times New Roman" w:hAnsi="Times New Roman" w:eastAsia="sans-serif"/>
            <w:color w:val="252525"/>
            <w:shd w:val="clear" w:color="auto" w:fill="FFFFFF"/>
            <w:lang w:eastAsia="zh-CN"/>
          </w:rPr>
          <w:t>,</w:t>
        </w:r>
      </w:ins>
      <w:ins w:id="2243" w:author="1" w:date="2015-08-11T22:41:00Z">
        <w:r>
          <w:rPr>
            <w:rFonts w:ascii="Times New Roman" w:hAnsi="Times New Roman" w:eastAsia="sans-serif"/>
            <w:color w:val="252525"/>
            <w:shd w:val="clear" w:color="auto" w:fill="FFFFFF"/>
            <w:lang w:eastAsia="zh-CN"/>
          </w:rPr>
          <w:t>”Chapter 4 :FAQ”</w:t>
        </w:r>
      </w:ins>
      <w:ins w:id="2244" w:author="1" w:date="2015-08-11T22:40:00Z">
        <w:r>
          <w:rPr>
            <w:rFonts w:ascii="Times New Roman" w:hAnsi="Times New Roman" w:eastAsia="sans-serif"/>
            <w:color w:val="252525"/>
            <w:shd w:val="clear" w:color="auto" w:fill="FFFFFF"/>
            <w:lang w:eastAsia="zh-CN"/>
          </w:rPr>
          <w:t xml:space="preserve"> </w:t>
        </w:r>
      </w:ins>
      <w:ins w:id="2245" w:author="1" w:date="2015-08-11T22:41:00Z">
        <w:r>
          <w:rPr>
            <w:rFonts w:ascii="Times New Roman" w:hAnsi="Times New Roman" w:eastAsia="sans-serif"/>
            <w:color w:val="252525"/>
            <w:shd w:val="clear" w:color="auto" w:fill="FFFFFF"/>
            <w:lang w:eastAsia="zh-CN"/>
          </w:rPr>
          <w:t>,</w:t>
        </w:r>
      </w:ins>
      <w:ins w:id="2246" w:author="1" w:date="2015-08-11T22:40:00Z">
        <w:r>
          <w:rPr>
            <w:rFonts w:ascii="Times New Roman" w:hAnsi="Times New Roman" w:eastAsia="sans-serif"/>
            <w:color w:val="252525"/>
            <w:shd w:val="clear" w:color="auto" w:fill="FFFFFF"/>
            <w:lang w:eastAsia="zh-CN"/>
          </w:rPr>
          <w:t>String documentation</w:t>
        </w:r>
      </w:ins>
      <w:ins w:id="2247" w:author="1" w:date="2015-08-11T22:43:00Z">
        <w:r>
          <w:rPr>
            <w:rFonts w:ascii="Times New Roman" w:hAnsi="Times New Roman" w:eastAsia="sans-serif"/>
            <w:color w:val="252525"/>
            <w:shd w:val="clear" w:color="auto" w:fill="FFFFFF"/>
            <w:lang w:eastAsia="zh-CN"/>
          </w:rPr>
          <w:t>(2000-2011)</w:t>
        </w:r>
      </w:ins>
    </w:p>
    <w:p>
      <w:pPr>
        <w:shd w:val="clear" w:color="auto" w:fill="FFFFFF"/>
        <w:spacing w:line="360" w:lineRule="auto"/>
        <w:rPr>
          <w:rFonts w:ascii="Times New Roman" w:hAnsi="Times New Roman" w:eastAsia="sans-serif"/>
          <w:color w:val="252525"/>
          <w:shd w:val="clear" w:color="auto" w:fill="FFFFFF"/>
        </w:rPr>
      </w:pPr>
      <w:r>
        <w:rPr>
          <w:rFonts w:ascii="Times New Roman" w:hAnsi="Times New Roman" w:eastAsia="sans-serif"/>
          <w:color w:val="252525"/>
          <w:shd w:val="clear" w:color="auto" w:fill="FFFFFF"/>
          <w:lang w:eastAsia="zh-CN"/>
        </w:rPr>
        <w:t>[10]</w:t>
      </w:r>
      <w:r>
        <w:rPr>
          <w:rFonts w:ascii="Times New Roman" w:hAnsi="Times New Roman" w:eastAsia="sans-serif"/>
          <w:color w:val="252525"/>
          <w:shd w:val="clear" w:color="auto" w:fill="FFFFFF"/>
        </w:rPr>
        <w:t> Jensen LJ, Kuhn M, Stark M, Chaffron S, Creevey C, Muller J, Doerks T, Julien P, Roth A, Simonovic M, Bork P, von Mering C (2009). </w:t>
      </w:r>
      <w:r>
        <w:fldChar w:fldCharType="begin"/>
      </w:r>
      <w:r>
        <w:instrText xml:space="preserve">HYPERLINK "https://www.ncbi.nlm.nih.gov/pmc/articles/PMC2686466" </w:instrText>
      </w:r>
      <w:r>
        <w:fldChar w:fldCharType="separate"/>
      </w:r>
      <w:r>
        <w:rPr>
          <w:rStyle w:val="13"/>
          <w:rFonts w:ascii="Times New Roman" w:hAnsi="Times New Roman" w:eastAsia="sans-serif"/>
          <w:color w:val="663366"/>
          <w:u w:val="none"/>
          <w:shd w:val="clear" w:color="auto" w:fill="FFFFFF"/>
        </w:rPr>
        <w:t>"STRING 8--a global view on proteins and their functional interactions in 630 organisms"</w:t>
      </w:r>
      <w:r>
        <w:fldChar w:fldCharType="end"/>
      </w:r>
      <w:r>
        <w:rPr>
          <w:rFonts w:ascii="Times New Roman" w:hAnsi="Times New Roman" w:eastAsia="sans-serif"/>
          <w:color w:val="252525"/>
          <w:shd w:val="clear" w:color="auto" w:fill="FFFFFF"/>
        </w:rPr>
        <w:t>. </w:t>
      </w:r>
      <w:r>
        <w:rPr>
          <w:rFonts w:ascii="Times New Roman" w:hAnsi="Times New Roman" w:eastAsia="sans-serif"/>
          <w:i/>
          <w:color w:val="252525"/>
          <w:shd w:val="clear" w:color="auto" w:fill="FFFFFF"/>
        </w:rPr>
        <w:t>Nucleic Acids Res</w:t>
      </w:r>
      <w:r>
        <w:rPr>
          <w:rFonts w:ascii="Times New Roman" w:hAnsi="Times New Roman" w:eastAsia="sans-serif"/>
          <w:color w:val="252525"/>
          <w:shd w:val="clear" w:color="auto" w:fill="FFFFFF"/>
        </w:rPr>
        <w:t> </w:t>
      </w:r>
      <w:r>
        <w:rPr>
          <w:rFonts w:ascii="Times New Roman" w:hAnsi="Times New Roman" w:eastAsia="sans-serif"/>
          <w:b/>
          <w:color w:val="252525"/>
          <w:shd w:val="clear" w:color="auto" w:fill="FFFFFF"/>
        </w:rPr>
        <w:t>37</w:t>
      </w:r>
      <w:r>
        <w:rPr>
          <w:rFonts w:ascii="Times New Roman" w:hAnsi="Times New Roman" w:eastAsia="sans-serif"/>
          <w:color w:val="252525"/>
          <w:shd w:val="clear" w:color="auto" w:fill="FFFFFF"/>
        </w:rPr>
        <w:t> (Database issue): D412–6. </w:t>
      </w:r>
    </w:p>
    <w:p>
      <w:pPr>
        <w:shd w:val="clear" w:color="auto" w:fill="FFFFFF"/>
        <w:spacing w:line="360" w:lineRule="auto"/>
        <w:rPr>
          <w:rFonts w:ascii="Times New Roman" w:hAnsi="Times New Roman" w:eastAsia="sans-serif"/>
          <w:color w:val="252525"/>
          <w:shd w:val="clear" w:color="auto" w:fill="FFFFFF"/>
          <w:lang w:eastAsia="zh-CN"/>
        </w:rPr>
      </w:pPr>
      <w:r>
        <w:rPr>
          <w:rFonts w:ascii="Times New Roman" w:hAnsi="Times New Roman" w:eastAsia="sans-serif"/>
          <w:color w:val="252525"/>
          <w:shd w:val="clear" w:color="auto" w:fill="FFFFFF"/>
          <w:lang w:eastAsia="zh-CN"/>
        </w:rPr>
        <w:t xml:space="preserve">[11]Thomas H. Cormen, Charles E.Leiserson,Ronald L.Rivest, Clifford Stein [Chapter 26:network flow] </w:t>
      </w:r>
      <w:r>
        <w:rPr>
          <w:rFonts w:ascii="Times New Roman" w:hAnsi="Times New Roman" w:eastAsia="sans-serif"/>
          <w:i/>
          <w:iCs/>
          <w:color w:val="252525"/>
          <w:shd w:val="clear" w:color="auto" w:fill="FFFFFF"/>
          <w:lang w:eastAsia="zh-CN"/>
        </w:rPr>
        <w:t xml:space="preserve">Introduction to algorithms  </w:t>
      </w:r>
      <w:r>
        <w:rPr>
          <w:rFonts w:ascii="Times New Roman" w:hAnsi="Times New Roman" w:eastAsia="sans-serif"/>
          <w:color w:val="252525"/>
          <w:shd w:val="clear" w:color="auto" w:fill="FFFFFF"/>
          <w:lang w:eastAsia="zh-CN"/>
        </w:rPr>
        <w:t>(Second Edition)(ISBN :0-262-03293-7)</w:t>
      </w:r>
    </w:p>
    <w:p>
      <w:pPr>
        <w:shd w:val="clear" w:color="auto" w:fill="FFFFFF"/>
        <w:spacing w:line="360" w:lineRule="auto"/>
        <w:rPr>
          <w:rFonts w:ascii="Times New Roman" w:hAnsi="Times New Roman" w:eastAsia="sans-serif"/>
          <w:color w:val="252525"/>
          <w:shd w:val="clear" w:color="auto" w:fill="FFFFFF"/>
          <w:lang w:eastAsia="zh-CN"/>
        </w:rPr>
      </w:pPr>
      <w:r>
        <w:rPr>
          <w:rFonts w:ascii="Times New Roman" w:hAnsi="Times New Roman" w:eastAsia="sans-serif"/>
          <w:color w:val="252525"/>
          <w:shd w:val="clear" w:color="auto" w:fill="FFFFFF"/>
          <w:lang w:eastAsia="zh-CN"/>
        </w:rPr>
        <w:t>[12]Kai Ma (2010).”Accuracy evaluation of ROC curve in diagnosis of urinary tract infection”</w:t>
      </w:r>
    </w:p>
    <w:p>
      <w:pPr>
        <w:pStyle w:val="2"/>
        <w:shd w:val="clear" w:color="auto" w:fill="FFFFFF"/>
        <w:spacing w:beforeAutospacing="0" w:afterAutospacing="0" w:line="360" w:lineRule="auto"/>
        <w:textAlignment w:val="baseline"/>
        <w:rPr>
          <w:rFonts w:hint="default" w:ascii="Times New Roman" w:hAnsi="Times New Roman" w:cs="Times New Roman"/>
          <w:sz w:val="24"/>
          <w:szCs w:val="24"/>
        </w:rPr>
      </w:pPr>
      <w:r>
        <w:rPr>
          <w:rFonts w:hint="default" w:ascii="Times New Roman" w:hAnsi="Times New Roman" w:cs="Times New Roman"/>
          <w:sz w:val="24"/>
          <w:szCs w:val="24"/>
        </w:rPr>
        <w:t>[13]</w:t>
      </w:r>
      <w:r>
        <w:rPr>
          <w:rStyle w:val="10"/>
          <w:rFonts w:hint="default" w:ascii="Times New Roman" w:hAnsi="Times New Roman" w:cs="Times New Roman"/>
          <w:b/>
          <w:color w:val="000000"/>
          <w:sz w:val="24"/>
          <w:szCs w:val="24"/>
          <w:shd w:val="clear" w:color="auto" w:fill="FFFFFF"/>
        </w:rPr>
        <w:t>Qingliang Li, Luhua Lai”Prediction of potential drug targets based on simple sequence properties”</w:t>
      </w:r>
      <w:r>
        <w:rPr>
          <w:rStyle w:val="12"/>
          <w:rFonts w:hint="default" w:ascii="Times New Roman" w:hAnsi="Times New Roman" w:cs="Times New Roman"/>
          <w:b w:val="0"/>
          <w:color w:val="000000"/>
          <w:sz w:val="24"/>
          <w:szCs w:val="24"/>
          <w:shd w:val="clear" w:color="auto" w:fill="FFFFFF"/>
        </w:rPr>
        <w:t>BMC Bioinformatics(</w:t>
      </w:r>
      <w:r>
        <w:rPr>
          <w:rFonts w:hint="default" w:ascii="Times New Roman" w:hAnsi="Times New Roman" w:cs="Times New Roman"/>
          <w:b w:val="0"/>
          <w:color w:val="000000"/>
          <w:sz w:val="24"/>
          <w:szCs w:val="24"/>
          <w:shd w:val="clear" w:color="auto" w:fill="FFFFFF"/>
        </w:rPr>
        <w:t> 2007):doi:10.1186/1471-2105-8-353</w:t>
      </w:r>
    </w:p>
    <w:p>
      <w:pPr>
        <w:pStyle w:val="17"/>
        <w:widowControl w:val="0"/>
        <w:autoSpaceDE w:val="0"/>
        <w:autoSpaceDN w:val="0"/>
        <w:adjustRightInd w:val="0"/>
        <w:spacing w:line="360" w:lineRule="auto"/>
        <w:ind w:left="0"/>
        <w:jc w:val="both"/>
        <w:rPr>
          <w:rFonts w:ascii="Times New Roman" w:hAnsi="Times New Roman" w:eastAsia="宋体"/>
          <w:lang w:eastAsia="zh-CN"/>
        </w:rPr>
      </w:pPr>
      <w:r>
        <w:rPr>
          <w:rFonts w:ascii="Times New Roman" w:hAnsi="Times New Roman" w:eastAsia="宋体"/>
          <w:lang w:eastAsia="zh-CN"/>
        </w:rPr>
        <w:t>[14]</w:t>
      </w:r>
      <w:r>
        <w:fldChar w:fldCharType="begin"/>
      </w:r>
      <w:r>
        <w:instrText xml:space="preserve"> HYPERLINK "http://xueshu.baidu.com/s?wd=author:(Tom%20Fawcett)%20&amp;tn=SE_baiduxueshu_c1gjeupa&amp;ie=utf-8&amp;sc_f_para=sc_hilight=person" \t "http://xueshu.baidu.com/_blank" </w:instrText>
      </w:r>
      <w:r>
        <w:fldChar w:fldCharType="separate"/>
      </w:r>
      <w:r>
        <w:rPr>
          <w:rStyle w:val="13"/>
          <w:rFonts w:ascii="Times New Roman" w:hAnsi="Times New Roman" w:eastAsia="宋体"/>
          <w:color w:val="333333"/>
          <w:u w:val="none"/>
          <w:shd w:val="clear" w:color="auto" w:fill="FFFFFF"/>
        </w:rPr>
        <w:t>T Fawcett</w:t>
      </w:r>
      <w:r>
        <w:rPr>
          <w:rStyle w:val="13"/>
          <w:rFonts w:ascii="Times New Roman" w:hAnsi="Times New Roman" w:eastAsia="宋体"/>
          <w:color w:val="333333"/>
          <w:u w:val="none"/>
          <w:shd w:val="clear" w:color="auto" w:fill="FFFFFF"/>
        </w:rPr>
        <w:fldChar w:fldCharType="end"/>
      </w:r>
      <w:r>
        <w:rPr>
          <w:rFonts w:ascii="Times New Roman" w:hAnsi="Times New Roman" w:eastAsia="宋体"/>
          <w:color w:val="333333"/>
          <w:shd w:val="clear" w:color="auto" w:fill="FFFFFF"/>
          <w:lang w:eastAsia="zh-CN"/>
        </w:rPr>
        <w:t xml:space="preserve">,”An introduction to ROC analysis” </w:t>
      </w:r>
      <w:r>
        <w:fldChar w:fldCharType="begin"/>
      </w:r>
      <w:r>
        <w:instrText xml:space="preserve"> HYPERLINK "http://xueshu.baidu.com/s?wd=journaluri:(2403bfd1f9cc5c23)%20%E3%80%8APattern%20Recognition%20Letters%E3%80%8B&amp;tn=SE_baiduxueshu_c1gjeupa&amp;ie=utf-8&amp;sc_f_para=sc_hilight=publish&amp;sort=sc_cited" \t "http://xueshu.baidu.com/_blank" \o "《Pattern Recognition Letters》" </w:instrText>
      </w:r>
      <w:r>
        <w:fldChar w:fldCharType="separate"/>
      </w:r>
      <w:r>
        <w:rPr>
          <w:rStyle w:val="13"/>
          <w:rFonts w:ascii="Times New Roman" w:hAnsi="Times New Roman" w:eastAsia="宋体"/>
          <w:color w:val="333333"/>
          <w:u w:val="none"/>
          <w:shd w:val="clear" w:color="auto" w:fill="FFFFFF"/>
        </w:rPr>
        <w:t>《Pattern Recognition Letters》</w:t>
      </w:r>
      <w:r>
        <w:rPr>
          <w:rStyle w:val="13"/>
          <w:rFonts w:ascii="Times New Roman" w:hAnsi="Times New Roman" w:eastAsia="宋体"/>
          <w:color w:val="333333"/>
          <w:u w:val="none"/>
          <w:shd w:val="clear" w:color="auto" w:fill="FFFFFF"/>
        </w:rPr>
        <w:fldChar w:fldCharType="end"/>
      </w:r>
      <w:r>
        <w:rPr>
          <w:rFonts w:ascii="Times New Roman" w:hAnsi="Times New Roman" w:eastAsia="宋体"/>
          <w:color w:val="333333"/>
          <w:shd w:val="clear" w:color="auto" w:fill="FFFFFF"/>
          <w:lang w:eastAsia="zh-CN"/>
        </w:rPr>
        <w:t>(</w:t>
      </w:r>
      <w:r>
        <w:rPr>
          <w:rFonts w:ascii="Times New Roman" w:hAnsi="Times New Roman" w:eastAsia="宋体"/>
          <w:color w:val="333333"/>
          <w:shd w:val="clear" w:color="auto" w:fill="FFFFFF"/>
        </w:rPr>
        <w:t>2006</w:t>
      </w:r>
      <w:r>
        <w:rPr>
          <w:rFonts w:ascii="Times New Roman" w:hAnsi="Times New Roman" w:eastAsia="宋体"/>
          <w:color w:val="333333"/>
          <w:shd w:val="clear" w:color="auto" w:fill="FFFFFF"/>
          <w:lang w:eastAsia="zh-CN"/>
        </w:rPr>
        <w:t>)</w:t>
      </w:r>
      <w:r>
        <w:rPr>
          <w:rFonts w:ascii="Times New Roman" w:hAnsi="Times New Roman" w:eastAsia="宋体"/>
          <w:color w:val="333333"/>
          <w:shd w:val="clear" w:color="auto" w:fill="FFFFFF"/>
        </w:rPr>
        <w:t> 27(8):861–874</w:t>
      </w:r>
    </w:p>
    <w:p>
      <w:pPr>
        <w:widowControl w:val="0"/>
        <w:autoSpaceDE w:val="0"/>
        <w:autoSpaceDN w:val="0"/>
        <w:adjustRightInd w:val="0"/>
        <w:spacing w:line="360" w:lineRule="auto"/>
        <w:jc w:val="both"/>
        <w:rPr>
          <w:ins w:id="2248" w:author="1" w:date="2015-08-18T13:38:41Z"/>
          <w:rFonts w:ascii="Avenir Next Regular" w:hAnsi="Avenir Next Regular" w:eastAsia="宋体" w:cs="Avenir Next Regular"/>
          <w:sz w:val="28"/>
          <w:szCs w:val="28"/>
          <w:lang w:eastAsia="zh-CN"/>
        </w:rPr>
      </w:pPr>
      <w:r>
        <w:rPr>
          <w:rFonts w:ascii="Avenir Next Regular" w:hAnsi="Avenir Next Regular" w:eastAsia="宋体" w:cs="Avenir Next Regular"/>
          <w:sz w:val="28"/>
          <w:szCs w:val="28"/>
          <w:lang w:eastAsia="zh-CN"/>
        </w:rPr>
        <w:t>Appendix 1: Data source</w:t>
      </w:r>
    </w:p>
    <w:tbl>
      <w:tblPr>
        <w:tblStyle w:val="16"/>
        <w:tblpPr w:leftFromText="180" w:rightFromText="180" w:vertAnchor="text" w:horzAnchor="page" w:tblpX="1354" w:tblpY="283"/>
        <w:tblOverlap w:val="neve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394" w:type="dxa"/>
            <w:vAlign w:val="top"/>
          </w:tcPr>
          <w:p>
            <w:pPr>
              <w:widowControl w:val="0"/>
              <w:autoSpaceDE w:val="0"/>
              <w:autoSpaceDN w:val="0"/>
              <w:adjustRightInd w:val="0"/>
              <w:snapToGrid/>
              <w:spacing w:line="360" w:lineRule="auto"/>
              <w:ind w:right="0"/>
              <w:jc w:val="both"/>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b w:val="0"/>
                <w:bCs w:val="0"/>
                <w:i w:val="0"/>
                <w:caps w:val="0"/>
                <w:color w:val="333333"/>
                <w:spacing w:val="0"/>
                <w:sz w:val="28"/>
                <w:szCs w:val="28"/>
                <w:shd w:val="clear" w:color="auto" w:fill="auto"/>
                <w:lang w:val="en-US" w:eastAsia="zh-CN"/>
              </w:rPr>
              <w:t>Type of interaction</w:t>
            </w:r>
          </w:p>
        </w:tc>
        <w:tc>
          <w:tcPr>
            <w:tcW w:w="2394" w:type="dxa"/>
            <w:vAlign w:val="top"/>
          </w:tcPr>
          <w:p>
            <w:pPr>
              <w:widowControl w:val="0"/>
              <w:autoSpaceDE w:val="0"/>
              <w:autoSpaceDN w:val="0"/>
              <w:adjustRightInd w:val="0"/>
              <w:snapToGrid/>
              <w:spacing w:line="360" w:lineRule="auto"/>
              <w:ind w:right="0"/>
              <w:jc w:val="center"/>
              <w:textAlignment w:val="auto"/>
              <w:outlineLvl w:val="9"/>
              <w:rPr>
                <w:rFonts w:hint="eastAsia"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aps w:val="0"/>
                <w:color w:val="333333"/>
                <w:spacing w:val="0"/>
                <w:sz w:val="28"/>
                <w:szCs w:val="28"/>
                <w:shd w:val="clear" w:color="auto" w:fill="auto"/>
                <w:lang w:val="en-US" w:eastAsia="zh-CN"/>
              </w:rPr>
              <w:t>Drug-drug</w:t>
            </w:r>
          </w:p>
          <w:p>
            <w:pPr>
              <w:widowControl w:val="0"/>
              <w:autoSpaceDE w:val="0"/>
              <w:autoSpaceDN w:val="0"/>
              <w:adjustRightInd w:val="0"/>
              <w:snapToGrid/>
              <w:spacing w:line="360" w:lineRule="auto"/>
              <w:ind w:right="0"/>
              <w:jc w:val="center"/>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aps w:val="0"/>
                <w:color w:val="333333"/>
                <w:spacing w:val="0"/>
                <w:sz w:val="28"/>
                <w:szCs w:val="28"/>
                <w:shd w:val="clear" w:color="auto" w:fill="auto"/>
                <w:lang w:val="en-US" w:eastAsia="zh-CN"/>
              </w:rPr>
              <w:t>similarity</w:t>
            </w:r>
          </w:p>
        </w:tc>
        <w:tc>
          <w:tcPr>
            <w:tcW w:w="2394" w:type="dxa"/>
            <w:vAlign w:val="top"/>
          </w:tcPr>
          <w:p>
            <w:pPr>
              <w:widowControl w:val="0"/>
              <w:autoSpaceDE w:val="0"/>
              <w:autoSpaceDN w:val="0"/>
              <w:adjustRightInd w:val="0"/>
              <w:snapToGrid/>
              <w:spacing w:line="360" w:lineRule="auto"/>
              <w:ind w:right="0"/>
              <w:jc w:val="center"/>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aps w:val="0"/>
                <w:color w:val="333333"/>
                <w:spacing w:val="0"/>
                <w:sz w:val="28"/>
                <w:szCs w:val="28"/>
                <w:shd w:val="clear" w:color="auto" w:fill="auto"/>
                <w:lang w:val="en-US" w:eastAsia="zh-CN"/>
              </w:rPr>
              <w:t>Drug-target interaction</w:t>
            </w:r>
          </w:p>
        </w:tc>
        <w:tc>
          <w:tcPr>
            <w:tcW w:w="2394" w:type="dxa"/>
            <w:vAlign w:val="top"/>
          </w:tcPr>
          <w:p>
            <w:pPr>
              <w:widowControl w:val="0"/>
              <w:autoSpaceDE w:val="0"/>
              <w:autoSpaceDN w:val="0"/>
              <w:adjustRightInd w:val="0"/>
              <w:snapToGrid/>
              <w:spacing w:line="360" w:lineRule="auto"/>
              <w:ind w:right="0"/>
              <w:jc w:val="center"/>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aps w:val="0"/>
                <w:color w:val="333333"/>
                <w:spacing w:val="0"/>
                <w:sz w:val="28"/>
                <w:szCs w:val="28"/>
                <w:shd w:val="clear" w:color="auto" w:fill="auto"/>
                <w:lang w:val="en-US" w:eastAsia="zh-CN"/>
              </w:rPr>
              <w:t>Protein-protein interaction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widowControl w:val="0"/>
              <w:autoSpaceDE w:val="0"/>
              <w:autoSpaceDN w:val="0"/>
              <w:adjustRightInd w:val="0"/>
              <w:snapToGrid/>
              <w:spacing w:line="360" w:lineRule="auto"/>
              <w:ind w:right="0"/>
              <w:jc w:val="center"/>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olor w:val="333333"/>
                <w:spacing w:val="0"/>
                <w:sz w:val="28"/>
                <w:szCs w:val="28"/>
                <w:shd w:val="clear" w:color="auto" w:fill="auto"/>
                <w:lang w:val="en-US" w:eastAsia="zh-CN"/>
              </w:rPr>
              <w:t>D</w:t>
            </w:r>
            <w:r>
              <w:rPr>
                <w:rFonts w:hint="eastAsia" w:ascii="Times New Roman" w:hAnsi="Times New Roman" w:eastAsia="宋体" w:cs="Times New Roman"/>
                <w:i w:val="0"/>
                <w:caps w:val="0"/>
                <w:color w:val="333333"/>
                <w:spacing w:val="0"/>
                <w:sz w:val="28"/>
                <w:szCs w:val="28"/>
                <w:shd w:val="clear" w:color="auto" w:fill="auto"/>
                <w:lang w:val="en-US" w:eastAsia="zh-CN"/>
              </w:rPr>
              <w:t>ata source</w:t>
            </w:r>
          </w:p>
        </w:tc>
        <w:tc>
          <w:tcPr>
            <w:tcW w:w="2394" w:type="dxa"/>
            <w:vAlign w:val="top"/>
          </w:tcPr>
          <w:p>
            <w:pPr>
              <w:widowControl w:val="0"/>
              <w:autoSpaceDE w:val="0"/>
              <w:autoSpaceDN w:val="0"/>
              <w:adjustRightInd w:val="0"/>
              <w:snapToGrid/>
              <w:spacing w:line="360" w:lineRule="auto"/>
              <w:ind w:right="0"/>
              <w:jc w:val="center"/>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aps w:val="0"/>
                <w:color w:val="333333"/>
                <w:spacing w:val="0"/>
                <w:sz w:val="28"/>
                <w:szCs w:val="28"/>
                <w:shd w:val="clear" w:color="auto" w:fill="auto"/>
                <w:lang w:val="en-US" w:eastAsia="zh-CN"/>
              </w:rPr>
              <w:fldChar w:fldCharType="begin"/>
            </w:r>
            <w:r>
              <w:rPr>
                <w:rFonts w:hint="eastAsia" w:ascii="Times New Roman" w:hAnsi="Times New Roman" w:eastAsia="宋体" w:cs="Times New Roman"/>
                <w:i w:val="0"/>
                <w:caps w:val="0"/>
                <w:color w:val="333333"/>
                <w:spacing w:val="0"/>
                <w:sz w:val="28"/>
                <w:szCs w:val="28"/>
                <w:shd w:val="clear" w:color="auto" w:fill="auto"/>
                <w:lang w:val="en-US" w:eastAsia="zh-CN"/>
              </w:rPr>
              <w:instrText xml:space="preserve"> HYPERLINK "http://www.drugbank.ca" </w:instrText>
            </w:r>
            <w:r>
              <w:rPr>
                <w:rFonts w:hint="eastAsia" w:ascii="Times New Roman" w:hAnsi="Times New Roman" w:eastAsia="宋体" w:cs="Times New Roman"/>
                <w:i w:val="0"/>
                <w:caps w:val="0"/>
                <w:color w:val="333333"/>
                <w:spacing w:val="0"/>
                <w:sz w:val="28"/>
                <w:szCs w:val="28"/>
                <w:shd w:val="clear" w:color="auto" w:fill="auto"/>
                <w:lang w:val="en-US" w:eastAsia="zh-CN"/>
              </w:rPr>
              <w:fldChar w:fldCharType="separate"/>
            </w:r>
            <w:r>
              <w:rPr>
                <w:rStyle w:val="13"/>
                <w:rFonts w:hint="eastAsia" w:ascii="Times New Roman" w:hAnsi="Times New Roman" w:eastAsia="宋体" w:cs="Times New Roman"/>
                <w:i w:val="0"/>
                <w:caps w:val="0"/>
                <w:spacing w:val="0"/>
                <w:sz w:val="28"/>
                <w:szCs w:val="28"/>
                <w:shd w:val="clear" w:color="auto" w:fill="auto"/>
                <w:lang w:val="en-US" w:eastAsia="zh-CN"/>
              </w:rPr>
              <w:t>www.drugbank.ca</w:t>
            </w:r>
            <w:r>
              <w:rPr>
                <w:rFonts w:hint="eastAsia" w:ascii="Times New Roman" w:hAnsi="Times New Roman" w:eastAsia="宋体" w:cs="Times New Roman"/>
                <w:i w:val="0"/>
                <w:caps w:val="0"/>
                <w:color w:val="333333"/>
                <w:spacing w:val="0"/>
                <w:sz w:val="28"/>
                <w:szCs w:val="28"/>
                <w:shd w:val="clear" w:color="auto" w:fill="auto"/>
                <w:lang w:val="en-US" w:eastAsia="zh-CN"/>
              </w:rPr>
              <w:fldChar w:fldCharType="end"/>
            </w:r>
          </w:p>
        </w:tc>
        <w:tc>
          <w:tcPr>
            <w:tcW w:w="2394" w:type="dxa"/>
            <w:vAlign w:val="top"/>
          </w:tcPr>
          <w:p>
            <w:pPr>
              <w:widowControl w:val="0"/>
              <w:autoSpaceDE w:val="0"/>
              <w:autoSpaceDN w:val="0"/>
              <w:adjustRightInd w:val="0"/>
              <w:snapToGrid/>
              <w:spacing w:line="360" w:lineRule="auto"/>
              <w:ind w:right="0"/>
              <w:jc w:val="center"/>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aps w:val="0"/>
                <w:color w:val="333333"/>
                <w:spacing w:val="0"/>
                <w:sz w:val="28"/>
                <w:szCs w:val="28"/>
                <w:shd w:val="clear" w:color="auto" w:fill="auto"/>
                <w:lang w:val="en-US" w:eastAsia="zh-CN"/>
              </w:rPr>
              <w:fldChar w:fldCharType="begin"/>
            </w:r>
            <w:r>
              <w:rPr>
                <w:rFonts w:hint="eastAsia" w:ascii="Times New Roman" w:hAnsi="Times New Roman" w:eastAsia="宋体" w:cs="Times New Roman"/>
                <w:i w:val="0"/>
                <w:caps w:val="0"/>
                <w:color w:val="333333"/>
                <w:spacing w:val="0"/>
                <w:sz w:val="28"/>
                <w:szCs w:val="28"/>
                <w:shd w:val="clear" w:color="auto" w:fill="auto"/>
                <w:lang w:val="en-US" w:eastAsia="zh-CN"/>
              </w:rPr>
              <w:instrText xml:space="preserve"> HYPERLINK "http://www.string-db.org" </w:instrText>
            </w:r>
            <w:r>
              <w:rPr>
                <w:rFonts w:hint="eastAsia" w:ascii="Times New Roman" w:hAnsi="Times New Roman" w:eastAsia="宋体" w:cs="Times New Roman"/>
                <w:i w:val="0"/>
                <w:caps w:val="0"/>
                <w:color w:val="333333"/>
                <w:spacing w:val="0"/>
                <w:sz w:val="28"/>
                <w:szCs w:val="28"/>
                <w:shd w:val="clear" w:color="auto" w:fill="auto"/>
                <w:lang w:val="en-US" w:eastAsia="zh-CN"/>
              </w:rPr>
              <w:fldChar w:fldCharType="separate"/>
            </w:r>
            <w:r>
              <w:rPr>
                <w:rStyle w:val="13"/>
                <w:rFonts w:hint="eastAsia" w:ascii="Times New Roman" w:hAnsi="Times New Roman" w:eastAsia="宋体" w:cs="Times New Roman"/>
                <w:i w:val="0"/>
                <w:caps w:val="0"/>
                <w:spacing w:val="0"/>
                <w:sz w:val="28"/>
                <w:szCs w:val="28"/>
                <w:shd w:val="clear" w:color="auto" w:fill="auto"/>
                <w:lang w:val="en-US" w:eastAsia="zh-CN"/>
              </w:rPr>
              <w:t>www.string-db.org</w:t>
            </w:r>
            <w:r>
              <w:rPr>
                <w:rFonts w:hint="eastAsia" w:ascii="Times New Roman" w:hAnsi="Times New Roman" w:eastAsia="宋体" w:cs="Times New Roman"/>
                <w:i w:val="0"/>
                <w:caps w:val="0"/>
                <w:color w:val="333333"/>
                <w:spacing w:val="0"/>
                <w:sz w:val="28"/>
                <w:szCs w:val="28"/>
                <w:shd w:val="clear" w:color="auto" w:fill="auto"/>
                <w:lang w:val="en-US" w:eastAsia="zh-CN"/>
              </w:rPr>
              <w:fldChar w:fldCharType="end"/>
            </w:r>
          </w:p>
        </w:tc>
        <w:tc>
          <w:tcPr>
            <w:tcW w:w="2394" w:type="dxa"/>
            <w:vAlign w:val="top"/>
          </w:tcPr>
          <w:p>
            <w:pPr>
              <w:widowControl w:val="0"/>
              <w:autoSpaceDE w:val="0"/>
              <w:autoSpaceDN w:val="0"/>
              <w:adjustRightInd w:val="0"/>
              <w:snapToGrid/>
              <w:spacing w:line="360" w:lineRule="auto"/>
              <w:ind w:right="0"/>
              <w:jc w:val="center"/>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aps w:val="0"/>
                <w:color w:val="333333"/>
                <w:spacing w:val="0"/>
                <w:sz w:val="28"/>
                <w:szCs w:val="28"/>
                <w:shd w:val="clear" w:color="auto" w:fill="auto"/>
                <w:lang w:val="en-US" w:eastAsia="zh-CN"/>
              </w:rPr>
              <w:fldChar w:fldCharType="begin"/>
            </w:r>
            <w:r>
              <w:rPr>
                <w:rFonts w:hint="eastAsia" w:ascii="Times New Roman" w:hAnsi="Times New Roman" w:eastAsia="宋体" w:cs="Times New Roman"/>
                <w:i w:val="0"/>
                <w:caps w:val="0"/>
                <w:color w:val="333333"/>
                <w:spacing w:val="0"/>
                <w:sz w:val="28"/>
                <w:szCs w:val="28"/>
                <w:shd w:val="clear" w:color="auto" w:fill="auto"/>
                <w:lang w:val="en-US" w:eastAsia="zh-CN"/>
              </w:rPr>
              <w:instrText xml:space="preserve"> HYPERLINK "http://www.drugbank.ca" </w:instrText>
            </w:r>
            <w:r>
              <w:rPr>
                <w:rFonts w:hint="eastAsia" w:ascii="Times New Roman" w:hAnsi="Times New Roman" w:eastAsia="宋体" w:cs="Times New Roman"/>
                <w:i w:val="0"/>
                <w:caps w:val="0"/>
                <w:color w:val="333333"/>
                <w:spacing w:val="0"/>
                <w:sz w:val="28"/>
                <w:szCs w:val="28"/>
                <w:shd w:val="clear" w:color="auto" w:fill="auto"/>
                <w:lang w:val="en-US" w:eastAsia="zh-CN"/>
              </w:rPr>
              <w:fldChar w:fldCharType="separate"/>
            </w:r>
            <w:r>
              <w:rPr>
                <w:rStyle w:val="13"/>
                <w:rFonts w:hint="eastAsia" w:ascii="Times New Roman" w:hAnsi="Times New Roman" w:eastAsia="宋体" w:cs="Times New Roman"/>
                <w:i w:val="0"/>
                <w:caps w:val="0"/>
                <w:spacing w:val="0"/>
                <w:sz w:val="28"/>
                <w:szCs w:val="28"/>
                <w:shd w:val="clear" w:color="auto" w:fill="auto"/>
                <w:lang w:val="en-US" w:eastAsia="zh-CN"/>
              </w:rPr>
              <w:t>www.drugbank.ca</w:t>
            </w:r>
            <w:r>
              <w:rPr>
                <w:rFonts w:hint="eastAsia" w:ascii="Times New Roman" w:hAnsi="Times New Roman" w:eastAsia="宋体" w:cs="Times New Roman"/>
                <w:i w:val="0"/>
                <w:caps w:val="0"/>
                <w:color w:val="333333"/>
                <w:spacing w:val="0"/>
                <w:sz w:val="28"/>
                <w:szCs w:val="28"/>
                <w:shd w:val="clear" w:color="auto" w:fill="auto"/>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widowControl w:val="0"/>
              <w:autoSpaceDE w:val="0"/>
              <w:autoSpaceDN w:val="0"/>
              <w:adjustRightInd w:val="0"/>
              <w:snapToGrid/>
              <w:spacing w:line="360" w:lineRule="auto"/>
              <w:ind w:right="0"/>
              <w:jc w:val="center"/>
              <w:textAlignment w:val="auto"/>
              <w:outlineLvl w:val="9"/>
              <w:rPr>
                <w:rFonts w:hint="eastAsia" w:ascii="Times New Roman" w:hAnsi="Times New Roman" w:eastAsia="宋体" w:cs="Times New Roman"/>
                <w:i w:val="0"/>
                <w:color w:val="333333"/>
                <w:spacing w:val="0"/>
                <w:sz w:val="28"/>
                <w:szCs w:val="28"/>
                <w:shd w:val="clear" w:color="auto" w:fill="auto"/>
                <w:lang w:val="en-US" w:eastAsia="zh-CN"/>
              </w:rPr>
            </w:pPr>
            <w:r>
              <w:rPr>
                <w:rFonts w:hint="eastAsia" w:ascii="Times New Roman" w:hAnsi="Times New Roman" w:eastAsia="宋体" w:cs="Times New Roman"/>
                <w:i w:val="0"/>
                <w:color w:val="333333"/>
                <w:spacing w:val="0"/>
                <w:sz w:val="28"/>
                <w:szCs w:val="28"/>
                <w:shd w:val="clear" w:color="auto" w:fill="auto"/>
                <w:lang w:val="en-US" w:eastAsia="zh-CN"/>
              </w:rPr>
              <w:t>Website version</w:t>
            </w:r>
          </w:p>
        </w:tc>
        <w:tc>
          <w:tcPr>
            <w:tcW w:w="2394" w:type="dxa"/>
            <w:vAlign w:val="top"/>
          </w:tcPr>
          <w:p>
            <w:pPr>
              <w:widowControl w:val="0"/>
              <w:autoSpaceDE w:val="0"/>
              <w:autoSpaceDN w:val="0"/>
              <w:adjustRightInd w:val="0"/>
              <w:snapToGrid/>
              <w:spacing w:line="360" w:lineRule="auto"/>
              <w:ind w:right="0"/>
              <w:jc w:val="center"/>
              <w:textAlignment w:val="auto"/>
              <w:outlineLvl w:val="9"/>
              <w:rPr>
                <w:rFonts w:hint="eastAsia"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olor w:val="333333"/>
                <w:spacing w:val="0"/>
                <w:sz w:val="28"/>
                <w:szCs w:val="28"/>
                <w:shd w:val="clear" w:color="auto" w:fill="auto"/>
                <w:lang w:val="en-US" w:eastAsia="zh-CN"/>
              </w:rPr>
              <w:t>V</w:t>
            </w:r>
            <w:r>
              <w:rPr>
                <w:rFonts w:hint="eastAsia" w:ascii="Times New Roman" w:hAnsi="Times New Roman" w:eastAsia="宋体" w:cs="Times New Roman"/>
                <w:i w:val="0"/>
                <w:caps w:val="0"/>
                <w:color w:val="333333"/>
                <w:spacing w:val="0"/>
                <w:sz w:val="28"/>
                <w:szCs w:val="28"/>
                <w:shd w:val="clear" w:color="auto" w:fill="auto"/>
                <w:lang w:val="en-US" w:eastAsia="zh-CN"/>
              </w:rPr>
              <w:t>ersion 4.3</w:t>
            </w:r>
          </w:p>
        </w:tc>
        <w:tc>
          <w:tcPr>
            <w:tcW w:w="2394" w:type="dxa"/>
            <w:vAlign w:val="top"/>
          </w:tcPr>
          <w:p>
            <w:pPr>
              <w:widowControl w:val="0"/>
              <w:autoSpaceDE w:val="0"/>
              <w:autoSpaceDN w:val="0"/>
              <w:adjustRightInd w:val="0"/>
              <w:snapToGrid/>
              <w:spacing w:line="360" w:lineRule="auto"/>
              <w:ind w:right="0"/>
              <w:jc w:val="center"/>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olor w:val="333333"/>
                <w:spacing w:val="0"/>
                <w:sz w:val="28"/>
                <w:szCs w:val="28"/>
                <w:shd w:val="clear" w:color="auto" w:fill="auto"/>
                <w:lang w:val="en-US" w:eastAsia="zh-CN"/>
              </w:rPr>
              <w:t>V</w:t>
            </w:r>
            <w:r>
              <w:rPr>
                <w:rFonts w:hint="eastAsia" w:ascii="Times New Roman" w:hAnsi="Times New Roman" w:eastAsia="宋体" w:cs="Times New Roman"/>
                <w:i w:val="0"/>
                <w:caps w:val="0"/>
                <w:color w:val="333333"/>
                <w:spacing w:val="0"/>
                <w:sz w:val="28"/>
                <w:szCs w:val="28"/>
                <w:shd w:val="clear" w:color="auto" w:fill="auto"/>
                <w:lang w:val="en-US" w:eastAsia="zh-CN"/>
              </w:rPr>
              <w:t>ersion 10</w:t>
            </w:r>
          </w:p>
        </w:tc>
        <w:tc>
          <w:tcPr>
            <w:tcW w:w="2394" w:type="dxa"/>
            <w:vAlign w:val="top"/>
          </w:tcPr>
          <w:p>
            <w:pPr>
              <w:widowControl w:val="0"/>
              <w:autoSpaceDE w:val="0"/>
              <w:autoSpaceDN w:val="0"/>
              <w:adjustRightInd w:val="0"/>
              <w:snapToGrid/>
              <w:spacing w:line="360" w:lineRule="auto"/>
              <w:ind w:right="0"/>
              <w:jc w:val="center"/>
              <w:textAlignment w:val="auto"/>
              <w:outlineLvl w:val="9"/>
              <w:rPr>
                <w:rFonts w:hint="default" w:ascii="Times New Roman" w:hAnsi="Times New Roman" w:eastAsia="宋体" w:cs="Times New Roman"/>
                <w:i w:val="0"/>
                <w:caps w:val="0"/>
                <w:color w:val="333333"/>
                <w:spacing w:val="0"/>
                <w:sz w:val="28"/>
                <w:szCs w:val="28"/>
                <w:shd w:val="clear" w:color="auto" w:fill="auto"/>
                <w:lang w:val="en-US" w:eastAsia="zh-CN"/>
              </w:rPr>
            </w:pPr>
            <w:r>
              <w:rPr>
                <w:rFonts w:hint="eastAsia" w:ascii="Times New Roman" w:hAnsi="Times New Roman" w:eastAsia="宋体" w:cs="Times New Roman"/>
                <w:i w:val="0"/>
                <w:color w:val="333333"/>
                <w:spacing w:val="0"/>
                <w:sz w:val="28"/>
                <w:szCs w:val="28"/>
                <w:shd w:val="clear" w:color="auto" w:fill="auto"/>
                <w:lang w:val="en-US" w:eastAsia="zh-CN"/>
              </w:rPr>
              <w:t>V</w:t>
            </w:r>
            <w:r>
              <w:rPr>
                <w:rFonts w:hint="eastAsia" w:ascii="Times New Roman" w:hAnsi="Times New Roman" w:eastAsia="宋体" w:cs="Times New Roman"/>
                <w:i w:val="0"/>
                <w:caps w:val="0"/>
                <w:color w:val="333333"/>
                <w:spacing w:val="0"/>
                <w:sz w:val="28"/>
                <w:szCs w:val="28"/>
                <w:shd w:val="clear" w:color="auto" w:fill="auto"/>
                <w:lang w:val="en-US" w:eastAsia="zh-CN"/>
              </w:rPr>
              <w:t>ersion 4.3</w:t>
            </w:r>
          </w:p>
        </w:tc>
      </w:tr>
    </w:tbl>
    <w:p>
      <w:pPr>
        <w:widowControl w:val="0"/>
        <w:autoSpaceDE w:val="0"/>
        <w:autoSpaceDN w:val="0"/>
        <w:adjustRightInd w:val="0"/>
        <w:spacing w:line="360" w:lineRule="auto"/>
        <w:jc w:val="both"/>
        <w:rPr>
          <w:rFonts w:ascii="Avenir Next Regular" w:hAnsi="Avenir Next Regular" w:eastAsia="宋体" w:cs="Avenir Next Regular"/>
          <w:sz w:val="28"/>
          <w:szCs w:val="28"/>
          <w:lang w:eastAsia="zh-CN"/>
        </w:rPr>
      </w:pPr>
    </w:p>
    <w:p>
      <w:pPr>
        <w:widowControl w:val="0"/>
        <w:autoSpaceDE w:val="0"/>
        <w:autoSpaceDN w:val="0"/>
        <w:adjustRightInd w:val="0"/>
        <w:spacing w:line="360" w:lineRule="auto"/>
        <w:ind w:firstLine="720"/>
        <w:jc w:val="both"/>
        <w:rPr>
          <w:rFonts w:ascii="Times New Roman" w:hAnsi="Times New Roman" w:eastAsia="Helvetica Neue"/>
          <w:color w:val="333333"/>
        </w:rPr>
      </w:pPr>
      <w:r>
        <w:rPr>
          <w:rFonts w:ascii="Times New Roman" w:hAnsi="Times New Roman" w:eastAsia="宋体"/>
          <w:lang w:eastAsia="zh-CN"/>
        </w:rPr>
        <w:t xml:space="preserve">We obtained drug detail information from drugBank website version 4.3 which contains </w:t>
      </w:r>
      <w:r>
        <w:rPr>
          <w:rFonts w:ascii="Times New Roman" w:hAnsi="Times New Roman" w:eastAsia="Helvetica Neue"/>
          <w:color w:val="333333"/>
        </w:rPr>
        <w:t> 7759 drug entries including 1602 FDA-approved small molecule drugs, 161 FDA</w:t>
      </w:r>
      <w:r>
        <w:rPr>
          <w:rFonts w:ascii="Times New Roman" w:hAnsi="Times New Roman" w:eastAsia="宋体"/>
          <w:color w:val="333333"/>
          <w:lang w:eastAsia="zh-CN"/>
        </w:rPr>
        <w:t xml:space="preserve"> </w:t>
      </w:r>
      <w:r>
        <w:rPr>
          <w:rFonts w:ascii="Times New Roman" w:hAnsi="Times New Roman" w:eastAsia="Helvetica Neue"/>
          <w:color w:val="333333"/>
        </w:rPr>
        <w:t>approved biotech (protein/peptide) drugs, 89 nutraceuticals and over 6000 experimental drugs.</w:t>
      </w:r>
      <w:r>
        <w:rPr>
          <w:rFonts w:ascii="Times New Roman" w:hAnsi="Times New Roman" w:eastAsia="宋体"/>
          <w:color w:val="333333"/>
          <w:lang w:eastAsia="zh-CN"/>
        </w:rPr>
        <w:t xml:space="preserve">and </w:t>
      </w:r>
      <w:r>
        <w:rPr>
          <w:rFonts w:ascii="Times New Roman" w:hAnsi="Times New Roman" w:eastAsia="Helvetica Neue"/>
          <w:color w:val="333333"/>
        </w:rPr>
        <w:t>4300 non-redundant protein</w:t>
      </w:r>
    </w:p>
    <w:p>
      <w:pPr>
        <w:widowControl w:val="0"/>
        <w:autoSpaceDE w:val="0"/>
        <w:autoSpaceDN w:val="0"/>
        <w:adjustRightInd w:val="0"/>
        <w:spacing w:line="360" w:lineRule="auto"/>
        <w:ind w:firstLine="720"/>
        <w:jc w:val="both"/>
        <w:rPr>
          <w:rFonts w:ascii="Times New Roman" w:hAnsi="Times New Roman" w:eastAsia="宋体"/>
          <w:color w:val="333333"/>
          <w:lang w:eastAsia="zh-CN"/>
        </w:rPr>
      </w:pPr>
      <w:r>
        <w:rPr>
          <w:rFonts w:ascii="Times New Roman" w:hAnsi="Times New Roman" w:eastAsia="宋体"/>
          <w:color w:val="333333"/>
          <w:lang w:eastAsia="zh-CN"/>
        </w:rPr>
        <w:t xml:space="preserve">Protein-protein interaction conditions are obtained from String -dh.org website which </w:t>
      </w:r>
      <w:r>
        <w:rPr>
          <w:rFonts w:ascii="Times New Roman" w:hAnsi="Times New Roman" w:eastAsia="宋体"/>
          <w:color w:val="000000"/>
          <w:shd w:val="clear" w:color="auto" w:fill="FFFFFF"/>
        </w:rPr>
        <w:t>is a database of known and predicted protein interactions</w:t>
      </w:r>
      <w:r>
        <w:rPr>
          <w:rFonts w:ascii="Times New Roman" w:hAnsi="Times New Roman" w:eastAsia="宋体"/>
          <w:color w:val="000000"/>
          <w:shd w:val="clear" w:color="auto" w:fill="FFFFFF"/>
          <w:lang w:eastAsia="zh-CN"/>
        </w:rPr>
        <w:t xml:space="preserve"> and t</w:t>
      </w:r>
      <w:r>
        <w:rPr>
          <w:rFonts w:ascii="Times New Roman" w:hAnsi="Times New Roman" w:eastAsia="宋体"/>
          <w:color w:val="000000"/>
          <w:shd w:val="clear" w:color="auto" w:fill="FFFFFF"/>
        </w:rPr>
        <w:t>he interactions include direct (physical) and indirect (functional) associations</w:t>
      </w:r>
      <w:r>
        <w:rPr>
          <w:rFonts w:ascii="Times New Roman" w:hAnsi="Times New Roman" w:eastAsia="宋体"/>
          <w:color w:val="333333"/>
          <w:lang w:eastAsia="zh-CN"/>
        </w:rPr>
        <w:t xml:space="preserve"> </w:t>
      </w:r>
    </w:p>
    <w:p>
      <w:pPr>
        <w:widowControl w:val="0"/>
        <w:autoSpaceDE w:val="0"/>
        <w:autoSpaceDN w:val="0"/>
        <w:adjustRightInd w:val="0"/>
        <w:spacing w:line="360" w:lineRule="auto"/>
        <w:ind w:firstLine="720"/>
        <w:jc w:val="both"/>
        <w:rPr>
          <w:rFonts w:ascii="Times New Roman" w:hAnsi="Times New Roman" w:eastAsia="宋体"/>
          <w:color w:val="333333"/>
          <w:lang w:eastAsia="zh-CN"/>
        </w:rPr>
      </w:pPr>
    </w:p>
    <w:p>
      <w:pPr>
        <w:widowControl w:val="0"/>
        <w:autoSpaceDE w:val="0"/>
        <w:autoSpaceDN w:val="0"/>
        <w:adjustRightInd w:val="0"/>
        <w:spacing w:line="360" w:lineRule="auto"/>
        <w:jc w:val="both"/>
        <w:rPr>
          <w:ins w:id="2249" w:author="1" w:date="2015-08-18T14:44:12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0" w:author="1" w:date="2015-08-18T14:44:13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1" w:author="1" w:date="2015-08-18T14:44:13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2" w:author="1" w:date="2015-08-18T14:44:13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3" w:author="1" w:date="2015-08-18T14:44:13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4" w:author="1" w:date="2015-08-18T14:44:13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5" w:author="1" w:date="2015-08-18T14:44:14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6" w:author="1" w:date="2015-08-18T14:44:14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7" w:author="1" w:date="2015-08-18T14:44:14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8" w:author="1" w:date="2015-08-18T14:44:14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59" w:author="1" w:date="2015-08-18T14:44:14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60" w:author="1" w:date="2015-08-18T14:44:15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61" w:author="1" w:date="2015-08-18T14:44:15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rFonts w:ascii="Avenir Next Regular" w:hAnsi="Avenir Next Regular" w:eastAsia="宋体" w:cs="Avenir Next Regular"/>
          <w:color w:val="333333"/>
          <w:sz w:val="28"/>
          <w:szCs w:val="28"/>
          <w:lang w:eastAsia="zh-CN"/>
        </w:rPr>
      </w:pPr>
      <w:r>
        <w:rPr>
          <w:rFonts w:ascii="Avenir Next Regular" w:hAnsi="Avenir Next Regular" w:eastAsia="宋体" w:cs="Avenir Next Regular"/>
          <w:color w:val="333333"/>
          <w:sz w:val="28"/>
          <w:szCs w:val="28"/>
          <w:lang w:eastAsia="zh-CN"/>
        </w:rPr>
        <w:t>Appendix 2: First 30 line of Drug and protein labels</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DB00014</w:t>
      </w:r>
      <w:r>
        <w:rPr>
          <w:rFonts w:ascii="Times New Roman" w:hAnsi="Times New Roman" w:eastAsia="宋体"/>
          <w:color w:val="333333"/>
          <w:lang w:eastAsia="zh-CN"/>
        </w:rPr>
        <w:tab/>
      </w:r>
      <w:r>
        <w:rPr>
          <w:rFonts w:ascii="Times New Roman" w:hAnsi="Times New Roman" w:eastAsia="宋体"/>
          <w:color w:val="333333"/>
          <w:lang w:eastAsia="zh-CN"/>
        </w:rPr>
        <w:t>1</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DB00035</w:t>
      </w:r>
      <w:r>
        <w:rPr>
          <w:rFonts w:ascii="Times New Roman" w:hAnsi="Times New Roman" w:eastAsia="宋体"/>
          <w:color w:val="333333"/>
          <w:lang w:eastAsia="zh-CN"/>
        </w:rPr>
        <w:tab/>
      </w:r>
      <w:r>
        <w:rPr>
          <w:rFonts w:ascii="Times New Roman" w:hAnsi="Times New Roman" w:eastAsia="宋体"/>
          <w:color w:val="333333"/>
          <w:lang w:eastAsia="zh-CN"/>
        </w:rPr>
        <w:t>2</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DB00050</w:t>
      </w:r>
      <w:r>
        <w:rPr>
          <w:rFonts w:ascii="Times New Roman" w:hAnsi="Times New Roman" w:eastAsia="宋体"/>
          <w:color w:val="333333"/>
          <w:lang w:eastAsia="zh-CN"/>
        </w:rPr>
        <w:tab/>
      </w:r>
      <w:r>
        <w:rPr>
          <w:rFonts w:ascii="Times New Roman" w:hAnsi="Times New Roman" w:eastAsia="宋体"/>
          <w:color w:val="333333"/>
          <w:lang w:eastAsia="zh-CN"/>
        </w:rPr>
        <w:t>3</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DB00091</w:t>
      </w:r>
      <w:r>
        <w:rPr>
          <w:rFonts w:ascii="Times New Roman" w:hAnsi="Times New Roman" w:eastAsia="宋体"/>
          <w:color w:val="333333"/>
          <w:lang w:eastAsia="zh-CN"/>
        </w:rPr>
        <w:tab/>
      </w:r>
      <w:r>
        <w:rPr>
          <w:rFonts w:ascii="Times New Roman" w:hAnsi="Times New Roman" w:eastAsia="宋体"/>
          <w:color w:val="333333"/>
          <w:lang w:eastAsia="zh-CN"/>
        </w:rPr>
        <w:t>4</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DB00093</w:t>
      </w:r>
      <w:r>
        <w:rPr>
          <w:rFonts w:ascii="Times New Roman" w:hAnsi="Times New Roman" w:eastAsia="宋体"/>
          <w:color w:val="333333"/>
          <w:lang w:eastAsia="zh-CN"/>
        </w:rPr>
        <w:tab/>
      </w:r>
      <w:r>
        <w:rPr>
          <w:rFonts w:ascii="Times New Roman" w:hAnsi="Times New Roman" w:eastAsia="宋体"/>
          <w:color w:val="333333"/>
          <w:lang w:eastAsia="zh-CN"/>
        </w:rPr>
        <w:t>5</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DB00104</w:t>
      </w:r>
      <w:r>
        <w:rPr>
          <w:rFonts w:ascii="Times New Roman" w:hAnsi="Times New Roman" w:eastAsia="宋体"/>
          <w:color w:val="333333"/>
          <w:lang w:eastAsia="zh-CN"/>
        </w:rPr>
        <w:tab/>
      </w:r>
      <w:r>
        <w:rPr>
          <w:rFonts w:ascii="Times New Roman" w:hAnsi="Times New Roman" w:eastAsia="宋体"/>
          <w:color w:val="333333"/>
          <w:lang w:eastAsia="zh-CN"/>
        </w:rPr>
        <w:t>6</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DB00115</w:t>
      </w:r>
      <w:r>
        <w:rPr>
          <w:rFonts w:ascii="Times New Roman" w:hAnsi="Times New Roman" w:eastAsia="宋体"/>
          <w:color w:val="333333"/>
          <w:lang w:eastAsia="zh-CN"/>
        </w:rPr>
        <w:tab/>
      </w:r>
      <w:r>
        <w:rPr>
          <w:rFonts w:ascii="Times New Roman" w:hAnsi="Times New Roman" w:eastAsia="宋体"/>
          <w:color w:val="333333"/>
          <w:lang w:eastAsia="zh-CN"/>
        </w:rPr>
        <w:t>7</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DB00116</w:t>
      </w:r>
      <w:r>
        <w:rPr>
          <w:rFonts w:ascii="Times New Roman" w:hAnsi="Times New Roman" w:eastAsia="宋体"/>
          <w:color w:val="333333"/>
          <w:lang w:eastAsia="zh-CN"/>
        </w:rPr>
        <w:tab/>
      </w:r>
      <w:r>
        <w:rPr>
          <w:rFonts w:ascii="Times New Roman" w:hAnsi="Times New Roman" w:eastAsia="宋体"/>
          <w:color w:val="333333"/>
          <w:lang w:eastAsia="zh-CN"/>
        </w:rPr>
        <w:t>8</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DB00117</w:t>
      </w:r>
      <w:r>
        <w:rPr>
          <w:rFonts w:ascii="Times New Roman" w:hAnsi="Times New Roman" w:eastAsia="宋体"/>
          <w:color w:val="333333"/>
          <w:lang w:eastAsia="zh-CN"/>
        </w:rPr>
        <w:tab/>
      </w:r>
      <w:r>
        <w:rPr>
          <w:rFonts w:ascii="Times New Roman" w:hAnsi="Times New Roman" w:eastAsia="宋体"/>
          <w:color w:val="333333"/>
          <w:lang w:eastAsia="zh-CN"/>
        </w:rPr>
        <w:t>9</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DB00118</w:t>
      </w:r>
      <w:r>
        <w:rPr>
          <w:rFonts w:ascii="Times New Roman" w:hAnsi="Times New Roman" w:eastAsia="宋体"/>
          <w:color w:val="333333"/>
          <w:lang w:eastAsia="zh-CN"/>
        </w:rPr>
        <w:tab/>
      </w:r>
      <w:r>
        <w:rPr>
          <w:rFonts w:ascii="Times New Roman" w:hAnsi="Times New Roman" w:eastAsia="宋体"/>
          <w:color w:val="333333"/>
          <w:lang w:eastAsia="zh-CN"/>
        </w:rPr>
        <w:t>10</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DB00119</w:t>
      </w:r>
      <w:r>
        <w:rPr>
          <w:rFonts w:ascii="Times New Roman" w:hAnsi="Times New Roman" w:eastAsia="宋体"/>
          <w:color w:val="333333"/>
          <w:lang w:eastAsia="zh-CN"/>
        </w:rPr>
        <w:tab/>
      </w:r>
      <w:r>
        <w:rPr>
          <w:rFonts w:ascii="Times New Roman" w:hAnsi="Times New Roman" w:eastAsia="宋体"/>
          <w:color w:val="333333"/>
          <w:lang w:eastAsia="zh-CN"/>
        </w:rPr>
        <w:t>11</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DB00120</w:t>
      </w:r>
      <w:r>
        <w:rPr>
          <w:rFonts w:ascii="Times New Roman" w:hAnsi="Times New Roman" w:eastAsia="宋体"/>
          <w:color w:val="333333"/>
          <w:lang w:eastAsia="zh-CN"/>
        </w:rPr>
        <w:tab/>
      </w:r>
      <w:r>
        <w:rPr>
          <w:rFonts w:ascii="Times New Roman" w:hAnsi="Times New Roman" w:eastAsia="宋体"/>
          <w:color w:val="333333"/>
          <w:lang w:eastAsia="zh-CN"/>
        </w:rPr>
        <w:t>12</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DB00121</w:t>
      </w:r>
      <w:r>
        <w:rPr>
          <w:rFonts w:ascii="Times New Roman" w:hAnsi="Times New Roman" w:eastAsia="宋体"/>
          <w:color w:val="333333"/>
          <w:lang w:eastAsia="zh-CN"/>
        </w:rPr>
        <w:tab/>
      </w:r>
      <w:r>
        <w:rPr>
          <w:rFonts w:ascii="Times New Roman" w:hAnsi="Times New Roman" w:eastAsia="宋体"/>
          <w:color w:val="333333"/>
          <w:lang w:eastAsia="zh-CN"/>
        </w:rPr>
        <w:t>13</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DB00122</w:t>
      </w:r>
      <w:r>
        <w:rPr>
          <w:rFonts w:ascii="Times New Roman" w:hAnsi="Times New Roman" w:eastAsia="宋体"/>
          <w:color w:val="333333"/>
          <w:lang w:eastAsia="zh-CN"/>
        </w:rPr>
        <w:tab/>
      </w:r>
      <w:r>
        <w:rPr>
          <w:rFonts w:ascii="Times New Roman" w:hAnsi="Times New Roman" w:eastAsia="宋体"/>
          <w:color w:val="333333"/>
          <w:lang w:eastAsia="zh-CN"/>
        </w:rPr>
        <w:t>14</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DB00123</w:t>
      </w:r>
      <w:r>
        <w:rPr>
          <w:rFonts w:ascii="Times New Roman" w:hAnsi="Times New Roman" w:eastAsia="宋体"/>
          <w:color w:val="333333"/>
          <w:lang w:eastAsia="zh-CN"/>
        </w:rPr>
        <w:tab/>
      </w:r>
      <w:r>
        <w:rPr>
          <w:rFonts w:ascii="Times New Roman" w:hAnsi="Times New Roman" w:eastAsia="宋体"/>
          <w:color w:val="333333"/>
          <w:lang w:eastAsia="zh-CN"/>
        </w:rPr>
        <w:t>15</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DB00125</w:t>
      </w:r>
      <w:r>
        <w:rPr>
          <w:rFonts w:ascii="Times New Roman" w:hAnsi="Times New Roman" w:eastAsia="宋体"/>
          <w:color w:val="333333"/>
          <w:lang w:eastAsia="zh-CN"/>
        </w:rPr>
        <w:tab/>
      </w:r>
      <w:r>
        <w:rPr>
          <w:rFonts w:ascii="Times New Roman" w:hAnsi="Times New Roman" w:eastAsia="宋体"/>
          <w:color w:val="333333"/>
          <w:lang w:eastAsia="zh-CN"/>
        </w:rPr>
        <w:t>16</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DB00126</w:t>
      </w:r>
      <w:r>
        <w:rPr>
          <w:rFonts w:ascii="Times New Roman" w:hAnsi="Times New Roman" w:eastAsia="宋体"/>
          <w:color w:val="333333"/>
          <w:lang w:eastAsia="zh-CN"/>
        </w:rPr>
        <w:tab/>
      </w:r>
      <w:r>
        <w:rPr>
          <w:rFonts w:ascii="Times New Roman" w:hAnsi="Times New Roman" w:eastAsia="宋体"/>
          <w:color w:val="333333"/>
          <w:lang w:eastAsia="zh-CN"/>
        </w:rPr>
        <w:t>17</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DB00127</w:t>
      </w:r>
      <w:r>
        <w:rPr>
          <w:rFonts w:ascii="Times New Roman" w:hAnsi="Times New Roman" w:eastAsia="宋体"/>
          <w:color w:val="333333"/>
          <w:lang w:eastAsia="zh-CN"/>
        </w:rPr>
        <w:tab/>
      </w:r>
      <w:r>
        <w:rPr>
          <w:rFonts w:ascii="Times New Roman" w:hAnsi="Times New Roman" w:eastAsia="宋体"/>
          <w:color w:val="333333"/>
          <w:lang w:eastAsia="zh-CN"/>
        </w:rPr>
        <w:t>18</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DB00128</w:t>
      </w:r>
      <w:r>
        <w:rPr>
          <w:rFonts w:ascii="Times New Roman" w:hAnsi="Times New Roman" w:eastAsia="宋体"/>
          <w:color w:val="333333"/>
          <w:lang w:eastAsia="zh-CN"/>
        </w:rPr>
        <w:tab/>
      </w:r>
      <w:r>
        <w:rPr>
          <w:rFonts w:ascii="Times New Roman" w:hAnsi="Times New Roman" w:eastAsia="宋体"/>
          <w:color w:val="333333"/>
          <w:lang w:eastAsia="zh-CN"/>
        </w:rPr>
        <w:t>19</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DB00129</w:t>
      </w:r>
      <w:r>
        <w:rPr>
          <w:rFonts w:ascii="Times New Roman" w:hAnsi="Times New Roman" w:eastAsia="宋体"/>
          <w:color w:val="333333"/>
          <w:lang w:eastAsia="zh-CN"/>
        </w:rPr>
        <w:tab/>
      </w:r>
      <w:r>
        <w:rPr>
          <w:rFonts w:ascii="Times New Roman" w:hAnsi="Times New Roman" w:eastAsia="宋体"/>
          <w:color w:val="333333"/>
          <w:lang w:eastAsia="zh-CN"/>
        </w:rPr>
        <w:t>20</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DB00130</w:t>
      </w:r>
      <w:r>
        <w:rPr>
          <w:rFonts w:ascii="Times New Roman" w:hAnsi="Times New Roman" w:eastAsia="宋体"/>
          <w:color w:val="333333"/>
          <w:lang w:eastAsia="zh-CN"/>
        </w:rPr>
        <w:tab/>
      </w:r>
      <w:r>
        <w:rPr>
          <w:rFonts w:ascii="Times New Roman" w:hAnsi="Times New Roman" w:eastAsia="宋体"/>
          <w:color w:val="333333"/>
          <w:lang w:eastAsia="zh-CN"/>
        </w:rPr>
        <w:t>21</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DB00131</w:t>
      </w:r>
      <w:r>
        <w:rPr>
          <w:rFonts w:ascii="Times New Roman" w:hAnsi="Times New Roman" w:eastAsia="宋体"/>
          <w:color w:val="333333"/>
          <w:lang w:eastAsia="zh-CN"/>
        </w:rPr>
        <w:tab/>
      </w:r>
      <w:r>
        <w:rPr>
          <w:rFonts w:ascii="Times New Roman" w:hAnsi="Times New Roman" w:eastAsia="宋体"/>
          <w:color w:val="333333"/>
          <w:lang w:eastAsia="zh-CN"/>
        </w:rPr>
        <w:t>22</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DB00132</w:t>
      </w:r>
      <w:r>
        <w:rPr>
          <w:rFonts w:ascii="Times New Roman" w:hAnsi="Times New Roman" w:eastAsia="宋体"/>
          <w:color w:val="333333"/>
          <w:lang w:eastAsia="zh-CN"/>
        </w:rPr>
        <w:tab/>
      </w:r>
      <w:r>
        <w:rPr>
          <w:rFonts w:ascii="Times New Roman" w:hAnsi="Times New Roman" w:eastAsia="宋体"/>
          <w:color w:val="333333"/>
          <w:lang w:eastAsia="zh-CN"/>
        </w:rPr>
        <w:t>23</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DB00133</w:t>
      </w:r>
      <w:r>
        <w:rPr>
          <w:rFonts w:ascii="Times New Roman" w:hAnsi="Times New Roman" w:eastAsia="宋体"/>
          <w:color w:val="333333"/>
          <w:lang w:eastAsia="zh-CN"/>
        </w:rPr>
        <w:tab/>
      </w:r>
      <w:r>
        <w:rPr>
          <w:rFonts w:ascii="Times New Roman" w:hAnsi="Times New Roman" w:eastAsia="宋体"/>
          <w:color w:val="333333"/>
          <w:lang w:eastAsia="zh-CN"/>
        </w:rPr>
        <w:t>24</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DB00134</w:t>
      </w:r>
      <w:r>
        <w:rPr>
          <w:rFonts w:ascii="Times New Roman" w:hAnsi="Times New Roman" w:eastAsia="宋体"/>
          <w:color w:val="333333"/>
          <w:lang w:eastAsia="zh-CN"/>
        </w:rPr>
        <w:tab/>
      </w:r>
      <w:r>
        <w:rPr>
          <w:rFonts w:ascii="Times New Roman" w:hAnsi="Times New Roman" w:eastAsia="宋体"/>
          <w:color w:val="333333"/>
          <w:lang w:eastAsia="zh-CN"/>
        </w:rPr>
        <w:t>25</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DB00135</w:t>
      </w:r>
      <w:r>
        <w:rPr>
          <w:rFonts w:ascii="Times New Roman" w:hAnsi="Times New Roman" w:eastAsia="宋体"/>
          <w:color w:val="333333"/>
          <w:lang w:eastAsia="zh-CN"/>
        </w:rPr>
        <w:tab/>
      </w:r>
      <w:r>
        <w:rPr>
          <w:rFonts w:ascii="Times New Roman" w:hAnsi="Times New Roman" w:eastAsia="宋体"/>
          <w:color w:val="333333"/>
          <w:lang w:eastAsia="zh-CN"/>
        </w:rPr>
        <w:t>26</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DB00136</w:t>
      </w:r>
      <w:r>
        <w:rPr>
          <w:rFonts w:ascii="Times New Roman" w:hAnsi="Times New Roman" w:eastAsia="宋体"/>
          <w:color w:val="333333"/>
          <w:lang w:eastAsia="zh-CN"/>
        </w:rPr>
        <w:tab/>
      </w:r>
      <w:r>
        <w:rPr>
          <w:rFonts w:ascii="Times New Roman" w:hAnsi="Times New Roman" w:eastAsia="宋体"/>
          <w:color w:val="333333"/>
          <w:lang w:eastAsia="zh-CN"/>
        </w:rPr>
        <w:t>27</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DB00137</w:t>
      </w:r>
      <w:r>
        <w:rPr>
          <w:rFonts w:ascii="Times New Roman" w:hAnsi="Times New Roman" w:eastAsia="宋体"/>
          <w:color w:val="333333"/>
          <w:lang w:eastAsia="zh-CN"/>
        </w:rPr>
        <w:tab/>
      </w:r>
      <w:r>
        <w:rPr>
          <w:rFonts w:ascii="Times New Roman" w:hAnsi="Times New Roman" w:eastAsia="宋体"/>
          <w:color w:val="333333"/>
          <w:lang w:eastAsia="zh-CN"/>
        </w:rPr>
        <w:t>28</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DB00138</w:t>
      </w:r>
      <w:r>
        <w:rPr>
          <w:rFonts w:ascii="Times New Roman" w:hAnsi="Times New Roman" w:eastAsia="宋体"/>
          <w:color w:val="333333"/>
          <w:lang w:eastAsia="zh-CN"/>
        </w:rPr>
        <w:tab/>
      </w:r>
      <w:r>
        <w:rPr>
          <w:rFonts w:ascii="Times New Roman" w:hAnsi="Times New Roman" w:eastAsia="宋体"/>
          <w:color w:val="333333"/>
          <w:lang w:eastAsia="zh-CN"/>
        </w:rPr>
        <w:t>29</w:t>
      </w: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olor w:val="333333"/>
          <w:lang w:eastAsia="zh-CN"/>
        </w:rPr>
        <w:t>DB00139</w:t>
      </w:r>
      <w:r>
        <w:rPr>
          <w:rFonts w:ascii="Times New Roman" w:hAnsi="Times New Roman" w:eastAsia="宋体"/>
          <w:color w:val="333333"/>
          <w:lang w:eastAsia="zh-CN"/>
        </w:rPr>
        <w:tab/>
      </w:r>
      <w:r>
        <w:rPr>
          <w:rFonts w:ascii="Times New Roman" w:hAnsi="Times New Roman" w:eastAsia="宋体"/>
          <w:color w:val="333333"/>
          <w:lang w:eastAsia="zh-CN"/>
        </w:rPr>
        <w:t>30</w:t>
      </w:r>
    </w:p>
    <w:p>
      <w:pPr>
        <w:widowControl w:val="0"/>
        <w:autoSpaceDE w:val="0"/>
        <w:autoSpaceDN w:val="0"/>
        <w:adjustRightInd w:val="0"/>
        <w:spacing w:line="360" w:lineRule="auto"/>
        <w:jc w:val="both"/>
        <w:rPr>
          <w:rFonts w:ascii="Times New Roman" w:hAnsi="Times New Roman" w:eastAsia="宋体"/>
          <w:color w:val="333333"/>
          <w:lang w:eastAsia="zh-CN"/>
        </w:rPr>
      </w:pPr>
    </w:p>
    <w:p>
      <w:pPr>
        <w:widowControl w:val="0"/>
        <w:autoSpaceDE w:val="0"/>
        <w:autoSpaceDN w:val="0"/>
        <w:adjustRightInd w:val="0"/>
        <w:spacing w:line="360" w:lineRule="auto"/>
        <w:jc w:val="both"/>
        <w:rPr>
          <w:rFonts w:ascii="Avenir Next Regular" w:hAnsi="Avenir Next Regular" w:eastAsia="宋体" w:cs="Avenir Next Regular"/>
          <w:color w:val="333333"/>
          <w:sz w:val="28"/>
          <w:szCs w:val="28"/>
          <w:lang w:eastAsia="zh-CN"/>
        </w:rPr>
      </w:pPr>
      <w:r>
        <w:rPr>
          <w:rFonts w:ascii="Avenir Next Regular" w:hAnsi="Avenir Next Regular" w:eastAsia="宋体" w:cs="Avenir Next Regular"/>
          <w:color w:val="333333"/>
          <w:sz w:val="28"/>
          <w:szCs w:val="28"/>
          <w:lang w:eastAsia="zh-CN"/>
        </w:rPr>
        <w:t>Appendix 3:First 50 lines of network file</w:t>
      </w:r>
    </w:p>
    <w:p>
      <w:pPr>
        <w:spacing w:line="360" w:lineRule="auto"/>
        <w:rPr>
          <w:rFonts w:ascii="Times New Roman" w:hAnsi="Times New Roman" w:eastAsia="Lucida Console"/>
        </w:rPr>
      </w:pPr>
      <w:r>
        <w:rPr>
          <w:rFonts w:ascii="Times New Roman" w:hAnsi="Times New Roman" w:eastAsia="Lucida Console"/>
        </w:rPr>
        <w:t>36240198        21325</w:t>
      </w:r>
    </w:p>
    <w:p>
      <w:pPr>
        <w:spacing w:line="360" w:lineRule="auto"/>
        <w:rPr>
          <w:rFonts w:ascii="Times New Roman" w:hAnsi="Times New Roman" w:eastAsia="Lucida Console"/>
        </w:rPr>
      </w:pPr>
      <w:r>
        <w:rPr>
          <w:rFonts w:ascii="Times New Roman" w:hAnsi="Times New Roman" w:eastAsia="Lucida Console"/>
        </w:rPr>
        <w:t>1       2       54</w:t>
      </w:r>
    </w:p>
    <w:p>
      <w:pPr>
        <w:spacing w:line="360" w:lineRule="auto"/>
        <w:rPr>
          <w:rFonts w:ascii="Times New Roman" w:hAnsi="Times New Roman" w:eastAsia="Lucida Console"/>
        </w:rPr>
      </w:pPr>
      <w:r>
        <w:rPr>
          <w:rFonts w:ascii="Times New Roman" w:hAnsi="Times New Roman" w:eastAsia="Lucida Console"/>
        </w:rPr>
        <w:t>2       1       54</w:t>
      </w:r>
    </w:p>
    <w:p>
      <w:pPr>
        <w:spacing w:line="360" w:lineRule="auto"/>
        <w:rPr>
          <w:rFonts w:ascii="Times New Roman" w:hAnsi="Times New Roman" w:eastAsia="Lucida Console"/>
        </w:rPr>
      </w:pPr>
      <w:r>
        <w:rPr>
          <w:rFonts w:ascii="Times New Roman" w:hAnsi="Times New Roman" w:eastAsia="Lucida Console"/>
        </w:rPr>
        <w:t>1       3       83</w:t>
      </w:r>
    </w:p>
    <w:p>
      <w:pPr>
        <w:spacing w:line="360" w:lineRule="auto"/>
        <w:rPr>
          <w:rFonts w:ascii="Times New Roman" w:hAnsi="Times New Roman" w:eastAsia="Lucida Console"/>
        </w:rPr>
      </w:pPr>
      <w:r>
        <w:rPr>
          <w:rFonts w:ascii="Times New Roman" w:hAnsi="Times New Roman" w:eastAsia="Lucida Console"/>
        </w:rPr>
        <w:t>3       1       83</w:t>
      </w:r>
    </w:p>
    <w:p>
      <w:pPr>
        <w:spacing w:line="360" w:lineRule="auto"/>
        <w:rPr>
          <w:rFonts w:ascii="Times New Roman" w:hAnsi="Times New Roman" w:eastAsia="Lucida Console"/>
        </w:rPr>
      </w:pPr>
      <w:r>
        <w:rPr>
          <w:rFonts w:ascii="Times New Roman" w:hAnsi="Times New Roman" w:eastAsia="Lucida Console"/>
        </w:rPr>
        <w:t>1       4       46</w:t>
      </w:r>
    </w:p>
    <w:p>
      <w:pPr>
        <w:spacing w:line="360" w:lineRule="auto"/>
        <w:rPr>
          <w:rFonts w:ascii="Times New Roman" w:hAnsi="Times New Roman" w:eastAsia="Lucida Console"/>
        </w:rPr>
      </w:pPr>
      <w:r>
        <w:rPr>
          <w:rFonts w:ascii="Times New Roman" w:hAnsi="Times New Roman" w:eastAsia="Lucida Console"/>
        </w:rPr>
        <w:t>4       1       46</w:t>
      </w:r>
    </w:p>
    <w:p>
      <w:pPr>
        <w:spacing w:line="360" w:lineRule="auto"/>
        <w:rPr>
          <w:rFonts w:ascii="Times New Roman" w:hAnsi="Times New Roman" w:eastAsia="Lucida Console"/>
        </w:rPr>
      </w:pPr>
      <w:r>
        <w:rPr>
          <w:rFonts w:ascii="Times New Roman" w:hAnsi="Times New Roman" w:eastAsia="Lucida Console"/>
        </w:rPr>
        <w:t>1       5       38</w:t>
      </w:r>
    </w:p>
    <w:p>
      <w:pPr>
        <w:spacing w:line="360" w:lineRule="auto"/>
        <w:rPr>
          <w:rFonts w:ascii="Times New Roman" w:hAnsi="Times New Roman" w:eastAsia="Lucida Console"/>
        </w:rPr>
      </w:pPr>
      <w:r>
        <w:rPr>
          <w:rFonts w:ascii="Times New Roman" w:hAnsi="Times New Roman" w:eastAsia="Lucida Console"/>
        </w:rPr>
        <w:t>5       1       38</w:t>
      </w:r>
    </w:p>
    <w:p>
      <w:pPr>
        <w:spacing w:line="360" w:lineRule="auto"/>
        <w:rPr>
          <w:rFonts w:ascii="Times New Roman" w:hAnsi="Times New Roman" w:eastAsia="Lucida Console"/>
        </w:rPr>
      </w:pPr>
      <w:r>
        <w:rPr>
          <w:rFonts w:ascii="Times New Roman" w:hAnsi="Times New Roman" w:eastAsia="Lucida Console"/>
        </w:rPr>
        <w:t>1       6       57</w:t>
      </w:r>
    </w:p>
    <w:p>
      <w:pPr>
        <w:spacing w:line="360" w:lineRule="auto"/>
        <w:rPr>
          <w:rFonts w:ascii="Times New Roman" w:hAnsi="Times New Roman" w:eastAsia="Lucida Console"/>
        </w:rPr>
      </w:pPr>
      <w:r>
        <w:rPr>
          <w:rFonts w:ascii="Times New Roman" w:hAnsi="Times New Roman" w:eastAsia="Lucida Console"/>
        </w:rPr>
        <w:t>6       1       57</w:t>
      </w:r>
    </w:p>
    <w:p>
      <w:pPr>
        <w:spacing w:line="360" w:lineRule="auto"/>
        <w:rPr>
          <w:rFonts w:ascii="Times New Roman" w:hAnsi="Times New Roman" w:eastAsia="Lucida Console"/>
        </w:rPr>
      </w:pPr>
      <w:r>
        <w:rPr>
          <w:rFonts w:ascii="Times New Roman" w:hAnsi="Times New Roman" w:eastAsia="Lucida Console"/>
        </w:rPr>
        <w:t>1       7       71</w:t>
      </w:r>
    </w:p>
    <w:p>
      <w:pPr>
        <w:spacing w:line="360" w:lineRule="auto"/>
        <w:rPr>
          <w:rFonts w:ascii="Times New Roman" w:hAnsi="Times New Roman" w:eastAsia="Lucida Console"/>
        </w:rPr>
      </w:pPr>
      <w:r>
        <w:rPr>
          <w:rFonts w:ascii="Times New Roman" w:hAnsi="Times New Roman" w:eastAsia="Lucida Console"/>
        </w:rPr>
        <w:t>7       1       71</w:t>
      </w:r>
    </w:p>
    <w:p>
      <w:pPr>
        <w:spacing w:line="360" w:lineRule="auto"/>
        <w:rPr>
          <w:rFonts w:ascii="Times New Roman" w:hAnsi="Times New Roman" w:eastAsia="Lucida Console"/>
        </w:rPr>
      </w:pPr>
      <w:r>
        <w:rPr>
          <w:rFonts w:ascii="Times New Roman" w:hAnsi="Times New Roman" w:eastAsia="Lucida Console"/>
        </w:rPr>
        <w:t>1       8       50</w:t>
      </w:r>
    </w:p>
    <w:p>
      <w:pPr>
        <w:spacing w:line="360" w:lineRule="auto"/>
        <w:rPr>
          <w:rFonts w:ascii="Times New Roman" w:hAnsi="Times New Roman" w:eastAsia="Lucida Console"/>
        </w:rPr>
      </w:pPr>
      <w:r>
        <w:rPr>
          <w:rFonts w:ascii="Times New Roman" w:hAnsi="Times New Roman" w:eastAsia="Lucida Console"/>
        </w:rPr>
        <w:t>8       1       50</w:t>
      </w:r>
    </w:p>
    <w:p>
      <w:pPr>
        <w:spacing w:line="360" w:lineRule="auto"/>
        <w:rPr>
          <w:rFonts w:ascii="Times New Roman" w:hAnsi="Times New Roman" w:eastAsia="Lucida Console"/>
        </w:rPr>
      </w:pPr>
      <w:r>
        <w:rPr>
          <w:rFonts w:ascii="Times New Roman" w:hAnsi="Times New Roman" w:eastAsia="Lucida Console"/>
        </w:rPr>
        <w:t>1       9       54</w:t>
      </w:r>
    </w:p>
    <w:p>
      <w:pPr>
        <w:spacing w:line="360" w:lineRule="auto"/>
        <w:rPr>
          <w:rFonts w:ascii="Times New Roman" w:hAnsi="Times New Roman" w:eastAsia="Lucida Console"/>
        </w:rPr>
      </w:pPr>
      <w:r>
        <w:rPr>
          <w:rFonts w:ascii="Times New Roman" w:hAnsi="Times New Roman" w:eastAsia="Lucida Console"/>
        </w:rPr>
        <w:t>9       1       54</w:t>
      </w:r>
    </w:p>
    <w:p>
      <w:pPr>
        <w:spacing w:line="360" w:lineRule="auto"/>
        <w:rPr>
          <w:rFonts w:ascii="Times New Roman" w:hAnsi="Times New Roman" w:eastAsia="Lucida Console"/>
        </w:rPr>
      </w:pPr>
      <w:r>
        <w:rPr>
          <w:rFonts w:ascii="Times New Roman" w:hAnsi="Times New Roman" w:eastAsia="Lucida Console"/>
        </w:rPr>
        <w:t>1       10      50</w:t>
      </w:r>
    </w:p>
    <w:p>
      <w:pPr>
        <w:spacing w:line="360" w:lineRule="auto"/>
        <w:rPr>
          <w:rFonts w:ascii="Times New Roman" w:hAnsi="Times New Roman" w:eastAsia="Lucida Console"/>
        </w:rPr>
      </w:pPr>
      <w:r>
        <w:rPr>
          <w:rFonts w:ascii="Times New Roman" w:hAnsi="Times New Roman" w:eastAsia="Lucida Console"/>
        </w:rPr>
        <w:t>10      1       50</w:t>
      </w:r>
    </w:p>
    <w:p>
      <w:pPr>
        <w:spacing w:line="360" w:lineRule="auto"/>
        <w:rPr>
          <w:rFonts w:ascii="Times New Roman" w:hAnsi="Times New Roman" w:eastAsia="Lucida Console"/>
        </w:rPr>
      </w:pPr>
      <w:r>
        <w:rPr>
          <w:rFonts w:ascii="Times New Roman" w:hAnsi="Times New Roman" w:eastAsia="Lucida Console"/>
        </w:rPr>
        <w:t>1       11      36</w:t>
      </w:r>
    </w:p>
    <w:p>
      <w:pPr>
        <w:spacing w:line="360" w:lineRule="auto"/>
        <w:rPr>
          <w:rFonts w:ascii="Times New Roman" w:hAnsi="Times New Roman" w:eastAsia="Lucida Console"/>
        </w:rPr>
      </w:pPr>
      <w:r>
        <w:rPr>
          <w:rFonts w:ascii="Times New Roman" w:hAnsi="Times New Roman" w:eastAsia="Lucida Console"/>
        </w:rPr>
        <w:t>11      1       36</w:t>
      </w:r>
    </w:p>
    <w:p>
      <w:pPr>
        <w:spacing w:line="360" w:lineRule="auto"/>
        <w:rPr>
          <w:rFonts w:ascii="Times New Roman" w:hAnsi="Times New Roman" w:eastAsia="Lucida Console"/>
        </w:rPr>
      </w:pPr>
      <w:r>
        <w:rPr>
          <w:rFonts w:ascii="Times New Roman" w:hAnsi="Times New Roman" w:eastAsia="Lucida Console"/>
        </w:rPr>
        <w:t>1       12      54</w:t>
      </w:r>
    </w:p>
    <w:p>
      <w:pPr>
        <w:spacing w:line="360" w:lineRule="auto"/>
        <w:rPr>
          <w:rFonts w:ascii="Times New Roman" w:hAnsi="Times New Roman" w:eastAsia="Lucida Console"/>
        </w:rPr>
      </w:pPr>
      <w:r>
        <w:rPr>
          <w:rFonts w:ascii="Times New Roman" w:hAnsi="Times New Roman" w:eastAsia="Lucida Console"/>
        </w:rPr>
        <w:t>12      1       54</w:t>
      </w:r>
    </w:p>
    <w:p>
      <w:pPr>
        <w:spacing w:line="360" w:lineRule="auto"/>
        <w:rPr>
          <w:rFonts w:ascii="Times New Roman" w:hAnsi="Times New Roman" w:eastAsia="Lucida Console"/>
        </w:rPr>
      </w:pPr>
      <w:r>
        <w:rPr>
          <w:rFonts w:ascii="Times New Roman" w:hAnsi="Times New Roman" w:eastAsia="Lucida Console"/>
        </w:rPr>
        <w:t>1       13      50</w:t>
      </w:r>
    </w:p>
    <w:p>
      <w:pPr>
        <w:spacing w:line="360" w:lineRule="auto"/>
        <w:rPr>
          <w:rFonts w:ascii="Times New Roman" w:hAnsi="Times New Roman" w:eastAsia="Lucida Console"/>
        </w:rPr>
      </w:pPr>
      <w:r>
        <w:rPr>
          <w:rFonts w:ascii="Times New Roman" w:hAnsi="Times New Roman" w:eastAsia="Lucida Console"/>
        </w:rPr>
        <w:t>13      1       50</w:t>
      </w:r>
    </w:p>
    <w:p>
      <w:pPr>
        <w:spacing w:line="360" w:lineRule="auto"/>
        <w:rPr>
          <w:rFonts w:ascii="Times New Roman" w:hAnsi="Times New Roman" w:eastAsia="Lucida Console"/>
        </w:rPr>
      </w:pPr>
      <w:r>
        <w:rPr>
          <w:rFonts w:ascii="Times New Roman" w:hAnsi="Times New Roman" w:eastAsia="Lucida Console"/>
        </w:rPr>
        <w:t>1       14      36</w:t>
      </w:r>
    </w:p>
    <w:p>
      <w:pPr>
        <w:spacing w:line="360" w:lineRule="auto"/>
        <w:rPr>
          <w:rFonts w:ascii="Times New Roman" w:hAnsi="Times New Roman" w:eastAsia="Lucida Console"/>
        </w:rPr>
      </w:pPr>
      <w:r>
        <w:rPr>
          <w:rFonts w:ascii="Times New Roman" w:hAnsi="Times New Roman" w:eastAsia="Lucida Console"/>
        </w:rPr>
        <w:t>14      1       36</w:t>
      </w:r>
    </w:p>
    <w:p>
      <w:pPr>
        <w:spacing w:line="360" w:lineRule="auto"/>
        <w:rPr>
          <w:rFonts w:ascii="Times New Roman" w:hAnsi="Times New Roman" w:eastAsia="Lucida Console"/>
        </w:rPr>
      </w:pPr>
      <w:r>
        <w:rPr>
          <w:rFonts w:ascii="Times New Roman" w:hAnsi="Times New Roman" w:eastAsia="Lucida Console"/>
        </w:rPr>
        <w:t>1       15      38</w:t>
      </w:r>
    </w:p>
    <w:p>
      <w:pPr>
        <w:spacing w:line="360" w:lineRule="auto"/>
        <w:rPr>
          <w:rFonts w:ascii="Times New Roman" w:hAnsi="Times New Roman" w:eastAsia="Lucida Console"/>
        </w:rPr>
      </w:pPr>
      <w:r>
        <w:rPr>
          <w:rFonts w:ascii="Times New Roman" w:hAnsi="Times New Roman" w:eastAsia="Lucida Console"/>
        </w:rPr>
        <w:t>15      1       38</w:t>
      </w:r>
    </w:p>
    <w:p>
      <w:pPr>
        <w:spacing w:line="360" w:lineRule="auto"/>
        <w:rPr>
          <w:rFonts w:ascii="Times New Roman" w:hAnsi="Times New Roman" w:eastAsia="Lucida Console"/>
        </w:rPr>
      </w:pPr>
      <w:r>
        <w:rPr>
          <w:rFonts w:ascii="Times New Roman" w:hAnsi="Times New Roman" w:eastAsia="Lucida Console"/>
        </w:rPr>
        <w:t>1       16      38</w:t>
      </w:r>
    </w:p>
    <w:p>
      <w:pPr>
        <w:spacing w:line="360" w:lineRule="auto"/>
        <w:rPr>
          <w:rFonts w:ascii="Times New Roman" w:hAnsi="Times New Roman" w:eastAsia="Lucida Console"/>
        </w:rPr>
      </w:pPr>
      <w:r>
        <w:rPr>
          <w:rFonts w:ascii="Times New Roman" w:hAnsi="Times New Roman" w:eastAsia="Lucida Console"/>
        </w:rPr>
        <w:t>16      1       38</w:t>
      </w:r>
    </w:p>
    <w:p>
      <w:pPr>
        <w:spacing w:line="360" w:lineRule="auto"/>
        <w:rPr>
          <w:rFonts w:ascii="Times New Roman" w:hAnsi="Times New Roman" w:eastAsia="Lucida Console"/>
        </w:rPr>
      </w:pPr>
      <w:r>
        <w:rPr>
          <w:rFonts w:ascii="Times New Roman" w:hAnsi="Times New Roman" w:eastAsia="Lucida Console"/>
        </w:rPr>
        <w:t>1       17      60</w:t>
      </w:r>
    </w:p>
    <w:p>
      <w:pPr>
        <w:spacing w:line="360" w:lineRule="auto"/>
        <w:rPr>
          <w:rFonts w:ascii="Times New Roman" w:hAnsi="Times New Roman" w:eastAsia="Lucida Console"/>
        </w:rPr>
      </w:pPr>
      <w:r>
        <w:rPr>
          <w:rFonts w:ascii="Times New Roman" w:hAnsi="Times New Roman" w:eastAsia="Lucida Console"/>
        </w:rPr>
        <w:t>17      1       60</w:t>
      </w:r>
    </w:p>
    <w:p>
      <w:pPr>
        <w:spacing w:line="360" w:lineRule="auto"/>
        <w:rPr>
          <w:rFonts w:ascii="Times New Roman" w:hAnsi="Times New Roman" w:eastAsia="Lucida Console"/>
        </w:rPr>
      </w:pPr>
      <w:r>
        <w:rPr>
          <w:rFonts w:ascii="Times New Roman" w:hAnsi="Times New Roman" w:eastAsia="Lucida Console"/>
        </w:rPr>
        <w:t>1       19      38</w:t>
      </w:r>
    </w:p>
    <w:p>
      <w:pPr>
        <w:spacing w:line="360" w:lineRule="auto"/>
        <w:rPr>
          <w:rFonts w:ascii="Times New Roman" w:hAnsi="Times New Roman" w:eastAsia="Lucida Console"/>
        </w:rPr>
      </w:pPr>
      <w:r>
        <w:rPr>
          <w:rFonts w:ascii="Times New Roman" w:hAnsi="Times New Roman" w:eastAsia="Lucida Console"/>
        </w:rPr>
        <w:t>19      1       38</w:t>
      </w:r>
    </w:p>
    <w:p>
      <w:pPr>
        <w:spacing w:line="360" w:lineRule="auto"/>
        <w:rPr>
          <w:rFonts w:ascii="Times New Roman" w:hAnsi="Times New Roman" w:eastAsia="Lucida Console"/>
        </w:rPr>
      </w:pPr>
      <w:r>
        <w:rPr>
          <w:rFonts w:ascii="Times New Roman" w:hAnsi="Times New Roman" w:eastAsia="Lucida Console"/>
        </w:rPr>
        <w:t>1       20      38</w:t>
      </w:r>
    </w:p>
    <w:p>
      <w:pPr>
        <w:spacing w:line="360" w:lineRule="auto"/>
        <w:rPr>
          <w:rFonts w:ascii="Times New Roman" w:hAnsi="Times New Roman" w:eastAsia="Lucida Console"/>
        </w:rPr>
      </w:pPr>
      <w:r>
        <w:rPr>
          <w:rFonts w:ascii="Times New Roman" w:hAnsi="Times New Roman" w:eastAsia="Lucida Console"/>
        </w:rPr>
        <w:t>20      1       38</w:t>
      </w:r>
    </w:p>
    <w:p>
      <w:pPr>
        <w:spacing w:line="360" w:lineRule="auto"/>
        <w:rPr>
          <w:rFonts w:ascii="Times New Roman" w:hAnsi="Times New Roman" w:eastAsia="Lucida Console"/>
        </w:rPr>
      </w:pPr>
      <w:r>
        <w:rPr>
          <w:rFonts w:ascii="Times New Roman" w:hAnsi="Times New Roman" w:eastAsia="Lucida Console"/>
        </w:rPr>
        <w:t>1       21      38</w:t>
      </w:r>
    </w:p>
    <w:p>
      <w:pPr>
        <w:spacing w:line="360" w:lineRule="auto"/>
        <w:rPr>
          <w:rFonts w:ascii="Times New Roman" w:hAnsi="Times New Roman" w:eastAsia="Lucida Console"/>
        </w:rPr>
      </w:pPr>
      <w:r>
        <w:rPr>
          <w:rFonts w:ascii="Times New Roman" w:hAnsi="Times New Roman" w:eastAsia="Lucida Console"/>
        </w:rPr>
        <w:t>21      1       38</w:t>
      </w:r>
    </w:p>
    <w:p>
      <w:pPr>
        <w:spacing w:line="360" w:lineRule="auto"/>
        <w:rPr>
          <w:rFonts w:ascii="Times New Roman" w:hAnsi="Times New Roman" w:eastAsia="Lucida Console"/>
        </w:rPr>
      </w:pPr>
      <w:r>
        <w:rPr>
          <w:rFonts w:ascii="Times New Roman" w:hAnsi="Times New Roman" w:eastAsia="Lucida Console"/>
        </w:rPr>
        <w:t>1       22      57</w:t>
      </w:r>
    </w:p>
    <w:p>
      <w:pPr>
        <w:spacing w:line="360" w:lineRule="auto"/>
        <w:rPr>
          <w:rFonts w:ascii="Times New Roman" w:hAnsi="Times New Roman" w:eastAsia="Lucida Console"/>
        </w:rPr>
      </w:pPr>
      <w:r>
        <w:rPr>
          <w:rFonts w:ascii="Times New Roman" w:hAnsi="Times New Roman" w:eastAsia="Lucida Console"/>
        </w:rPr>
        <w:t>22      1       57</w:t>
      </w:r>
    </w:p>
    <w:p>
      <w:pPr>
        <w:spacing w:line="360" w:lineRule="auto"/>
        <w:rPr>
          <w:rFonts w:ascii="Times New Roman" w:hAnsi="Times New Roman" w:eastAsia="Lucida Console"/>
        </w:rPr>
      </w:pPr>
      <w:r>
        <w:rPr>
          <w:rFonts w:ascii="Times New Roman" w:hAnsi="Times New Roman" w:eastAsia="Lucida Console"/>
        </w:rPr>
        <w:t>1       23      38</w:t>
      </w:r>
    </w:p>
    <w:p>
      <w:pPr>
        <w:spacing w:line="360" w:lineRule="auto"/>
        <w:rPr>
          <w:rFonts w:ascii="Times New Roman" w:hAnsi="Times New Roman" w:eastAsia="Lucida Console"/>
        </w:rPr>
      </w:pPr>
      <w:r>
        <w:rPr>
          <w:rFonts w:ascii="Times New Roman" w:hAnsi="Times New Roman" w:eastAsia="Lucida Console"/>
        </w:rPr>
        <w:t>23      1       38</w:t>
      </w:r>
    </w:p>
    <w:p>
      <w:pPr>
        <w:spacing w:line="360" w:lineRule="auto"/>
        <w:rPr>
          <w:rFonts w:ascii="Times New Roman" w:hAnsi="Times New Roman" w:eastAsia="Lucida Console"/>
        </w:rPr>
      </w:pPr>
      <w:r>
        <w:rPr>
          <w:rFonts w:ascii="Times New Roman" w:hAnsi="Times New Roman" w:eastAsia="Lucida Console"/>
        </w:rPr>
        <w:t>1       24      46</w:t>
      </w:r>
    </w:p>
    <w:p>
      <w:pPr>
        <w:spacing w:line="360" w:lineRule="auto"/>
        <w:rPr>
          <w:rFonts w:ascii="Times New Roman" w:hAnsi="Times New Roman" w:eastAsia="Lucida Console"/>
        </w:rPr>
      </w:pPr>
      <w:r>
        <w:rPr>
          <w:rFonts w:ascii="Times New Roman" w:hAnsi="Times New Roman" w:eastAsia="Lucida Console"/>
        </w:rPr>
        <w:t>24      1       46</w:t>
      </w:r>
    </w:p>
    <w:p>
      <w:pPr>
        <w:spacing w:line="360" w:lineRule="auto"/>
        <w:rPr>
          <w:rFonts w:ascii="Times New Roman" w:hAnsi="Times New Roman" w:eastAsia="Lucida Console"/>
        </w:rPr>
      </w:pPr>
      <w:r>
        <w:rPr>
          <w:rFonts w:ascii="Times New Roman" w:hAnsi="Times New Roman" w:eastAsia="Lucida Console"/>
        </w:rPr>
        <w:t>1       25      36</w:t>
      </w:r>
    </w:p>
    <w:p>
      <w:pPr>
        <w:spacing w:line="360" w:lineRule="auto"/>
        <w:rPr>
          <w:rFonts w:ascii="Times New Roman" w:hAnsi="Times New Roman" w:eastAsia="Lucida Console"/>
        </w:rPr>
      </w:pPr>
      <w:r>
        <w:rPr>
          <w:rFonts w:ascii="Times New Roman" w:hAnsi="Times New Roman" w:eastAsia="Lucida Console"/>
        </w:rPr>
        <w:t>25      1       36</w:t>
      </w:r>
    </w:p>
    <w:p>
      <w:pPr>
        <w:spacing w:line="360" w:lineRule="auto"/>
        <w:rPr>
          <w:rFonts w:ascii="Times New Roman" w:hAnsi="Times New Roman" w:eastAsia="Lucida Console"/>
        </w:rPr>
      </w:pPr>
      <w:r>
        <w:rPr>
          <w:rFonts w:ascii="Times New Roman" w:hAnsi="Times New Roman" w:eastAsia="Lucida Console"/>
        </w:rPr>
        <w:t>1       26      62</w:t>
      </w:r>
    </w:p>
    <w:p>
      <w:pPr>
        <w:spacing w:line="360" w:lineRule="auto"/>
        <w:rPr>
          <w:rFonts w:ascii="Times New Roman" w:hAnsi="Times New Roman" w:eastAsia="Lucida Console"/>
        </w:rPr>
      </w:pPr>
      <w:r>
        <w:rPr>
          <w:rFonts w:ascii="Times New Roman" w:hAnsi="Times New Roman" w:eastAsia="Lucida Console"/>
        </w:rPr>
        <w:t>26      1       62</w:t>
      </w:r>
    </w:p>
    <w:p>
      <w:pPr>
        <w:spacing w:line="360" w:lineRule="auto"/>
        <w:rPr>
          <w:rFonts w:ascii="Times New Roman" w:hAnsi="Times New Roman" w:eastAsia="Lucida Console"/>
        </w:rPr>
      </w:pPr>
      <w:r>
        <w:rPr>
          <w:rFonts w:ascii="Times New Roman" w:hAnsi="Times New Roman" w:eastAsia="Lucida Console"/>
        </w:rPr>
        <w:t>1       27      36</w:t>
      </w:r>
    </w:p>
    <w:p>
      <w:pPr>
        <w:widowControl w:val="0"/>
        <w:autoSpaceDE w:val="0"/>
        <w:autoSpaceDN w:val="0"/>
        <w:adjustRightInd w:val="0"/>
        <w:spacing w:line="360" w:lineRule="auto"/>
        <w:jc w:val="both"/>
        <w:rPr>
          <w:rFonts w:ascii="Times New Roman" w:hAnsi="Times New Roman" w:eastAsia="宋体"/>
          <w:color w:val="333333"/>
          <w:lang w:eastAsia="zh-CN"/>
        </w:rPr>
      </w:pPr>
    </w:p>
    <w:p>
      <w:pPr>
        <w:widowControl w:val="0"/>
        <w:autoSpaceDE w:val="0"/>
        <w:autoSpaceDN w:val="0"/>
        <w:adjustRightInd w:val="0"/>
        <w:spacing w:line="360" w:lineRule="auto"/>
        <w:jc w:val="both"/>
        <w:rPr>
          <w:ins w:id="2262" w:author="1" w:date="2015-08-18T14:44:22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63" w:author="1" w:date="2015-08-18T14:44:22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64" w:author="1" w:date="2015-08-18T14:44:23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65" w:author="1" w:date="2015-08-18T14:44:23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66" w:author="1" w:date="2015-08-18T14:44:23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67" w:author="1" w:date="2015-08-18T14:44:23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68" w:author="1" w:date="2015-08-18T14:44:24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ins w:id="2269" w:author="1" w:date="2015-08-18T14:44:24Z"/>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rFonts w:ascii="Avenir Next Regular" w:hAnsi="Avenir Next Regular" w:eastAsia="宋体" w:cs="Avenir Next Regular"/>
          <w:color w:val="333333"/>
          <w:sz w:val="28"/>
          <w:szCs w:val="28"/>
          <w:lang w:eastAsia="zh-CN"/>
        </w:rPr>
      </w:pPr>
      <w:r>
        <w:rPr>
          <w:rFonts w:ascii="Avenir Next Regular" w:hAnsi="Avenir Next Regular" w:eastAsia="宋体" w:cs="Avenir Next Regular"/>
          <w:color w:val="333333"/>
          <w:sz w:val="28"/>
          <w:szCs w:val="28"/>
          <w:lang w:eastAsia="zh-CN"/>
        </w:rPr>
        <w:t>Appendix 4: Code of  MAXIF algorithm</w:t>
      </w:r>
    </w:p>
    <w:p>
      <w:pPr>
        <w:widowControl w:val="0"/>
        <w:autoSpaceDE w:val="0"/>
        <w:autoSpaceDN w:val="0"/>
        <w:adjustRightInd w:val="0"/>
        <w:spacing w:line="360" w:lineRule="auto"/>
        <w:jc w:val="both"/>
        <w:rPr>
          <w:rFonts w:ascii="Avenir Next Regular" w:hAnsi="Avenir Next Regular" w:eastAsia="宋体" w:cs="Avenir Next Regular"/>
          <w:color w:val="333333"/>
          <w:sz w:val="28"/>
          <w:szCs w:val="28"/>
          <w:lang w:eastAsia="zh-CN"/>
        </w:rPr>
      </w:pPr>
    </w:p>
    <w:p>
      <w:pPr>
        <w:widowControl w:val="0"/>
        <w:autoSpaceDE w:val="0"/>
        <w:autoSpaceDN w:val="0"/>
        <w:adjustRightInd w:val="0"/>
        <w:spacing w:line="360" w:lineRule="auto"/>
        <w:jc w:val="both"/>
        <w:rPr>
          <w:rFonts w:ascii="Times New Roman" w:hAnsi="Times New Roman" w:eastAsia="宋体"/>
          <w:color w:val="333333"/>
          <w:lang w:eastAsia="zh-CN"/>
        </w:rPr>
      </w:pPr>
      <w:r>
        <w:rPr>
          <w:rFonts w:ascii="Times New Roman" w:hAnsi="Times New Roman" w:eastAsia="宋体" w:cs="Times New Roman"/>
          <w:color w:val="333333"/>
          <w:sz w:val="24"/>
          <w:szCs w:val="24"/>
          <w:lang w:val="en-US" w:eastAsia="en-US" w:bidi="ar-SA"/>
        </w:rPr>
        <w:pict>
          <v:shape id="图片 8" o:spid="_x0000_s1031" type="#_x0000_t75" style="height:477.6pt;width:467.6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sectPr>
      <w:footerReference r:id="rId5" w:type="default"/>
      <w:footerReference r:id="rId6" w:type="even"/>
      <w:pgSz w:w="12240" w:h="15840"/>
      <w:pgMar w:top="1440" w:right="1440" w:bottom="1440" w:left="1440" w:header="720" w:footer="720" w:gutter="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SI – Tutor" w:date="2015-08-16T19:30:00Z" w:initials="RSI">
    <w:p>
      <w:pPr>
        <w:pStyle w:val="4"/>
      </w:pPr>
      <w:r>
        <w:t>Avoid starting sentences with so.</w:t>
      </w:r>
    </w:p>
  </w:comment>
  <w:comment w:id="1" w:author="RSI – Tutor" w:date="2015-08-16T19:34:00Z" w:initials="RSI">
    <w:p>
      <w:pPr>
        <w:pStyle w:val="4"/>
      </w:pPr>
      <w:r>
        <w:t>Put together with receiver operating…..curve</w:t>
      </w:r>
    </w:p>
  </w:comment>
  <w:comment w:id="2" w:author="RSI – Tutor" w:date="2015-08-16T19:35:00Z" w:initials="RSI">
    <w:p>
      <w:pPr>
        <w:pStyle w:val="4"/>
      </w:pPr>
      <w:r>
        <w:t>Do not start with so.</w:t>
      </w:r>
    </w:p>
  </w:comment>
  <w:comment w:id="3" w:author="RSI – Tutor" w:date="2015-08-16T19:37:00Z" w:initials="RSI">
    <w:p>
      <w:pPr>
        <w:pStyle w:val="4"/>
      </w:pPr>
      <w:r>
        <w:t>Please place spaces after periods.</w:t>
      </w:r>
    </w:p>
  </w:comment>
  <w:comment w:id="4" w:author="RSI – Tutor" w:date="2015-08-16T19:39:00Z" w:initials="RSI">
    <w:p>
      <w:pPr>
        <w:pStyle w:val="4"/>
      </w:pPr>
      <w:r>
        <w:t>Please put a space between word and (). Ex, Text (text) text.</w:t>
      </w:r>
    </w:p>
  </w:comment>
  <w:comment w:id="5" w:author="RSI – Tutor" w:date="2015-08-16T19:47:00Z" w:initials="RSI">
    <w:p>
      <w:pPr>
        <w:pStyle w:val="4"/>
      </w:pPr>
      <w:r>
        <w:t>This is awkward to read. What are you trying to say?</w:t>
      </w:r>
    </w:p>
  </w:comment>
  <w:comment w:id="6" w:author="RSI – Tutor" w:date="2015-08-16T19:47:00Z" w:initials="RSI">
    <w:p>
      <w:pPr>
        <w:pStyle w:val="4"/>
      </w:pPr>
      <w:r>
        <w:t>What are you trying to say here? Why is this important?</w:t>
      </w:r>
    </w:p>
  </w:comment>
  <w:comment w:id="7" w:author="RSI – Tutor" w:date="2015-08-16T19:48:00Z" w:initials="RSI">
    <w:p>
      <w:pPr>
        <w:pStyle w:val="4"/>
      </w:pPr>
      <w:r>
        <w:t>Indicated?</w:t>
      </w:r>
    </w:p>
  </w:comment>
  <w:comment w:id="8" w:author="RSI – Tutor" w:date="2015-08-16T19:58:00Z" w:initials="RSI">
    <w:p>
      <w:pPr>
        <w:pStyle w:val="4"/>
      </w:pPr>
      <w:r>
        <w:t>??</w:t>
      </w:r>
    </w:p>
  </w:comment>
  <w:comment w:id="9" w:author="RSI – Tutor" w:date="2015-08-16T19:58:00Z" w:initials="RSI">
    <w:p>
      <w:pPr>
        <w:pStyle w:val="4"/>
      </w:pPr>
      <w:r>
        <w:t>I do not know what you are trying to say.</w:t>
      </w:r>
    </w:p>
  </w:comment>
  <w:comment w:id="10" w:author="RSI – Tutor" w:date="2015-08-16T20:00:00Z" w:initials="RSI">
    <w:p>
      <w:pPr>
        <w:pStyle w:val="4"/>
      </w:pPr>
      <w:r>
        <w:t>Feasibility?</w:t>
      </w:r>
    </w:p>
  </w:comment>
  <w:comment w:id="11" w:author="RSI – Tutor" w:date="2015-08-16T20:01:00Z" w:initials="RSI">
    <w:p>
      <w:pPr>
        <w:pStyle w:val="4"/>
      </w:pPr>
      <w:r>
        <w:t>Make sure you are putting spaces in.</w:t>
      </w:r>
    </w:p>
  </w:comment>
  <w:comment w:id="12" w:author="RSI – Tutor" w:date="2015-08-16T20:19:00Z" w:initials="RSI">
    <w:p>
      <w:pPr>
        <w:pStyle w:val="4"/>
      </w:pPr>
      <w:r>
        <w:t>You should talk more about the interactions of the drugs more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auto"/>
    <w:pitch w:val="default"/>
    <w:sig w:usb0="E00002FF" w:usb1="6AC7FDFB" w:usb2="08000012" w:usb3="00000000" w:csb0="4002009F" w:csb1="DFD70000"/>
  </w:font>
  <w:font w:name="Lucida Grande">
    <w:altName w:val="Microsoft Sans Serif"/>
    <w:panose1 w:val="020B0600040502020204"/>
    <w:charset w:val="00"/>
    <w:family w:val="auto"/>
    <w:pitch w:val="default"/>
    <w:sig w:usb0="E1000AEF" w:usb1="5000A1FF" w:usb2="00000000" w:usb3="00000000" w:csb0="000001BF" w:csb1="00000000"/>
  </w:font>
  <w:font w:name="Avenir Next Regular">
    <w:altName w:val="Trebuchet MS"/>
    <w:panose1 w:val="020B0503020202020204"/>
    <w:charset w:val="00"/>
    <w:family w:val="auto"/>
    <w:pitch w:val="default"/>
    <w:sig w:usb0="8000002F" w:usb1="5000204A" w:usb2="00000000" w:usb3="00000000" w:csb0="0000009B" w:csb1="00000000"/>
  </w:font>
  <w:font w:name="Helvetica">
    <w:altName w:val="Arial"/>
    <w:panose1 w:val="00000000000000000000"/>
    <w:charset w:val="00"/>
    <w:family w:val="auto"/>
    <w:pitch w:val="default"/>
    <w:sig w:usb0="E00002FF" w:usb1="5000785B" w:usb2="00000000" w:usb3="00000000" w:csb0="0000019F" w:csb1="00000000"/>
  </w:font>
  <w:font w:name="sans-serif">
    <w:altName w:val="Microsoft JhengHei Light"/>
    <w:panose1 w:val="00000000000000000000"/>
    <w:charset w:val="00"/>
    <w:family w:val="auto"/>
    <w:pitch w:val="default"/>
    <w:sig w:usb0="00000000" w:usb1="00000000" w:usb2="00000000" w:usb3="00000000" w:csb0="00040001" w:csb1="00000000"/>
  </w:font>
  <w:font w:name="gotham">
    <w:altName w:val="Segoe Print"/>
    <w:panose1 w:val="00000000000000000000"/>
    <w:charset w:val="00"/>
    <w:family w:val="auto"/>
    <w:pitch w:val="default"/>
    <w:sig w:usb0="00000000" w:usb1="00000000" w:usb2="00000000" w:usb3="00000000" w:csb0="00040001" w:csb1="00000000"/>
  </w:font>
  <w:font w:name="AdvP403A40">
    <w:altName w:val="Segoe Print"/>
    <w:panose1 w:val="00000000000000000000"/>
    <w:charset w:val="00"/>
    <w:family w:val="auto"/>
    <w:pitch w:val="default"/>
    <w:sig w:usb0="00000000" w:usb1="00000000" w:usb2="00000000" w:usb3="00000000" w:csb0="00040001" w:csb1="00000000"/>
  </w:font>
  <w:font w:name="AdvP4041BD">
    <w:altName w:val="Segoe Print"/>
    <w:panose1 w:val="00000000000000000000"/>
    <w:charset w:val="00"/>
    <w:family w:val="auto"/>
    <w:pitch w:val="default"/>
    <w:sig w:usb0="00000000" w:usb1="00000000" w:usb2="00000000" w:usb3="00000000" w:csb0="00040001" w:csb1="00000000"/>
  </w:font>
  <w:font w:name="AdvP41461E">
    <w:altName w:val="Segoe Print"/>
    <w:panose1 w:val="00000000000000000000"/>
    <w:charset w:val="00"/>
    <w:family w:val="auto"/>
    <w:pitch w:val="default"/>
    <w:sig w:usb0="00000000" w:usb1="00000000" w:usb2="00000000" w:usb3="00000000" w:csb0="00040001" w:csb1="00000000"/>
  </w:font>
  <w:font w:name="AdvP40319B">
    <w:altName w:val="Segoe Print"/>
    <w:panose1 w:val="00000000000000000000"/>
    <w:charset w:val="00"/>
    <w:family w:val="auto"/>
    <w:pitch w:val="default"/>
    <w:sig w:usb0="00000000" w:usb1="00000000" w:usb2="00000000" w:usb3="00000000" w:csb0="00040001" w:csb1="00000000"/>
  </w:font>
  <w:font w:name="AdvP43A417">
    <w:altName w:val="Segoe Print"/>
    <w:panose1 w:val="00000000000000000000"/>
    <w:charset w:val="00"/>
    <w:family w:val="auto"/>
    <w:pitch w:val="default"/>
    <w:sig w:usb0="00000000" w:usb1="00000000" w:usb2="00000000" w:usb3="00000000" w:csb0="00040001" w:csb1="00000000"/>
  </w:font>
  <w:font w:name="AdvP49811">
    <w:altName w:val="Segoe Print"/>
    <w:panose1 w:val="00000000000000000000"/>
    <w:charset w:val="00"/>
    <w:family w:val="auto"/>
    <w:pitch w:val="default"/>
    <w:sig w:usb0="00000000" w:usb1="00000000" w:usb2="00000000" w:usb3="00000000" w:csb0="00040001" w:csb1="00000000"/>
  </w:font>
  <w:font w:name="Helvetica Neue">
    <w:altName w:val="Corbel"/>
    <w:panose1 w:val="02000503000000020004"/>
    <w:charset w:val="00"/>
    <w:family w:val="auto"/>
    <w:pitch w:val="default"/>
    <w:sig w:usb0="80000067"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Trebuchet MS">
    <w:panose1 w:val="020B0603020202020204"/>
    <w:charset w:val="00"/>
    <w:family w:val="auto"/>
    <w:pitch w:val="default"/>
    <w:sig w:usb0="00000287" w:usb1="00000003"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icrosoft JhengHei Light">
    <w:panose1 w:val="020B0304030504040204"/>
    <w:charset w:val="86"/>
    <w:family w:val="auto"/>
    <w:pitch w:val="default"/>
    <w:sig w:usb0="800002EF" w:usb1="28CFFCFB" w:usb2="00000016" w:usb3="00000000" w:csb0="203E01BF"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AR DECODE">
    <w:panose1 w:val="02000000000000000000"/>
    <w:charset w:val="00"/>
    <w:family w:val="auto"/>
    <w:pitch w:val="default"/>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9657977">
    <w:nsid w:val="55CF6FF9"/>
    <w:multiLevelType w:val="singleLevel"/>
    <w:tmpl w:val="55CF6FF9"/>
    <w:lvl w:ilvl="0" w:tentative="1">
      <w:start w:val="1"/>
      <w:numFmt w:val="decimal"/>
      <w:suff w:val="space"/>
      <w:lvlText w:val="%1."/>
      <w:lvlJc w:val="left"/>
    </w:lvl>
  </w:abstractNum>
  <w:num w:numId="1">
    <w:abstractNumId w:val="14396579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revisionView w:markup="0"/>
  <w:trackRevisions w:val="1"/>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2F23"/>
    <w:rsid w:val="000156A6"/>
    <w:rsid w:val="00016B70"/>
    <w:rsid w:val="000D7D9F"/>
    <w:rsid w:val="00154C21"/>
    <w:rsid w:val="00172A27"/>
    <w:rsid w:val="001C278A"/>
    <w:rsid w:val="002B5FB2"/>
    <w:rsid w:val="004164EC"/>
    <w:rsid w:val="004C3217"/>
    <w:rsid w:val="004D369F"/>
    <w:rsid w:val="005D79D8"/>
    <w:rsid w:val="00602253"/>
    <w:rsid w:val="006E55FF"/>
    <w:rsid w:val="007135B0"/>
    <w:rsid w:val="00723067"/>
    <w:rsid w:val="0075082B"/>
    <w:rsid w:val="007C7A74"/>
    <w:rsid w:val="007D23ED"/>
    <w:rsid w:val="0080238D"/>
    <w:rsid w:val="00913999"/>
    <w:rsid w:val="00915E09"/>
    <w:rsid w:val="009A6950"/>
    <w:rsid w:val="00C7690E"/>
    <w:rsid w:val="00CC4615"/>
    <w:rsid w:val="00D55810"/>
    <w:rsid w:val="00D81286"/>
    <w:rsid w:val="00DA3E69"/>
    <w:rsid w:val="00DC5C50"/>
    <w:rsid w:val="00E37863"/>
    <w:rsid w:val="00E44C6C"/>
    <w:rsid w:val="00ED5AF0"/>
    <w:rsid w:val="00F82E53"/>
    <w:rsid w:val="00FB02E5"/>
    <w:rsid w:val="00FB1B5A"/>
    <w:rsid w:val="025517E0"/>
    <w:rsid w:val="03A11802"/>
    <w:rsid w:val="03ED3E80"/>
    <w:rsid w:val="05FE70E3"/>
    <w:rsid w:val="0A0C438A"/>
    <w:rsid w:val="16232CE1"/>
    <w:rsid w:val="1B672584"/>
    <w:rsid w:val="1F5627F9"/>
    <w:rsid w:val="2ED21461"/>
    <w:rsid w:val="2F5A6DBC"/>
    <w:rsid w:val="3271734E"/>
    <w:rsid w:val="388727CC"/>
    <w:rsid w:val="3E4C1343"/>
    <w:rsid w:val="3FCB17B4"/>
    <w:rsid w:val="3FEC556C"/>
    <w:rsid w:val="48E1779E"/>
    <w:rsid w:val="4AE66BEE"/>
    <w:rsid w:val="4B5814AC"/>
    <w:rsid w:val="4B951311"/>
    <w:rsid w:val="522804D5"/>
    <w:rsid w:val="556B0632"/>
    <w:rsid w:val="58855E5D"/>
    <w:rsid w:val="5AFB33D1"/>
    <w:rsid w:val="5C194F28"/>
    <w:rsid w:val="6036146B"/>
    <w:rsid w:val="67F02A95"/>
    <w:rsid w:val="68236767"/>
    <w:rsid w:val="69056D5A"/>
    <w:rsid w:val="69E01F40"/>
    <w:rsid w:val="6A330D5F"/>
    <w:rsid w:val="6FC62671"/>
    <w:rsid w:val="70BC6081"/>
    <w:rsid w:val="7A7F7A06"/>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val="en-US" w:eastAsia="en-US" w:bidi="ar-SA"/>
    </w:rPr>
  </w:style>
  <w:style w:type="paragraph" w:styleId="2">
    <w:name w:val="heading 1"/>
    <w:basedOn w:val="1"/>
    <w:next w:val="1"/>
    <w:qFormat/>
    <w:uiPriority w:val="9"/>
    <w:pPr>
      <w:spacing w:beforeAutospacing="1" w:afterAutospacing="1"/>
      <w:outlineLvl w:val="0"/>
    </w:pPr>
    <w:rPr>
      <w:rFonts w:hint="eastAsia" w:ascii="宋体" w:hAnsi="宋体" w:eastAsia="宋体" w:cs="宋体"/>
      <w:b/>
      <w:kern w:val="44"/>
      <w:sz w:val="48"/>
      <w:szCs w:val="48"/>
      <w:lang w:eastAsia="zh-CN"/>
    </w:rPr>
  </w:style>
  <w:style w:type="character" w:default="1" w:styleId="9">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3">
    <w:name w:val="annotation subject"/>
    <w:basedOn w:val="4"/>
    <w:next w:val="4"/>
    <w:link w:val="23"/>
    <w:unhideWhenUsed/>
    <w:uiPriority w:val="0"/>
    <w:rPr>
      <w:b/>
      <w:bCs/>
      <w:sz w:val="20"/>
      <w:szCs w:val="20"/>
    </w:rPr>
  </w:style>
  <w:style w:type="paragraph" w:styleId="4">
    <w:name w:val="annotation text"/>
    <w:basedOn w:val="1"/>
    <w:link w:val="22"/>
    <w:unhideWhenUsed/>
    <w:uiPriority w:val="0"/>
  </w:style>
  <w:style w:type="paragraph" w:styleId="5">
    <w:name w:val="caption"/>
    <w:basedOn w:val="1"/>
    <w:next w:val="1"/>
    <w:unhideWhenUsed/>
    <w:qFormat/>
    <w:uiPriority w:val="35"/>
    <w:pPr>
      <w:spacing w:after="200"/>
    </w:pPr>
    <w:rPr>
      <w:b/>
      <w:bCs/>
      <w:color w:val="4F81BD"/>
      <w:sz w:val="18"/>
      <w:szCs w:val="18"/>
    </w:rPr>
  </w:style>
  <w:style w:type="paragraph" w:styleId="6">
    <w:name w:val="Balloon Text"/>
    <w:basedOn w:val="1"/>
    <w:link w:val="20"/>
    <w:unhideWhenUsed/>
    <w:uiPriority w:val="99"/>
    <w:rPr>
      <w:rFonts w:ascii="Lucida Grande" w:hAnsi="Lucida Grande" w:cs="Lucida Grande"/>
      <w:sz w:val="18"/>
      <w:szCs w:val="18"/>
    </w:rPr>
  </w:style>
  <w:style w:type="paragraph" w:styleId="7">
    <w:name w:val="footer"/>
    <w:basedOn w:val="1"/>
    <w:link w:val="18"/>
    <w:unhideWhenUsed/>
    <w:uiPriority w:val="99"/>
    <w:pPr>
      <w:tabs>
        <w:tab w:val="center" w:pos="4320"/>
        <w:tab w:val="right" w:pos="8640"/>
      </w:tabs>
    </w:pPr>
  </w:style>
  <w:style w:type="paragraph" w:styleId="8">
    <w:name w:val="header"/>
    <w:basedOn w:val="1"/>
    <w:link w:val="19"/>
    <w:unhideWhenUsed/>
    <w:uiPriority w:val="99"/>
    <w:pPr>
      <w:tabs>
        <w:tab w:val="center" w:pos="4320"/>
        <w:tab w:val="right" w:pos="8640"/>
      </w:tabs>
    </w:pPr>
  </w:style>
  <w:style w:type="character" w:styleId="10">
    <w:name w:val="Strong"/>
    <w:basedOn w:val="9"/>
    <w:qFormat/>
    <w:uiPriority w:val="22"/>
    <w:rPr>
      <w:b/>
    </w:rPr>
  </w:style>
  <w:style w:type="character" w:styleId="11">
    <w:name w:val="page number"/>
    <w:basedOn w:val="9"/>
    <w:unhideWhenUsed/>
    <w:uiPriority w:val="99"/>
    <w:rPr/>
  </w:style>
  <w:style w:type="character" w:styleId="12">
    <w:name w:val="Emphasis"/>
    <w:basedOn w:val="9"/>
    <w:qFormat/>
    <w:uiPriority w:val="20"/>
    <w:rPr>
      <w:i/>
    </w:rPr>
  </w:style>
  <w:style w:type="character" w:styleId="13">
    <w:name w:val="Hyperlink"/>
    <w:basedOn w:val="9"/>
    <w:unhideWhenUsed/>
    <w:uiPriority w:val="0"/>
    <w:rPr>
      <w:color w:val="0000FF"/>
      <w:u w:val="single"/>
    </w:rPr>
  </w:style>
  <w:style w:type="character" w:styleId="14">
    <w:name w:val="annotation reference"/>
    <w:basedOn w:val="9"/>
    <w:unhideWhenUsed/>
    <w:uiPriority w:val="0"/>
    <w:rPr>
      <w:sz w:val="18"/>
      <w:szCs w:val="18"/>
    </w:rPr>
  </w:style>
  <w:style w:type="table" w:styleId="16">
    <w:name w:val="Table Grid"/>
    <w:basedOn w:val="15"/>
    <w:uiPriority w:val="59"/>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7">
    <w:name w:val="List Paragraph1"/>
    <w:basedOn w:val="1"/>
    <w:qFormat/>
    <w:uiPriority w:val="34"/>
    <w:pPr>
      <w:ind w:left="720"/>
      <w:contextualSpacing/>
    </w:pPr>
  </w:style>
  <w:style w:type="character" w:customStyle="1" w:styleId="18">
    <w:name w:val="Footer Char"/>
    <w:basedOn w:val="9"/>
    <w:link w:val="7"/>
    <w:uiPriority w:val="99"/>
    <w:rPr/>
  </w:style>
  <w:style w:type="character" w:customStyle="1" w:styleId="19">
    <w:name w:val="Header Char"/>
    <w:basedOn w:val="9"/>
    <w:link w:val="8"/>
    <w:uiPriority w:val="99"/>
    <w:rPr/>
  </w:style>
  <w:style w:type="character" w:customStyle="1" w:styleId="20">
    <w:name w:val="Balloon Text Char"/>
    <w:basedOn w:val="9"/>
    <w:link w:val="6"/>
    <w:semiHidden/>
    <w:uiPriority w:val="99"/>
    <w:rPr>
      <w:rFonts w:ascii="Lucida Grande" w:hAnsi="Lucida Grande" w:cs="Lucida Grande"/>
      <w:sz w:val="18"/>
      <w:szCs w:val="18"/>
    </w:rPr>
  </w:style>
  <w:style w:type="character" w:customStyle="1" w:styleId="21">
    <w:name w:val="Placeholder Text1"/>
    <w:basedOn w:val="9"/>
    <w:semiHidden/>
    <w:uiPriority w:val="99"/>
    <w:rPr>
      <w:color w:val="808080"/>
    </w:rPr>
  </w:style>
  <w:style w:type="character" w:customStyle="1" w:styleId="22">
    <w:name w:val="Comment Text Char"/>
    <w:basedOn w:val="9"/>
    <w:link w:val="4"/>
    <w:uiPriority w:val="0"/>
    <w:rPr>
      <w:rFonts w:ascii="Cambria" w:hAnsi="Cambria" w:eastAsia="MS Mincho"/>
      <w:sz w:val="24"/>
      <w:szCs w:val="24"/>
      <w:lang w:eastAsia="en-US"/>
    </w:rPr>
  </w:style>
  <w:style w:type="character" w:customStyle="1" w:styleId="23">
    <w:name w:val="Comment Subject Char"/>
    <w:basedOn w:val="22"/>
    <w:link w:val="3"/>
    <w:semiHidden/>
    <w:uiPriority w:val="0"/>
    <w:rPr>
      <w:rFonts w:ascii="Cambria" w:hAnsi="Cambria" w:eastAsia="MS Mincho"/>
      <w:b/>
      <w:bCs/>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4161</Words>
  <Characters>23722</Characters>
  <Lines>197</Lines>
  <Paragraphs>55</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2015-08-17T08:41:00Z</dcterms:created>
  <dc:creator>Ana Lyons</dc:creator>
  <cp:lastModifiedBy>1</cp:lastModifiedBy>
  <dcterms:modified xsi:type="dcterms:W3CDTF">2015-08-18T06:49:28Z</dcterms:modified>
  <dc:title>Your Title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